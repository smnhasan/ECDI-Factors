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21ED" w14:textId="5F56AAC5"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 xml:space="preserve"> Early childhood developmental status and its associated factors in Bangladesh: a comparison of two consecutive nationally representative surveys</w:t>
      </w:r>
    </w:p>
    <w:p w14:paraId="5C05A34D" w14:textId="77777777" w:rsidR="00243F0C" w:rsidRPr="005F6417" w:rsidRDefault="00243F0C" w:rsidP="00CC4B93">
      <w:pPr>
        <w:spacing w:after="0" w:line="480" w:lineRule="auto"/>
        <w:contextualSpacing/>
        <w:rPr>
          <w:rFonts w:ascii="Times New Roman" w:hAnsi="Times New Roman" w:cs="Times New Roman"/>
          <w:bCs/>
          <w:sz w:val="24"/>
          <w:szCs w:val="24"/>
          <w:lang w:val="en-US"/>
        </w:rPr>
      </w:pPr>
    </w:p>
    <w:p w14:paraId="0AC520EF" w14:textId="5BD10EB9" w:rsidR="00CC4B93" w:rsidRPr="005F6417" w:rsidRDefault="00CC4B93" w:rsidP="00CC4B93">
      <w:pPr>
        <w:spacing w:after="0" w:line="480" w:lineRule="auto"/>
        <w:contextualSpacing/>
        <w:rPr>
          <w:rFonts w:ascii="Times New Roman" w:hAnsi="Times New Roman" w:cs="Times New Roman"/>
          <w:bCs/>
          <w:sz w:val="24"/>
          <w:szCs w:val="24"/>
          <w:lang w:val="en-US"/>
        </w:rPr>
      </w:pPr>
      <w:r w:rsidRPr="005F6417">
        <w:rPr>
          <w:rFonts w:ascii="Times New Roman" w:hAnsi="Times New Roman" w:cs="Times New Roman"/>
          <w:bCs/>
          <w:sz w:val="24"/>
          <w:szCs w:val="24"/>
          <w:lang w:val="en-US"/>
        </w:rPr>
        <w:t>Mohammad Nayeem Hasan</w:t>
      </w:r>
      <w:r w:rsidRPr="005F6417">
        <w:rPr>
          <w:rFonts w:ascii="Times New Roman" w:hAnsi="Times New Roman" w:cs="Times New Roman"/>
          <w:bCs/>
          <w:sz w:val="24"/>
          <w:szCs w:val="24"/>
          <w:vertAlign w:val="superscript"/>
          <w:lang w:val="en-US"/>
        </w:rPr>
        <w:t>1</w:t>
      </w:r>
      <w:del w:id="0" w:author="Mohammad Nayeem Hasan" w:date="2022-10-05T03:39:00Z">
        <w:r w:rsidRPr="005F6417" w:rsidDel="00B92C7C">
          <w:rPr>
            <w:rFonts w:ascii="Times New Roman" w:hAnsi="Times New Roman" w:cs="Times New Roman"/>
            <w:bCs/>
            <w:sz w:val="24"/>
            <w:szCs w:val="24"/>
            <w:lang w:val="en-US"/>
          </w:rPr>
          <w:delText>*</w:delText>
        </w:r>
      </w:del>
      <w:r w:rsidRPr="005F6417">
        <w:rPr>
          <w:rFonts w:ascii="Times New Roman" w:hAnsi="Times New Roman" w:cs="Times New Roman"/>
          <w:bCs/>
          <w:sz w:val="24"/>
          <w:szCs w:val="24"/>
          <w:lang w:val="en-US"/>
        </w:rPr>
        <w:t>, Md. Rashed Babu</w:t>
      </w:r>
      <w:r w:rsidRPr="005F6417">
        <w:rPr>
          <w:rFonts w:ascii="Times New Roman" w:hAnsi="Times New Roman" w:cs="Times New Roman"/>
          <w:bCs/>
          <w:sz w:val="24"/>
          <w:szCs w:val="24"/>
          <w:vertAlign w:val="superscript"/>
          <w:lang w:val="en-US"/>
        </w:rPr>
        <w:t>1</w:t>
      </w:r>
      <w:del w:id="1" w:author="Mohammad Nayeem Hasan" w:date="2022-10-05T03:39:00Z">
        <w:r w:rsidRPr="005F6417" w:rsidDel="00B92C7C">
          <w:rPr>
            <w:rFonts w:ascii="Times New Roman" w:hAnsi="Times New Roman" w:cs="Times New Roman"/>
            <w:bCs/>
            <w:sz w:val="24"/>
            <w:szCs w:val="24"/>
            <w:lang w:val="en-US"/>
          </w:rPr>
          <w:delText>*</w:delText>
        </w:r>
      </w:del>
      <w:r w:rsidRPr="005F6417">
        <w:rPr>
          <w:rFonts w:ascii="Times New Roman" w:hAnsi="Times New Roman" w:cs="Times New Roman"/>
          <w:bCs/>
          <w:sz w:val="24"/>
          <w:szCs w:val="24"/>
          <w:lang w:val="en-US"/>
        </w:rPr>
        <w:t xml:space="preserve">, Muhammad Abdul Baker </w:t>
      </w:r>
      <w:r w:rsidR="0077175E" w:rsidRPr="005F6417">
        <w:rPr>
          <w:rFonts w:ascii="Times New Roman" w:hAnsi="Times New Roman" w:cs="Times New Roman"/>
          <w:bCs/>
          <w:sz w:val="24"/>
          <w:szCs w:val="24"/>
          <w:lang w:val="en-US"/>
        </w:rPr>
        <w:t>Chowdhury</w:t>
      </w:r>
      <w:del w:id="2" w:author="Md. Rashed Babu" w:date="2022-09-17T04:00:00Z">
        <w:r w:rsidR="0077175E" w:rsidDel="006E75EF">
          <w:rPr>
            <w:rFonts w:ascii="Times New Roman" w:hAnsi="Times New Roman" w:cs="Times New Roman"/>
            <w:bCs/>
            <w:sz w:val="24"/>
            <w:szCs w:val="24"/>
            <w:vertAlign w:val="superscript"/>
            <w:lang w:val="en-US"/>
          </w:rPr>
          <w:delText>3</w:delText>
        </w:r>
      </w:del>
      <w:ins w:id="3" w:author="Md. Rashed Babu" w:date="2022-09-17T04:00:00Z">
        <w:r w:rsidR="006E75EF">
          <w:rPr>
            <w:rFonts w:ascii="Times New Roman" w:hAnsi="Times New Roman" w:cs="Times New Roman"/>
            <w:bCs/>
            <w:sz w:val="24"/>
            <w:szCs w:val="24"/>
            <w:vertAlign w:val="superscript"/>
            <w:lang w:val="en-US"/>
          </w:rPr>
          <w:t>2</w:t>
        </w:r>
      </w:ins>
      <w:r w:rsidRPr="005F6417">
        <w:rPr>
          <w:rFonts w:ascii="Times New Roman" w:hAnsi="Times New Roman" w:cs="Times New Roman"/>
          <w:bCs/>
          <w:sz w:val="24"/>
          <w:szCs w:val="24"/>
          <w:lang w:val="en-US"/>
        </w:rPr>
        <w:t xml:space="preserve">, Mohammad </w:t>
      </w:r>
      <w:proofErr w:type="spellStart"/>
      <w:r w:rsidRPr="005F6417">
        <w:rPr>
          <w:rFonts w:ascii="Times New Roman" w:hAnsi="Times New Roman" w:cs="Times New Roman"/>
          <w:bCs/>
          <w:sz w:val="24"/>
          <w:szCs w:val="24"/>
          <w:lang w:val="en-US"/>
        </w:rPr>
        <w:t>Meshbahur</w:t>
      </w:r>
      <w:proofErr w:type="spellEnd"/>
      <w:r w:rsidRPr="005F6417">
        <w:rPr>
          <w:rFonts w:ascii="Times New Roman" w:hAnsi="Times New Roman" w:cs="Times New Roman"/>
          <w:bCs/>
          <w:sz w:val="24"/>
          <w:szCs w:val="24"/>
          <w:lang w:val="en-US"/>
        </w:rPr>
        <w:t xml:space="preserve"> Rahman</w:t>
      </w:r>
      <w:del w:id="4" w:author="Md. Rashed Babu" w:date="2022-09-17T04:01:00Z">
        <w:r w:rsidR="0077175E" w:rsidDel="006E75EF">
          <w:rPr>
            <w:rFonts w:ascii="Times New Roman" w:hAnsi="Times New Roman" w:cs="Times New Roman"/>
            <w:bCs/>
            <w:sz w:val="24"/>
            <w:szCs w:val="24"/>
            <w:vertAlign w:val="superscript"/>
            <w:lang w:val="en-US"/>
          </w:rPr>
          <w:delText>4</w:delText>
        </w:r>
      </w:del>
      <w:ins w:id="5" w:author="Md. Rashed Babu" w:date="2022-09-17T04:01:00Z">
        <w:r w:rsidR="006E75EF">
          <w:rPr>
            <w:rFonts w:ascii="Times New Roman" w:hAnsi="Times New Roman" w:cs="Times New Roman"/>
            <w:bCs/>
            <w:sz w:val="24"/>
            <w:szCs w:val="24"/>
            <w:vertAlign w:val="superscript"/>
            <w:lang w:val="en-US"/>
          </w:rPr>
          <w:t>3</w:t>
        </w:r>
      </w:ins>
      <w:r w:rsidRPr="005F6417">
        <w:rPr>
          <w:rFonts w:ascii="Times New Roman" w:hAnsi="Times New Roman" w:cs="Times New Roman"/>
          <w:bCs/>
          <w:sz w:val="24"/>
          <w:szCs w:val="24"/>
          <w:lang w:val="en-US"/>
        </w:rPr>
        <w:t xml:space="preserve">, </w:t>
      </w:r>
      <w:proofErr w:type="spellStart"/>
      <w:r w:rsidRPr="005F6417">
        <w:rPr>
          <w:rFonts w:ascii="Times New Roman" w:hAnsi="Times New Roman" w:cs="Times New Roman"/>
          <w:bCs/>
          <w:sz w:val="24"/>
          <w:szCs w:val="24"/>
          <w:lang w:val="en-US"/>
        </w:rPr>
        <w:t>Nafiul</w:t>
      </w:r>
      <w:proofErr w:type="spellEnd"/>
      <w:r w:rsidRPr="005F6417">
        <w:rPr>
          <w:rFonts w:ascii="Times New Roman" w:hAnsi="Times New Roman" w:cs="Times New Roman"/>
          <w:bCs/>
          <w:sz w:val="24"/>
          <w:szCs w:val="24"/>
          <w:lang w:val="en-US"/>
        </w:rPr>
        <w:t xml:space="preserve"> Hasan</w:t>
      </w:r>
      <w:r w:rsidRPr="005F6417">
        <w:rPr>
          <w:rFonts w:ascii="Times New Roman" w:hAnsi="Times New Roman" w:cs="Times New Roman"/>
          <w:bCs/>
          <w:sz w:val="24"/>
          <w:szCs w:val="24"/>
          <w:vertAlign w:val="superscript"/>
          <w:lang w:val="en-US"/>
        </w:rPr>
        <w:t>1</w:t>
      </w:r>
      <w:r w:rsidRPr="005F6417">
        <w:rPr>
          <w:rFonts w:ascii="Times New Roman" w:hAnsi="Times New Roman" w:cs="Times New Roman"/>
          <w:bCs/>
          <w:sz w:val="24"/>
          <w:szCs w:val="24"/>
          <w:lang w:val="en-US"/>
        </w:rPr>
        <w:t xml:space="preserve">, Russell </w:t>
      </w:r>
      <w:r w:rsidR="00C75CF6" w:rsidRPr="005F6417">
        <w:rPr>
          <w:rFonts w:ascii="Times New Roman" w:hAnsi="Times New Roman" w:cs="Times New Roman"/>
          <w:bCs/>
          <w:sz w:val="24"/>
          <w:szCs w:val="24"/>
          <w:lang w:val="en-US"/>
        </w:rPr>
        <w:t>Kabir</w:t>
      </w:r>
      <w:del w:id="6" w:author="Md. Rashed Babu" w:date="2022-09-17T04:01:00Z">
        <w:r w:rsidR="00C75CF6" w:rsidDel="006E75EF">
          <w:rPr>
            <w:rFonts w:ascii="Times New Roman" w:hAnsi="Times New Roman" w:cs="Times New Roman"/>
            <w:bCs/>
            <w:sz w:val="24"/>
            <w:szCs w:val="24"/>
            <w:vertAlign w:val="superscript"/>
            <w:lang w:val="en-US"/>
          </w:rPr>
          <w:delText>5</w:delText>
        </w:r>
      </w:del>
      <w:ins w:id="7" w:author="Md. Rashed Babu" w:date="2022-09-17T04:01:00Z">
        <w:r w:rsidR="006E75EF">
          <w:rPr>
            <w:rFonts w:ascii="Times New Roman" w:hAnsi="Times New Roman" w:cs="Times New Roman"/>
            <w:bCs/>
            <w:sz w:val="24"/>
            <w:szCs w:val="24"/>
            <w:vertAlign w:val="superscript"/>
            <w:lang w:val="en-US"/>
          </w:rPr>
          <w:t>4</w:t>
        </w:r>
      </w:ins>
      <w:r w:rsidRPr="005F6417">
        <w:rPr>
          <w:rFonts w:ascii="Times New Roman" w:hAnsi="Times New Roman" w:cs="Times New Roman"/>
          <w:bCs/>
          <w:sz w:val="24"/>
          <w:szCs w:val="24"/>
          <w:lang w:val="en-US"/>
        </w:rPr>
        <w:t>, Md Jamal Uddin</w:t>
      </w:r>
      <w:r w:rsidRPr="005F6417">
        <w:rPr>
          <w:rFonts w:ascii="Times New Roman" w:hAnsi="Times New Roman" w:cs="Times New Roman"/>
          <w:bCs/>
          <w:sz w:val="24"/>
          <w:szCs w:val="24"/>
          <w:vertAlign w:val="superscript"/>
          <w:lang w:val="en-US"/>
        </w:rPr>
        <w:t>1</w:t>
      </w:r>
      <w:r w:rsidR="005F6417">
        <w:rPr>
          <w:rFonts w:ascii="Times New Roman" w:hAnsi="Times New Roman" w:cs="Times New Roman"/>
          <w:bCs/>
          <w:sz w:val="24"/>
          <w:szCs w:val="24"/>
          <w:vertAlign w:val="superscript"/>
          <w:lang w:val="en-US"/>
        </w:rPr>
        <w:t>,</w:t>
      </w:r>
      <w:del w:id="8" w:author="Md. Rashed Babu" w:date="2022-09-17T04:01:00Z">
        <w:r w:rsidR="0077175E" w:rsidRPr="00C85F0F" w:rsidDel="006E75EF">
          <w:rPr>
            <w:rFonts w:ascii="Times New Roman" w:hAnsi="Times New Roman" w:cs="Times New Roman"/>
            <w:bCs/>
            <w:sz w:val="24"/>
            <w:szCs w:val="24"/>
            <w:lang w:val="en-US"/>
            <w:rPrChange w:id="9" w:author="Mohammad Nayeem Hasan" w:date="2022-10-04T12:22:00Z">
              <w:rPr>
                <w:rFonts w:ascii="Times New Roman" w:hAnsi="Times New Roman" w:cs="Times New Roman"/>
                <w:bCs/>
                <w:sz w:val="24"/>
                <w:szCs w:val="24"/>
                <w:vertAlign w:val="superscript"/>
                <w:lang w:val="en-US"/>
              </w:rPr>
            </w:rPrChange>
          </w:rPr>
          <w:delText>2</w:delText>
        </w:r>
      </w:del>
      <w:del w:id="10" w:author="Mohammad Nayeem Hasan" w:date="2022-10-05T03:39:00Z">
        <w:r w:rsidRPr="00C85F0F" w:rsidDel="00B92C7C">
          <w:rPr>
            <w:rFonts w:ascii="Times New Roman" w:hAnsi="Times New Roman" w:cs="Times New Roman"/>
            <w:bCs/>
            <w:sz w:val="24"/>
            <w:szCs w:val="24"/>
            <w:lang w:val="en-US"/>
          </w:rPr>
          <w:delText>*</w:delText>
        </w:r>
      </w:del>
      <w:ins w:id="11" w:author="Mohammad Nayeem Hasan" w:date="2022-10-04T12:21:00Z">
        <w:r w:rsidR="00C85F0F" w:rsidRPr="00C85F0F">
          <w:rPr>
            <w:rFonts w:ascii="Times New Roman" w:hAnsi="Times New Roman" w:cs="Times New Roman"/>
            <w:bCs/>
            <w:sz w:val="24"/>
            <w:szCs w:val="24"/>
            <w:lang w:val="en-US"/>
          </w:rPr>
          <w:t>*</w:t>
        </w:r>
      </w:ins>
      <w:del w:id="12" w:author="Mohammad Nayeem Hasan" w:date="2022-10-04T00:29:00Z">
        <w:r w:rsidRPr="005F6417" w:rsidDel="00482E61">
          <w:rPr>
            <w:rFonts w:ascii="Times New Roman" w:hAnsi="Times New Roman" w:cs="Times New Roman"/>
            <w:bCs/>
            <w:sz w:val="24"/>
            <w:szCs w:val="24"/>
            <w:lang w:val="en-US"/>
          </w:rPr>
          <w:delText>*</w:delText>
        </w:r>
      </w:del>
    </w:p>
    <w:p w14:paraId="478D1D55" w14:textId="77777777" w:rsidR="00CC4B93" w:rsidRPr="005F6417" w:rsidRDefault="00CC4B93" w:rsidP="00CC4B93">
      <w:pPr>
        <w:spacing w:after="0" w:line="480" w:lineRule="auto"/>
        <w:contextualSpacing/>
        <w:rPr>
          <w:rFonts w:ascii="Times New Roman" w:hAnsi="Times New Roman" w:cs="Times New Roman"/>
          <w:bCs/>
          <w:sz w:val="24"/>
          <w:szCs w:val="24"/>
          <w:lang w:val="en-US"/>
        </w:rPr>
      </w:pPr>
    </w:p>
    <w:p w14:paraId="0BAB1BAD" w14:textId="4793C951" w:rsidR="00CC4B93" w:rsidRPr="00093574" w:rsidRDefault="00CC4B93" w:rsidP="00CC4B93">
      <w:pPr>
        <w:spacing w:after="0" w:line="48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vertAlign w:val="superscript"/>
        </w:rPr>
        <w:t>1</w:t>
      </w:r>
      <w:r w:rsidRPr="00093574">
        <w:rPr>
          <w:rFonts w:ascii="Times New Roman" w:eastAsia="Times New Roman" w:hAnsi="Times New Roman" w:cs="Times New Roman"/>
          <w:sz w:val="24"/>
          <w:szCs w:val="24"/>
        </w:rPr>
        <w:t xml:space="preserve">Department of Statistics, Shahjalal University of Science </w:t>
      </w:r>
      <w:ins w:id="13" w:author="Mohammad Nayeem Hasan" w:date="2022-10-05T02:13:00Z">
        <w:r w:rsidR="00CF5818">
          <w:rPr>
            <w:rFonts w:ascii="Times New Roman" w:eastAsia="Times New Roman" w:hAnsi="Times New Roman" w:cs="Times New Roman"/>
            <w:sz w:val="24"/>
            <w:szCs w:val="24"/>
          </w:rPr>
          <w:t>and</w:t>
        </w:r>
      </w:ins>
      <w:del w:id="14" w:author="Mohammad Nayeem Hasan" w:date="2022-10-05T02:13:00Z">
        <w:r w:rsidRPr="00093574" w:rsidDel="00CF5818">
          <w:rPr>
            <w:rFonts w:ascii="Times New Roman" w:eastAsia="Times New Roman" w:hAnsi="Times New Roman" w:cs="Times New Roman"/>
            <w:sz w:val="24"/>
            <w:szCs w:val="24"/>
          </w:rPr>
          <w:delText>&amp;</w:delText>
        </w:r>
      </w:del>
      <w:r w:rsidRPr="00093574">
        <w:rPr>
          <w:rFonts w:ascii="Times New Roman" w:eastAsia="Times New Roman" w:hAnsi="Times New Roman" w:cs="Times New Roman"/>
          <w:sz w:val="24"/>
          <w:szCs w:val="24"/>
        </w:rPr>
        <w:t xml:space="preserve"> Technology, Sylhet-3114, Bangladesh</w:t>
      </w:r>
    </w:p>
    <w:p w14:paraId="0FDDC5DA" w14:textId="7D48581E" w:rsidR="0077175E" w:rsidRPr="005F6417" w:rsidDel="006E75EF" w:rsidRDefault="0077175E" w:rsidP="0077175E">
      <w:pPr>
        <w:spacing w:after="0" w:line="480" w:lineRule="auto"/>
        <w:contextualSpacing/>
        <w:jc w:val="both"/>
        <w:rPr>
          <w:del w:id="15" w:author="Md. Rashed Babu" w:date="2022-09-17T03:58:00Z"/>
          <w:rFonts w:ascii="Times New Roman" w:eastAsia="Times New Roman" w:hAnsi="Times New Roman" w:cs="Times New Roman"/>
          <w:sz w:val="24"/>
          <w:szCs w:val="24"/>
          <w:vertAlign w:val="superscript"/>
        </w:rPr>
      </w:pPr>
      <w:del w:id="16" w:author="Md. Rashed Babu" w:date="2022-09-17T03:58:00Z">
        <w:r w:rsidDel="006E75EF">
          <w:rPr>
            <w:rFonts w:ascii="Times New Roman" w:eastAsia="Times New Roman" w:hAnsi="Times New Roman" w:cs="Times New Roman"/>
            <w:sz w:val="24"/>
            <w:szCs w:val="24"/>
            <w:vertAlign w:val="superscript"/>
          </w:rPr>
          <w:delText>2</w:delText>
        </w:r>
        <w:r w:rsidRPr="005F6417" w:rsidDel="006E75EF">
          <w:rPr>
            <w:rFonts w:ascii="Times New Roman" w:eastAsia="Times New Roman" w:hAnsi="Times New Roman" w:cs="Times New Roman"/>
            <w:sz w:val="24"/>
            <w:szCs w:val="24"/>
          </w:rPr>
          <w:delText>Department of General Educational and Development, Daffodil International University, Dhaka, Bangladesh</w:delText>
        </w:r>
      </w:del>
    </w:p>
    <w:p w14:paraId="3E516E80" w14:textId="1D4F9098" w:rsidR="00CC4B93" w:rsidRPr="00093574" w:rsidRDefault="0077175E" w:rsidP="00CC4B93">
      <w:pPr>
        <w:spacing w:after="0" w:line="480" w:lineRule="auto"/>
        <w:jc w:val="both"/>
        <w:rPr>
          <w:rFonts w:ascii="Times New Roman" w:eastAsia="Times New Roman" w:hAnsi="Times New Roman" w:cs="Times New Roman"/>
          <w:sz w:val="24"/>
          <w:szCs w:val="24"/>
        </w:rPr>
      </w:pPr>
      <w:del w:id="17" w:author="Md. Rashed Babu" w:date="2022-09-17T04:02:00Z">
        <w:r w:rsidDel="006E75EF">
          <w:rPr>
            <w:rFonts w:ascii="Times New Roman" w:eastAsia="Times New Roman" w:hAnsi="Times New Roman" w:cs="Times New Roman"/>
            <w:sz w:val="24"/>
            <w:szCs w:val="24"/>
            <w:vertAlign w:val="superscript"/>
          </w:rPr>
          <w:delText>3</w:delText>
        </w:r>
      </w:del>
      <w:ins w:id="18" w:author="Md. Rashed Babu" w:date="2022-09-17T04:02:00Z">
        <w:r w:rsidR="006E75EF">
          <w:rPr>
            <w:rFonts w:ascii="Times New Roman" w:eastAsia="Times New Roman" w:hAnsi="Times New Roman" w:cs="Times New Roman"/>
            <w:sz w:val="24"/>
            <w:szCs w:val="24"/>
            <w:vertAlign w:val="superscript"/>
          </w:rPr>
          <w:t>2</w:t>
        </w:r>
      </w:ins>
      <w:r w:rsidRPr="00093574">
        <w:rPr>
          <w:rFonts w:ascii="Times New Roman" w:eastAsia="Times New Roman" w:hAnsi="Times New Roman" w:cs="Times New Roman"/>
          <w:sz w:val="24"/>
          <w:szCs w:val="24"/>
        </w:rPr>
        <w:t xml:space="preserve">Department </w:t>
      </w:r>
      <w:r w:rsidR="00CC4B93" w:rsidRPr="00093574">
        <w:rPr>
          <w:rFonts w:ascii="Times New Roman" w:eastAsia="Times New Roman" w:hAnsi="Times New Roman" w:cs="Times New Roman"/>
          <w:sz w:val="24"/>
          <w:szCs w:val="24"/>
        </w:rPr>
        <w:t xml:space="preserve">of Neurosurgery, University of Florida College of Medicine, Gainesville, FL, USA. </w:t>
      </w:r>
    </w:p>
    <w:p w14:paraId="5508F63F" w14:textId="3BB97E5B" w:rsidR="00CC4B93" w:rsidRPr="00093574" w:rsidRDefault="00C75CF6" w:rsidP="00CC4B93">
      <w:pPr>
        <w:spacing w:after="0" w:line="480" w:lineRule="auto"/>
        <w:contextualSpacing/>
        <w:jc w:val="both"/>
        <w:rPr>
          <w:rFonts w:ascii="Times New Roman" w:hAnsi="Times New Roman" w:cs="Times New Roman"/>
          <w:sz w:val="24"/>
          <w:szCs w:val="24"/>
        </w:rPr>
      </w:pPr>
      <w:del w:id="19" w:author="Md. Rashed Babu" w:date="2022-09-17T04:02:00Z">
        <w:r w:rsidDel="006E75EF">
          <w:rPr>
            <w:rFonts w:ascii="Times New Roman" w:hAnsi="Times New Roman" w:cs="Times New Roman"/>
            <w:bCs/>
            <w:sz w:val="24"/>
            <w:szCs w:val="24"/>
            <w:vertAlign w:val="superscript"/>
          </w:rPr>
          <w:delText>4</w:delText>
        </w:r>
      </w:del>
      <w:ins w:id="20" w:author="Md. Rashed Babu" w:date="2022-09-17T04:02:00Z">
        <w:r w:rsidR="006E75EF">
          <w:rPr>
            <w:rFonts w:ascii="Times New Roman" w:hAnsi="Times New Roman" w:cs="Times New Roman"/>
            <w:bCs/>
            <w:sz w:val="24"/>
            <w:szCs w:val="24"/>
            <w:vertAlign w:val="superscript"/>
          </w:rPr>
          <w:t>3</w:t>
        </w:r>
      </w:ins>
      <w:r w:rsidRPr="00093574">
        <w:rPr>
          <w:rFonts w:ascii="Times New Roman" w:hAnsi="Times New Roman" w:cs="Times New Roman"/>
          <w:sz w:val="24"/>
          <w:szCs w:val="24"/>
        </w:rPr>
        <w:t xml:space="preserve">National </w:t>
      </w:r>
      <w:r w:rsidR="00CC4B93" w:rsidRPr="00093574">
        <w:rPr>
          <w:rFonts w:ascii="Times New Roman" w:hAnsi="Times New Roman" w:cs="Times New Roman"/>
          <w:sz w:val="24"/>
          <w:szCs w:val="24"/>
        </w:rPr>
        <w:t>Institute of Preventive and Social Medicine, Mohakhali, Dhaka-1212, Bangladesh</w:t>
      </w:r>
    </w:p>
    <w:p w14:paraId="53DBAF3E" w14:textId="552C4929" w:rsidR="00CC4B93" w:rsidRDefault="00C75CF6" w:rsidP="00CC4B93">
      <w:pPr>
        <w:spacing w:after="0" w:line="480" w:lineRule="auto"/>
        <w:contextualSpacing/>
        <w:jc w:val="both"/>
        <w:rPr>
          <w:rFonts w:ascii="Times New Roman" w:eastAsia="Times New Roman" w:hAnsi="Times New Roman" w:cs="Times New Roman"/>
          <w:sz w:val="24"/>
          <w:szCs w:val="24"/>
        </w:rPr>
      </w:pPr>
      <w:del w:id="21" w:author="Md. Rashed Babu" w:date="2022-09-17T04:02:00Z">
        <w:r w:rsidDel="006E75EF">
          <w:rPr>
            <w:rFonts w:ascii="Times New Roman" w:eastAsia="Times New Roman" w:hAnsi="Times New Roman" w:cs="Times New Roman"/>
            <w:sz w:val="24"/>
            <w:szCs w:val="24"/>
            <w:vertAlign w:val="superscript"/>
          </w:rPr>
          <w:delText>5</w:delText>
        </w:r>
      </w:del>
      <w:ins w:id="22" w:author="Md. Rashed Babu" w:date="2022-09-17T04:02:00Z">
        <w:r w:rsidR="006E75EF">
          <w:rPr>
            <w:rFonts w:ascii="Times New Roman" w:eastAsia="Times New Roman" w:hAnsi="Times New Roman" w:cs="Times New Roman"/>
            <w:sz w:val="24"/>
            <w:szCs w:val="24"/>
            <w:vertAlign w:val="superscript"/>
          </w:rPr>
          <w:t>4</w:t>
        </w:r>
      </w:ins>
      <w:r w:rsidRPr="00093574">
        <w:rPr>
          <w:rFonts w:ascii="Times New Roman" w:eastAsia="Times New Roman" w:hAnsi="Times New Roman" w:cs="Times New Roman"/>
          <w:sz w:val="24"/>
          <w:szCs w:val="24"/>
        </w:rPr>
        <w:t xml:space="preserve">Anglia </w:t>
      </w:r>
      <w:r w:rsidR="00CC4B93" w:rsidRPr="00093574">
        <w:rPr>
          <w:rFonts w:ascii="Times New Roman" w:eastAsia="Times New Roman" w:hAnsi="Times New Roman" w:cs="Times New Roman"/>
          <w:sz w:val="24"/>
          <w:szCs w:val="24"/>
        </w:rPr>
        <w:t>Ruskin University</w:t>
      </w:r>
      <w:r w:rsidR="00093221" w:rsidRPr="00093574">
        <w:rPr>
          <w:rFonts w:ascii="Times New Roman" w:eastAsia="Times New Roman" w:hAnsi="Times New Roman" w:cs="Times New Roman"/>
          <w:sz w:val="24"/>
          <w:szCs w:val="24"/>
        </w:rPr>
        <w:t>, United Kingdom</w:t>
      </w:r>
    </w:p>
    <w:p w14:paraId="2DDECDFE" w14:textId="77777777" w:rsidR="00CC4B93" w:rsidRPr="00093574" w:rsidDel="00B92C7C" w:rsidRDefault="00CC4B93" w:rsidP="00CC4B93">
      <w:pPr>
        <w:spacing w:after="0" w:line="480" w:lineRule="auto"/>
        <w:contextualSpacing/>
        <w:jc w:val="both"/>
        <w:rPr>
          <w:del w:id="23" w:author="Mohammad Nayeem Hasan" w:date="2022-10-05T03:39:00Z"/>
          <w:rFonts w:ascii="Times New Roman" w:hAnsi="Times New Roman" w:cs="Times New Roman"/>
          <w:bCs/>
          <w:sz w:val="24"/>
          <w:szCs w:val="24"/>
        </w:rPr>
      </w:pPr>
    </w:p>
    <w:p w14:paraId="57915566" w14:textId="751E7733" w:rsidR="00CC4B93" w:rsidRPr="00093574" w:rsidDel="00B92C7C" w:rsidRDefault="00CC4B93" w:rsidP="00CC4B93">
      <w:pPr>
        <w:spacing w:after="0" w:line="480" w:lineRule="auto"/>
        <w:contextualSpacing/>
        <w:rPr>
          <w:del w:id="24" w:author="Mohammad Nayeem Hasan" w:date="2022-10-05T03:39:00Z"/>
          <w:rFonts w:ascii="Times New Roman" w:hAnsi="Times New Roman" w:cs="Times New Roman"/>
          <w:bCs/>
          <w:sz w:val="24"/>
          <w:szCs w:val="24"/>
        </w:rPr>
      </w:pPr>
      <w:del w:id="25" w:author="Mohammad Nayeem Hasan" w:date="2022-10-05T03:39:00Z">
        <w:r w:rsidRPr="00093574" w:rsidDel="00B92C7C">
          <w:rPr>
            <w:rFonts w:ascii="Times New Roman" w:hAnsi="Times New Roman" w:cs="Times New Roman"/>
            <w:bCs/>
            <w:sz w:val="24"/>
            <w:szCs w:val="24"/>
          </w:rPr>
          <w:delText>*Equal contribution</w:delText>
        </w:r>
      </w:del>
    </w:p>
    <w:p w14:paraId="7D8618DF" w14:textId="0EF0AA55" w:rsidR="00CC4B93" w:rsidRPr="00093574" w:rsidRDefault="00CC4B93" w:rsidP="00CC4B93">
      <w:pPr>
        <w:spacing w:after="0" w:line="480" w:lineRule="auto"/>
        <w:jc w:val="both"/>
        <w:rPr>
          <w:rFonts w:ascii="Times New Roman" w:eastAsia="Times New Roman" w:hAnsi="Times New Roman" w:cs="Times New Roman"/>
          <w:sz w:val="24"/>
          <w:szCs w:val="24"/>
        </w:rPr>
      </w:pPr>
      <w:del w:id="26" w:author="Mohammad Nayeem Hasan" w:date="2022-10-05T03:39:00Z">
        <w:r w:rsidRPr="00093574" w:rsidDel="00B92C7C">
          <w:rPr>
            <w:rFonts w:ascii="Times New Roman" w:hAnsi="Times New Roman" w:cs="Times New Roman"/>
            <w:bCs/>
            <w:sz w:val="24"/>
            <w:szCs w:val="24"/>
          </w:rPr>
          <w:delText>*</w:delText>
        </w:r>
      </w:del>
      <w:r w:rsidRPr="00093574">
        <w:rPr>
          <w:rFonts w:ascii="Times New Roman" w:hAnsi="Times New Roman" w:cs="Times New Roman"/>
          <w:bCs/>
          <w:sz w:val="24"/>
          <w:szCs w:val="24"/>
        </w:rPr>
        <w:t>*Corresponding author</w:t>
      </w:r>
      <w:r w:rsidRPr="00093574">
        <w:rPr>
          <w:rFonts w:ascii="Times New Roman" w:hAnsi="Times New Roman" w:cs="Times New Roman"/>
          <w:b/>
          <w:bCs/>
          <w:sz w:val="24"/>
          <w:szCs w:val="24"/>
        </w:rPr>
        <w:t xml:space="preserve">: </w:t>
      </w:r>
      <w:r w:rsidRPr="005F6417">
        <w:rPr>
          <w:rFonts w:ascii="Times New Roman" w:hAnsi="Times New Roman" w:cs="Times New Roman"/>
          <w:bCs/>
          <w:sz w:val="24"/>
          <w:szCs w:val="24"/>
          <w:lang w:val="en-US"/>
        </w:rPr>
        <w:t>Md Jamal Uddin</w:t>
      </w:r>
      <w:r w:rsidRPr="00093574">
        <w:rPr>
          <w:rFonts w:ascii="Times New Roman" w:hAnsi="Times New Roman" w:cs="Times New Roman"/>
          <w:b/>
          <w:bCs/>
          <w:sz w:val="24"/>
          <w:szCs w:val="24"/>
        </w:rPr>
        <w:t xml:space="preserve">, </w:t>
      </w:r>
      <w:r w:rsidRPr="00093574">
        <w:rPr>
          <w:rFonts w:ascii="Times New Roman" w:eastAsia="Times New Roman" w:hAnsi="Times New Roman" w:cs="Times New Roman"/>
          <w:sz w:val="24"/>
          <w:szCs w:val="24"/>
        </w:rPr>
        <w:t xml:space="preserve">Department of Statistics, Shahjalal University of Science </w:t>
      </w:r>
      <w:ins w:id="27" w:author="Mohammad Nayeem Hasan" w:date="2022-10-05T02:13:00Z">
        <w:r w:rsidR="00CF5818">
          <w:rPr>
            <w:rFonts w:ascii="Times New Roman" w:eastAsia="Times New Roman" w:hAnsi="Times New Roman" w:cs="Times New Roman"/>
            <w:sz w:val="24"/>
            <w:szCs w:val="24"/>
          </w:rPr>
          <w:t>and</w:t>
        </w:r>
      </w:ins>
      <w:del w:id="28" w:author="Mohammad Nayeem Hasan" w:date="2022-10-05T02:13:00Z">
        <w:r w:rsidRPr="00093574" w:rsidDel="00CF5818">
          <w:rPr>
            <w:rFonts w:ascii="Times New Roman" w:eastAsia="Times New Roman" w:hAnsi="Times New Roman" w:cs="Times New Roman"/>
            <w:sz w:val="24"/>
            <w:szCs w:val="24"/>
          </w:rPr>
          <w:delText>&amp;</w:delText>
        </w:r>
      </w:del>
      <w:r w:rsidRPr="00093574">
        <w:rPr>
          <w:rFonts w:ascii="Times New Roman" w:eastAsia="Times New Roman" w:hAnsi="Times New Roman" w:cs="Times New Roman"/>
          <w:sz w:val="24"/>
          <w:szCs w:val="24"/>
        </w:rPr>
        <w:t xml:space="preserve"> Technology, Sylhet-3114, Bangladesh. E-mail: jamal-sta@sust.edu </w:t>
      </w:r>
    </w:p>
    <w:p w14:paraId="1C7515A8" w14:textId="77777777" w:rsidR="00CC4B93" w:rsidRPr="00093574" w:rsidRDefault="00CC4B93" w:rsidP="00CC4B93">
      <w:pPr>
        <w:rPr>
          <w:rFonts w:ascii="Times New Roman" w:hAnsi="Times New Roman" w:cs="Times New Roman"/>
        </w:rPr>
      </w:pPr>
    </w:p>
    <w:p w14:paraId="0A12AF98" w14:textId="77777777" w:rsidR="00CC4B93" w:rsidRPr="00093574" w:rsidRDefault="00CC4B93">
      <w:pPr>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11262802" w14:textId="52CC7E36"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lastRenderedPageBreak/>
        <w:t>Abstract</w:t>
      </w:r>
    </w:p>
    <w:p w14:paraId="622B441B" w14:textId="66E2A84B" w:rsidR="00FC1F9F" w:rsidRPr="00093574" w:rsidDel="003370FE" w:rsidRDefault="00FC1F9F" w:rsidP="00C42107">
      <w:pPr>
        <w:spacing w:after="0" w:line="480" w:lineRule="auto"/>
        <w:ind w:firstLine="720"/>
        <w:contextualSpacing/>
        <w:rPr>
          <w:del w:id="29" w:author="Md. Rashed Babu" w:date="2022-09-17T05:20:00Z"/>
          <w:rFonts w:ascii="Times New Roman" w:hAnsi="Times New Roman" w:cs="Times New Roman"/>
          <w:b/>
          <w:bCs/>
          <w:sz w:val="24"/>
          <w:szCs w:val="24"/>
          <w:lang w:val="en-US"/>
        </w:rPr>
      </w:pPr>
      <w:bookmarkStart w:id="30" w:name="_Hlk114283211"/>
      <w:del w:id="31" w:author="Md. Rashed Babu" w:date="2022-09-17T05:20:00Z">
        <w:r w:rsidRPr="00093574" w:rsidDel="003370FE">
          <w:rPr>
            <w:rFonts w:ascii="Times New Roman" w:hAnsi="Times New Roman" w:cs="Times New Roman"/>
            <w:sz w:val="24"/>
            <w:szCs w:val="24"/>
          </w:rPr>
          <w:delText xml:space="preserve">Inadequate cognitive and socio development in children results in physical and mental illness. We aimed to examine the status of early childhood development (ECD) and its associated factors using two multiple indicator cluster surveys (MICS) in Bangladesh. </w:delText>
        </w:r>
        <w:r w:rsidR="006D4D21" w:rsidRPr="006D4D21" w:rsidDel="003370FE">
          <w:rPr>
            <w:rFonts w:ascii="Times New Roman" w:hAnsi="Times New Roman" w:cs="Times New Roman"/>
            <w:sz w:val="24"/>
            <w:szCs w:val="24"/>
          </w:rPr>
          <w:delText>We used data from the MICS 2012 and 2019 surveys, which were both nationally representative.</w:delText>
        </w:r>
        <w:r w:rsidR="006D4D21" w:rsidDel="003370FE">
          <w:rPr>
            <w:rFonts w:ascii="Times New Roman" w:hAnsi="Times New Roman" w:cs="Times New Roman"/>
            <w:sz w:val="24"/>
            <w:szCs w:val="24"/>
          </w:rPr>
          <w:delText xml:space="preserve"> </w:delText>
        </w:r>
        <w:r w:rsidR="00955130" w:rsidRPr="00955130" w:rsidDel="003370FE">
          <w:rPr>
            <w:rFonts w:ascii="Times New Roman" w:hAnsi="Times New Roman" w:cs="Times New Roman"/>
            <w:sz w:val="24"/>
            <w:szCs w:val="24"/>
          </w:rPr>
          <w:delText xml:space="preserve">This study included 17494 children aged 36-59 months [8148 from </w:delText>
        </w:r>
      </w:del>
      <w:del w:id="32" w:author="Md. Rashed Babu" w:date="2022-09-17T00:57:00Z">
        <w:r w:rsidR="00955130" w:rsidRPr="00955130" w:rsidDel="00F42F3F">
          <w:rPr>
            <w:rFonts w:ascii="Times New Roman" w:hAnsi="Times New Roman" w:cs="Times New Roman"/>
            <w:sz w:val="24"/>
            <w:szCs w:val="24"/>
          </w:rPr>
          <w:delText>MICS</w:delText>
        </w:r>
      </w:del>
      <w:del w:id="33" w:author="Md. Rashed Babu" w:date="2022-09-17T05:20:00Z">
        <w:r w:rsidR="00955130" w:rsidRPr="00955130" w:rsidDel="003370FE">
          <w:rPr>
            <w:rFonts w:ascii="Times New Roman" w:hAnsi="Times New Roman" w:cs="Times New Roman"/>
            <w:sz w:val="24"/>
            <w:szCs w:val="24"/>
          </w:rPr>
          <w:delText xml:space="preserve"> 2012 and 9346 from</w:delText>
        </w:r>
      </w:del>
      <w:del w:id="34" w:author="Md. Rashed Babu" w:date="2022-09-17T01:00:00Z">
        <w:r w:rsidR="00955130" w:rsidRPr="00955130" w:rsidDel="00F42F3F">
          <w:rPr>
            <w:rFonts w:ascii="Times New Roman" w:hAnsi="Times New Roman" w:cs="Times New Roman"/>
            <w:sz w:val="24"/>
            <w:szCs w:val="24"/>
          </w:rPr>
          <w:delText xml:space="preserve"> MICS</w:delText>
        </w:r>
      </w:del>
      <w:del w:id="35" w:author="Md. Rashed Babu" w:date="2022-09-17T05:20:00Z">
        <w:r w:rsidR="00955130" w:rsidRPr="00955130" w:rsidDel="003370FE">
          <w:rPr>
            <w:rFonts w:ascii="Times New Roman" w:hAnsi="Times New Roman" w:cs="Times New Roman"/>
            <w:sz w:val="24"/>
            <w:szCs w:val="24"/>
          </w:rPr>
          <w:delText xml:space="preserve"> 2019].</w:delText>
        </w:r>
        <w:r w:rsidRPr="00093574" w:rsidDel="003370FE">
          <w:rPr>
            <w:rFonts w:ascii="Times New Roman" w:hAnsi="Times New Roman" w:cs="Times New Roman"/>
            <w:sz w:val="24"/>
            <w:szCs w:val="24"/>
          </w:rPr>
          <w:delText xml:space="preserve"> The outcome variable was ECD status</w:delText>
        </w:r>
      </w:del>
      <w:del w:id="36" w:author="Md. Rashed Babu" w:date="2022-09-17T04:07:00Z">
        <w:r w:rsidRPr="00093574" w:rsidDel="00041C97">
          <w:rPr>
            <w:rFonts w:ascii="Times New Roman" w:hAnsi="Times New Roman" w:cs="Times New Roman"/>
            <w:sz w:val="24"/>
            <w:szCs w:val="24"/>
          </w:rPr>
          <w:delText xml:space="preserve"> </w:delText>
        </w:r>
      </w:del>
      <w:del w:id="37" w:author="Md. Rashed Babu" w:date="2022-09-17T01:01:00Z">
        <w:r w:rsidRPr="00093574" w:rsidDel="00F42F3F">
          <w:rPr>
            <w:rFonts w:ascii="Times New Roman" w:hAnsi="Times New Roman" w:cs="Times New Roman"/>
            <w:sz w:val="24"/>
            <w:szCs w:val="24"/>
          </w:rPr>
          <w:delText>(</w:delText>
        </w:r>
      </w:del>
      <w:del w:id="38" w:author="Md. Rashed Babu" w:date="2022-09-17T04:06:00Z">
        <w:r w:rsidRPr="00093574" w:rsidDel="00041C97">
          <w:rPr>
            <w:rFonts w:ascii="Times New Roman" w:hAnsi="Times New Roman" w:cs="Times New Roman"/>
            <w:sz w:val="24"/>
            <w:szCs w:val="24"/>
          </w:rPr>
          <w:delText>i.e.</w:delText>
        </w:r>
      </w:del>
      <w:del w:id="39" w:author="Md. Rashed Babu" w:date="2022-09-17T05:20:00Z">
        <w:r w:rsidRPr="00093574" w:rsidDel="003370FE">
          <w:rPr>
            <w:rFonts w:ascii="Times New Roman" w:hAnsi="Times New Roman" w:cs="Times New Roman"/>
            <w:sz w:val="24"/>
            <w:szCs w:val="24"/>
          </w:rPr>
          <w:delText xml:space="preserve"> either developmentally on-track or not</w:delText>
        </w:r>
      </w:del>
      <w:del w:id="40" w:author="Md. Rashed Babu" w:date="2022-09-17T01:01:00Z">
        <w:r w:rsidRPr="00093574" w:rsidDel="00F42F3F">
          <w:rPr>
            <w:rFonts w:ascii="Times New Roman" w:hAnsi="Times New Roman" w:cs="Times New Roman"/>
            <w:sz w:val="24"/>
            <w:szCs w:val="24"/>
          </w:rPr>
          <w:delText>)</w:delText>
        </w:r>
      </w:del>
      <w:del w:id="41" w:author="Md. Rashed Babu" w:date="2022-09-17T05:20:00Z">
        <w:r w:rsidRPr="00093574" w:rsidDel="003370FE">
          <w:rPr>
            <w:rFonts w:ascii="Times New Roman" w:hAnsi="Times New Roman" w:cs="Times New Roman"/>
            <w:sz w:val="24"/>
            <w:szCs w:val="24"/>
          </w:rPr>
          <w:delText xml:space="preserve">. We applied the </w:delText>
        </w:r>
      </w:del>
      <w:del w:id="42" w:author="Md. Rashed Babu" w:date="2022-09-17T04:15:00Z">
        <w:r w:rsidRPr="00093574" w:rsidDel="00D425D5">
          <w:rPr>
            <w:rFonts w:ascii="Times New Roman" w:hAnsi="Times New Roman" w:cs="Times New Roman"/>
            <w:sz w:val="24"/>
            <w:szCs w:val="24"/>
          </w:rPr>
          <w:delText>Chi-square test</w:delText>
        </w:r>
      </w:del>
      <w:del w:id="43" w:author="Md. Rashed Babu" w:date="2022-09-17T05:20:00Z">
        <w:r w:rsidRPr="00093574" w:rsidDel="003370FE">
          <w:rPr>
            <w:rFonts w:ascii="Times New Roman" w:hAnsi="Times New Roman" w:cs="Times New Roman"/>
            <w:sz w:val="24"/>
            <w:szCs w:val="24"/>
          </w:rPr>
          <w:delText xml:space="preserve">, crude and adjusted multivariable survey logistic regression model to evaluate the ECD status and its associated factors. When comparing both MICS surveys, the overall and individual domains of ECD status improved from 2012 (65.46%) to 2019 (74.86%) and the indicators of child literacy-numeracy </w:delText>
        </w:r>
      </w:del>
      <w:del w:id="44" w:author="Md. Rashed Babu" w:date="2022-09-17T04:17:00Z">
        <w:r w:rsidRPr="00093574" w:rsidDel="00D425D5">
          <w:rPr>
            <w:rFonts w:ascii="Times New Roman" w:hAnsi="Times New Roman" w:cs="Times New Roman"/>
            <w:sz w:val="24"/>
            <w:szCs w:val="24"/>
          </w:rPr>
          <w:delText>[</w:delText>
        </w:r>
      </w:del>
      <w:del w:id="45" w:author="Md. Rashed Babu" w:date="2022-09-17T05:20:00Z">
        <w:r w:rsidRPr="00093574" w:rsidDel="003370FE">
          <w:rPr>
            <w:rFonts w:ascii="Times New Roman" w:hAnsi="Times New Roman" w:cs="Times New Roman"/>
            <w:sz w:val="24"/>
            <w:szCs w:val="24"/>
          </w:rPr>
          <w:delText xml:space="preserve">21.2% </w:delText>
        </w:r>
      </w:del>
      <w:del w:id="46" w:author="Md. Rashed Babu" w:date="2022-09-13T16:24:00Z">
        <w:r w:rsidRPr="00093574" w:rsidDel="00B62DEE">
          <w:rPr>
            <w:rFonts w:ascii="Times New Roman" w:hAnsi="Times New Roman" w:cs="Times New Roman"/>
            <w:sz w:val="24"/>
            <w:szCs w:val="24"/>
          </w:rPr>
          <w:delText>vs</w:delText>
        </w:r>
      </w:del>
      <w:del w:id="47" w:author="Md. Rashed Babu" w:date="2022-09-17T05:20:00Z">
        <w:r w:rsidRPr="00093574" w:rsidDel="003370FE">
          <w:rPr>
            <w:rFonts w:ascii="Times New Roman" w:hAnsi="Times New Roman" w:cs="Times New Roman"/>
            <w:sz w:val="24"/>
            <w:szCs w:val="24"/>
          </w:rPr>
          <w:delText xml:space="preserve"> 28.8%</w:delText>
        </w:r>
      </w:del>
      <w:del w:id="48" w:author="Md. Rashed Babu" w:date="2022-09-17T04:17:00Z">
        <w:r w:rsidRPr="00093574" w:rsidDel="00D425D5">
          <w:rPr>
            <w:rFonts w:ascii="Times New Roman" w:hAnsi="Times New Roman" w:cs="Times New Roman"/>
            <w:sz w:val="24"/>
            <w:szCs w:val="24"/>
          </w:rPr>
          <w:delText>]</w:delText>
        </w:r>
      </w:del>
      <w:del w:id="49" w:author="Md. Rashed Babu" w:date="2022-09-17T05:20:00Z">
        <w:r w:rsidRPr="00093574" w:rsidDel="003370FE">
          <w:rPr>
            <w:rFonts w:ascii="Times New Roman" w:hAnsi="Times New Roman" w:cs="Times New Roman"/>
            <w:sz w:val="24"/>
            <w:szCs w:val="24"/>
          </w:rPr>
          <w:delText xml:space="preserve">, physical </w:delText>
        </w:r>
      </w:del>
      <w:del w:id="50" w:author="Md. Rashed Babu" w:date="2022-09-17T04:18:00Z">
        <w:r w:rsidRPr="00093574" w:rsidDel="00D425D5">
          <w:rPr>
            <w:rFonts w:ascii="Times New Roman" w:hAnsi="Times New Roman" w:cs="Times New Roman"/>
            <w:sz w:val="24"/>
            <w:szCs w:val="24"/>
          </w:rPr>
          <w:delText>[</w:delText>
        </w:r>
      </w:del>
      <w:del w:id="51" w:author="Md. Rashed Babu" w:date="2022-09-17T05:20:00Z">
        <w:r w:rsidRPr="00093574" w:rsidDel="003370FE">
          <w:rPr>
            <w:rFonts w:ascii="Times New Roman" w:hAnsi="Times New Roman" w:cs="Times New Roman"/>
            <w:sz w:val="24"/>
            <w:szCs w:val="24"/>
          </w:rPr>
          <w:delText xml:space="preserve">92.2% </w:delText>
        </w:r>
      </w:del>
      <w:del w:id="52" w:author="Md. Rashed Babu" w:date="2022-09-13T16:24:00Z">
        <w:r w:rsidRPr="00093574" w:rsidDel="00B62DEE">
          <w:rPr>
            <w:rFonts w:ascii="Times New Roman" w:hAnsi="Times New Roman" w:cs="Times New Roman"/>
            <w:sz w:val="24"/>
            <w:szCs w:val="24"/>
          </w:rPr>
          <w:delText>vs</w:delText>
        </w:r>
      </w:del>
      <w:del w:id="53" w:author="Md. Rashed Babu" w:date="2022-09-17T05:20:00Z">
        <w:r w:rsidRPr="00093574" w:rsidDel="003370FE">
          <w:rPr>
            <w:rFonts w:ascii="Times New Roman" w:hAnsi="Times New Roman" w:cs="Times New Roman"/>
            <w:sz w:val="24"/>
            <w:szCs w:val="24"/>
          </w:rPr>
          <w:delText xml:space="preserve"> 98.4%</w:delText>
        </w:r>
      </w:del>
      <w:del w:id="54" w:author="Md. Rashed Babu" w:date="2022-09-17T04:18:00Z">
        <w:r w:rsidRPr="00093574" w:rsidDel="00D425D5">
          <w:rPr>
            <w:rFonts w:ascii="Times New Roman" w:hAnsi="Times New Roman" w:cs="Times New Roman"/>
            <w:sz w:val="24"/>
            <w:szCs w:val="24"/>
          </w:rPr>
          <w:delText>]</w:delText>
        </w:r>
      </w:del>
      <w:del w:id="55" w:author="Md. Rashed Babu" w:date="2022-09-17T05:20:00Z">
        <w:r w:rsidRPr="00093574" w:rsidDel="003370FE">
          <w:rPr>
            <w:rFonts w:ascii="Times New Roman" w:hAnsi="Times New Roman" w:cs="Times New Roman"/>
            <w:sz w:val="24"/>
            <w:szCs w:val="24"/>
          </w:rPr>
          <w:delText xml:space="preserve">, social-emotional </w:delText>
        </w:r>
      </w:del>
      <w:del w:id="56" w:author="Md. Rashed Babu" w:date="2022-09-17T04:18:00Z">
        <w:r w:rsidRPr="00093574" w:rsidDel="00D425D5">
          <w:rPr>
            <w:rFonts w:ascii="Times New Roman" w:hAnsi="Times New Roman" w:cs="Times New Roman"/>
            <w:sz w:val="24"/>
            <w:szCs w:val="24"/>
          </w:rPr>
          <w:delText>[</w:delText>
        </w:r>
      </w:del>
      <w:del w:id="57" w:author="Md. Rashed Babu" w:date="2022-09-17T05:20:00Z">
        <w:r w:rsidRPr="00093574" w:rsidDel="003370FE">
          <w:rPr>
            <w:rFonts w:ascii="Times New Roman" w:hAnsi="Times New Roman" w:cs="Times New Roman"/>
            <w:sz w:val="24"/>
            <w:szCs w:val="24"/>
          </w:rPr>
          <w:delText xml:space="preserve">68.4% </w:delText>
        </w:r>
      </w:del>
      <w:del w:id="58" w:author="Md. Rashed Babu" w:date="2022-09-13T16:24:00Z">
        <w:r w:rsidRPr="00093574" w:rsidDel="00B62DEE">
          <w:rPr>
            <w:rFonts w:ascii="Times New Roman" w:hAnsi="Times New Roman" w:cs="Times New Roman"/>
            <w:sz w:val="24"/>
            <w:szCs w:val="24"/>
          </w:rPr>
          <w:delText>vs</w:delText>
        </w:r>
      </w:del>
      <w:del w:id="59" w:author="Md. Rashed Babu" w:date="2022-09-17T05:20:00Z">
        <w:r w:rsidRPr="00093574" w:rsidDel="003370FE">
          <w:rPr>
            <w:rFonts w:ascii="Times New Roman" w:hAnsi="Times New Roman" w:cs="Times New Roman"/>
            <w:sz w:val="24"/>
            <w:szCs w:val="24"/>
          </w:rPr>
          <w:delText xml:space="preserve"> 72.7%</w:delText>
        </w:r>
      </w:del>
      <w:del w:id="60" w:author="Md. Rashed Babu" w:date="2022-09-17T04:19:00Z">
        <w:r w:rsidRPr="00093574" w:rsidDel="00D425D5">
          <w:rPr>
            <w:rFonts w:ascii="Times New Roman" w:hAnsi="Times New Roman" w:cs="Times New Roman"/>
            <w:sz w:val="24"/>
            <w:szCs w:val="24"/>
          </w:rPr>
          <w:delText xml:space="preserve">] and </w:delText>
        </w:r>
        <w:r w:rsidR="006D4D21" w:rsidDel="00D425D5">
          <w:rPr>
            <w:rFonts w:ascii="Times New Roman" w:hAnsi="Times New Roman" w:cs="Times New Roman"/>
            <w:sz w:val="24"/>
            <w:szCs w:val="24"/>
          </w:rPr>
          <w:delText>i</w:delText>
        </w:r>
        <w:r w:rsidR="006D4D21" w:rsidRPr="006D4D21" w:rsidDel="00D425D5">
          <w:rPr>
            <w:rFonts w:ascii="Times New Roman" w:hAnsi="Times New Roman" w:cs="Times New Roman"/>
            <w:sz w:val="24"/>
            <w:szCs w:val="24"/>
          </w:rPr>
          <w:delText>n 2019, t</w:delText>
        </w:r>
      </w:del>
      <w:del w:id="61" w:author="Md. Rashed Babu" w:date="2022-09-17T04:21:00Z">
        <w:r w:rsidR="006D4D21" w:rsidRPr="006D4D21" w:rsidDel="007C1146">
          <w:rPr>
            <w:rFonts w:ascii="Times New Roman" w:hAnsi="Times New Roman" w:cs="Times New Roman"/>
            <w:sz w:val="24"/>
            <w:szCs w:val="24"/>
          </w:rPr>
          <w:delText>here</w:delText>
        </w:r>
      </w:del>
      <w:del w:id="62" w:author="Md. Rashed Babu" w:date="2022-09-17T05:20:00Z">
        <w:r w:rsidR="006D4D21" w:rsidRPr="006D4D21" w:rsidDel="003370FE">
          <w:rPr>
            <w:rFonts w:ascii="Times New Roman" w:hAnsi="Times New Roman" w:cs="Times New Roman"/>
            <w:sz w:val="24"/>
            <w:szCs w:val="24"/>
          </w:rPr>
          <w:delText xml:space="preserve"> was an upward trend in learning </w:delText>
        </w:r>
        <w:r w:rsidR="006D4D21" w:rsidDel="003370FE">
          <w:rPr>
            <w:rFonts w:ascii="Times New Roman" w:hAnsi="Times New Roman" w:cs="Times New Roman"/>
            <w:sz w:val="24"/>
            <w:szCs w:val="24"/>
          </w:rPr>
          <w:delText>approach</w:delText>
        </w:r>
      </w:del>
      <w:del w:id="63" w:author="Md. Rashed Babu" w:date="2022-09-17T04:20:00Z">
        <w:r w:rsidR="006D4D21" w:rsidDel="007C1146">
          <w:rPr>
            <w:rFonts w:ascii="Times New Roman" w:hAnsi="Times New Roman" w:cs="Times New Roman"/>
            <w:sz w:val="24"/>
            <w:szCs w:val="24"/>
          </w:rPr>
          <w:delText>ed</w:delText>
        </w:r>
      </w:del>
      <w:del w:id="64" w:author="Md. Rashed Babu" w:date="2022-09-17T05:20:00Z">
        <w:r w:rsidR="006D4D21" w:rsidRPr="006D4D21" w:rsidDel="003370FE">
          <w:rPr>
            <w:rFonts w:ascii="Times New Roman" w:hAnsi="Times New Roman" w:cs="Times New Roman"/>
            <w:sz w:val="24"/>
            <w:szCs w:val="24"/>
          </w:rPr>
          <w:delText xml:space="preserve"> </w:delText>
        </w:r>
      </w:del>
      <w:del w:id="65" w:author="Md. Rashed Babu" w:date="2022-09-17T04:19:00Z">
        <w:r w:rsidR="006D4D21" w:rsidRPr="006D4D21" w:rsidDel="00D425D5">
          <w:rPr>
            <w:rFonts w:ascii="Times New Roman" w:hAnsi="Times New Roman" w:cs="Times New Roman"/>
            <w:sz w:val="24"/>
            <w:szCs w:val="24"/>
          </w:rPr>
          <w:delText>[</w:delText>
        </w:r>
      </w:del>
      <w:del w:id="66" w:author="Md. Rashed Babu" w:date="2022-09-17T05:20:00Z">
        <w:r w:rsidR="006D4D21" w:rsidRPr="006D4D21" w:rsidDel="003370FE">
          <w:rPr>
            <w:rFonts w:ascii="Times New Roman" w:hAnsi="Times New Roman" w:cs="Times New Roman"/>
            <w:sz w:val="24"/>
            <w:szCs w:val="24"/>
          </w:rPr>
          <w:delText>87.5</w:delText>
        </w:r>
        <w:r w:rsidR="006D4D21" w:rsidDel="003370FE">
          <w:rPr>
            <w:rFonts w:ascii="Times New Roman" w:hAnsi="Times New Roman" w:cs="Times New Roman"/>
            <w:sz w:val="24"/>
            <w:szCs w:val="24"/>
          </w:rPr>
          <w:delText>%</w:delText>
        </w:r>
        <w:r w:rsidR="006D4D21" w:rsidRPr="006D4D21" w:rsidDel="003370FE">
          <w:rPr>
            <w:rFonts w:ascii="Times New Roman" w:hAnsi="Times New Roman" w:cs="Times New Roman"/>
            <w:sz w:val="24"/>
            <w:szCs w:val="24"/>
          </w:rPr>
          <w:delText xml:space="preserve"> </w:delText>
        </w:r>
      </w:del>
      <w:del w:id="67" w:author="Md. Rashed Babu" w:date="2022-09-13T16:24:00Z">
        <w:r w:rsidR="006D4D21" w:rsidRPr="006D4D21" w:rsidDel="00B62DEE">
          <w:rPr>
            <w:rFonts w:ascii="Times New Roman" w:hAnsi="Times New Roman" w:cs="Times New Roman"/>
            <w:sz w:val="24"/>
            <w:szCs w:val="24"/>
          </w:rPr>
          <w:delText>vs</w:delText>
        </w:r>
      </w:del>
      <w:del w:id="68" w:author="Md. Rashed Babu" w:date="2022-09-17T05:20:00Z">
        <w:r w:rsidR="006D4D21" w:rsidRPr="006D4D21" w:rsidDel="003370FE">
          <w:rPr>
            <w:rFonts w:ascii="Times New Roman" w:hAnsi="Times New Roman" w:cs="Times New Roman"/>
            <w:sz w:val="24"/>
            <w:szCs w:val="24"/>
          </w:rPr>
          <w:delText xml:space="preserve"> 91.4</w:delText>
        </w:r>
        <w:r w:rsidR="006D4D21" w:rsidDel="003370FE">
          <w:rPr>
            <w:rFonts w:ascii="Times New Roman" w:hAnsi="Times New Roman" w:cs="Times New Roman"/>
            <w:sz w:val="24"/>
            <w:szCs w:val="24"/>
          </w:rPr>
          <w:delText>%</w:delText>
        </w:r>
      </w:del>
      <w:del w:id="69" w:author="Md. Rashed Babu" w:date="2022-09-17T04:20:00Z">
        <w:r w:rsidR="006D4D21" w:rsidRPr="006D4D21" w:rsidDel="00D425D5">
          <w:rPr>
            <w:rFonts w:ascii="Times New Roman" w:hAnsi="Times New Roman" w:cs="Times New Roman"/>
            <w:sz w:val="24"/>
            <w:szCs w:val="24"/>
          </w:rPr>
          <w:delText>]</w:delText>
        </w:r>
      </w:del>
      <w:del w:id="70" w:author="Md. Rashed Babu" w:date="2022-09-17T05:20:00Z">
        <w:r w:rsidR="006D4D21" w:rsidRPr="006D4D21" w:rsidDel="003370FE">
          <w:rPr>
            <w:rFonts w:ascii="Times New Roman" w:hAnsi="Times New Roman" w:cs="Times New Roman"/>
            <w:sz w:val="24"/>
            <w:szCs w:val="24"/>
          </w:rPr>
          <w:delText>.</w:delText>
        </w:r>
        <w:r w:rsidR="00083CCA" w:rsidDel="003370FE">
          <w:rPr>
            <w:rFonts w:ascii="Times New Roman" w:hAnsi="Times New Roman" w:cs="Times New Roman"/>
            <w:sz w:val="24"/>
            <w:szCs w:val="24"/>
          </w:rPr>
          <w:delText xml:space="preserve"> </w:delText>
        </w:r>
      </w:del>
      <w:bookmarkStart w:id="71" w:name="_Hlk114282112"/>
      <w:bookmarkEnd w:id="30"/>
      <w:del w:id="72" w:author="Md. Rashed Babu" w:date="2022-09-17T04:58:00Z">
        <w:r w:rsidRPr="00093574" w:rsidDel="002F703A">
          <w:rPr>
            <w:rFonts w:ascii="Times New Roman" w:hAnsi="Times New Roman" w:cs="Times New Roman"/>
            <w:sz w:val="24"/>
            <w:szCs w:val="24"/>
          </w:rPr>
          <w:delText xml:space="preserve">According to </w:delText>
        </w:r>
      </w:del>
      <w:del w:id="73" w:author="Md. Rashed Babu" w:date="2022-09-17T04:38:00Z">
        <w:r w:rsidRPr="00093574" w:rsidDel="00F94678">
          <w:rPr>
            <w:rFonts w:ascii="Times New Roman" w:hAnsi="Times New Roman" w:cs="Times New Roman"/>
            <w:sz w:val="24"/>
            <w:szCs w:val="24"/>
          </w:rPr>
          <w:delText>the</w:delText>
        </w:r>
      </w:del>
      <w:del w:id="74" w:author="Md. Rashed Babu" w:date="2022-09-17T04:58:00Z">
        <w:r w:rsidRPr="00093574" w:rsidDel="002F703A">
          <w:rPr>
            <w:rFonts w:ascii="Times New Roman" w:hAnsi="Times New Roman" w:cs="Times New Roman"/>
            <w:sz w:val="24"/>
            <w:szCs w:val="24"/>
          </w:rPr>
          <w:delText xml:space="preserve"> logistic regression analyses in both surveys (2012 </w:delText>
        </w:r>
      </w:del>
      <w:del w:id="75" w:author="Md. Rashed Babu" w:date="2022-09-13T16:24:00Z">
        <w:r w:rsidRPr="00093574" w:rsidDel="00B62DEE">
          <w:rPr>
            <w:rFonts w:ascii="Times New Roman" w:hAnsi="Times New Roman" w:cs="Times New Roman"/>
            <w:sz w:val="24"/>
            <w:szCs w:val="24"/>
          </w:rPr>
          <w:delText>vs</w:delText>
        </w:r>
      </w:del>
      <w:del w:id="76" w:author="Md. Rashed Babu" w:date="2022-09-17T04:58:00Z">
        <w:r w:rsidRPr="00093574" w:rsidDel="002F703A">
          <w:rPr>
            <w:rFonts w:ascii="Times New Roman" w:hAnsi="Times New Roman" w:cs="Times New Roman"/>
            <w:sz w:val="24"/>
            <w:szCs w:val="24"/>
          </w:rPr>
          <w:delText xml:space="preserve"> 2019), age of 4 years </w:delText>
        </w:r>
      </w:del>
      <w:del w:id="77" w:author="Md. Rashed Babu" w:date="2022-09-17T04:37:00Z">
        <w:r w:rsidRPr="00093574" w:rsidDel="00F94678">
          <w:rPr>
            <w:rFonts w:ascii="Times New Roman" w:hAnsi="Times New Roman" w:cs="Times New Roman"/>
            <w:sz w:val="24"/>
            <w:szCs w:val="24"/>
          </w:rPr>
          <w:delText>[adjusted odds ratio (</w:delText>
        </w:r>
      </w:del>
      <w:del w:id="78" w:author="Md. Rashed Babu" w:date="2022-09-17T04:58:00Z">
        <w:r w:rsidRPr="00093574" w:rsidDel="002F703A">
          <w:rPr>
            <w:rFonts w:ascii="Times New Roman" w:hAnsi="Times New Roman" w:cs="Times New Roman"/>
            <w:sz w:val="24"/>
            <w:szCs w:val="24"/>
          </w:rPr>
          <w:delText>AOR</w:delText>
        </w:r>
      </w:del>
      <w:del w:id="79" w:author="Md. Rashed Babu" w:date="2022-09-17T04:37:00Z">
        <w:r w:rsidRPr="00093574" w:rsidDel="00F94678">
          <w:rPr>
            <w:rFonts w:ascii="Times New Roman" w:hAnsi="Times New Roman" w:cs="Times New Roman"/>
            <w:sz w:val="24"/>
            <w:szCs w:val="24"/>
          </w:rPr>
          <w:delText>)</w:delText>
        </w:r>
      </w:del>
      <w:del w:id="80" w:author="Md. Rashed Babu" w:date="2022-09-17T04:58:00Z">
        <w:r w:rsidRPr="00093574" w:rsidDel="002F703A">
          <w:rPr>
            <w:rFonts w:ascii="Times New Roman" w:hAnsi="Times New Roman" w:cs="Times New Roman"/>
            <w:sz w:val="24"/>
            <w:szCs w:val="24"/>
          </w:rPr>
          <w:delText xml:space="preserve">: 1.62 </w:delText>
        </w:r>
      </w:del>
      <w:del w:id="81" w:author="Md. Rashed Babu" w:date="2022-09-13T16:24:00Z">
        <w:r w:rsidRPr="00093574" w:rsidDel="00B62DEE">
          <w:rPr>
            <w:rFonts w:ascii="Times New Roman" w:hAnsi="Times New Roman" w:cs="Times New Roman"/>
            <w:sz w:val="24"/>
            <w:szCs w:val="24"/>
          </w:rPr>
          <w:delText>vs</w:delText>
        </w:r>
      </w:del>
      <w:del w:id="82" w:author="Md. Rashed Babu" w:date="2022-09-17T04:58:00Z">
        <w:r w:rsidRPr="00093574" w:rsidDel="002F703A">
          <w:rPr>
            <w:rFonts w:ascii="Times New Roman" w:hAnsi="Times New Roman" w:cs="Times New Roman"/>
            <w:sz w:val="24"/>
            <w:szCs w:val="24"/>
          </w:rPr>
          <w:delText xml:space="preserve"> 1.80</w:delText>
        </w:r>
      </w:del>
      <w:del w:id="83" w:author="Md. Rashed Babu" w:date="2022-09-17T04:39:00Z">
        <w:r w:rsidRPr="00093574" w:rsidDel="00F94678">
          <w:rPr>
            <w:rFonts w:ascii="Times New Roman" w:hAnsi="Times New Roman" w:cs="Times New Roman"/>
            <w:sz w:val="24"/>
            <w:szCs w:val="24"/>
          </w:rPr>
          <w:delText>]</w:delText>
        </w:r>
      </w:del>
      <w:del w:id="84" w:author="Md. Rashed Babu" w:date="2022-09-17T04:58:00Z">
        <w:r w:rsidRPr="00093574" w:rsidDel="002F703A">
          <w:rPr>
            <w:rFonts w:ascii="Times New Roman" w:hAnsi="Times New Roman" w:cs="Times New Roman"/>
            <w:sz w:val="24"/>
            <w:szCs w:val="24"/>
          </w:rPr>
          <w:delText xml:space="preserve">, female children [AOR: 1.42 </w:delText>
        </w:r>
      </w:del>
      <w:del w:id="85" w:author="Md. Rashed Babu" w:date="2022-09-13T16:25:00Z">
        <w:r w:rsidRPr="00093574" w:rsidDel="00B62DEE">
          <w:rPr>
            <w:rFonts w:ascii="Times New Roman" w:hAnsi="Times New Roman" w:cs="Times New Roman"/>
            <w:sz w:val="24"/>
            <w:szCs w:val="24"/>
          </w:rPr>
          <w:delText>v</w:delText>
        </w:r>
      </w:del>
      <w:del w:id="86" w:author="Md. Rashed Babu" w:date="2022-09-13T16:24:00Z">
        <w:r w:rsidRPr="00093574" w:rsidDel="00B62DEE">
          <w:rPr>
            <w:rFonts w:ascii="Times New Roman" w:hAnsi="Times New Roman" w:cs="Times New Roman"/>
            <w:sz w:val="24"/>
            <w:szCs w:val="24"/>
          </w:rPr>
          <w:delText>s</w:delText>
        </w:r>
      </w:del>
      <w:del w:id="87" w:author="Md. Rashed Babu" w:date="2022-09-17T04:58:00Z">
        <w:r w:rsidRPr="00093574" w:rsidDel="002F703A">
          <w:rPr>
            <w:rFonts w:ascii="Times New Roman" w:hAnsi="Times New Roman" w:cs="Times New Roman"/>
            <w:sz w:val="24"/>
            <w:szCs w:val="24"/>
          </w:rPr>
          <w:delText xml:space="preserve"> 1.41], children growing up with secondary or higher educated mothers [AOR:1.77 </w:delText>
        </w:r>
      </w:del>
      <w:del w:id="88" w:author="Md. Rashed Babu" w:date="2022-09-13T16:25:00Z">
        <w:r w:rsidRPr="00093574" w:rsidDel="00B62DEE">
          <w:rPr>
            <w:rFonts w:ascii="Times New Roman" w:hAnsi="Times New Roman" w:cs="Times New Roman"/>
            <w:sz w:val="24"/>
            <w:szCs w:val="24"/>
          </w:rPr>
          <w:delText>vs</w:delText>
        </w:r>
      </w:del>
      <w:del w:id="89" w:author="Md. Rashed Babu" w:date="2022-09-17T04:58:00Z">
        <w:r w:rsidRPr="00093574" w:rsidDel="002F703A">
          <w:rPr>
            <w:rFonts w:ascii="Times New Roman" w:hAnsi="Times New Roman" w:cs="Times New Roman"/>
            <w:sz w:val="24"/>
            <w:szCs w:val="24"/>
          </w:rPr>
          <w:delText xml:space="preserve"> 1.36], rich families [AOR: 1.33 </w:delText>
        </w:r>
      </w:del>
      <w:del w:id="90" w:author="Md. Rashed Babu" w:date="2022-09-13T16:25:00Z">
        <w:r w:rsidRPr="00093574" w:rsidDel="00B62DEE">
          <w:rPr>
            <w:rFonts w:ascii="Times New Roman" w:hAnsi="Times New Roman" w:cs="Times New Roman"/>
            <w:sz w:val="24"/>
            <w:szCs w:val="24"/>
          </w:rPr>
          <w:delText>vs</w:delText>
        </w:r>
      </w:del>
      <w:del w:id="91" w:author="Md. Rashed Babu" w:date="2022-09-17T04:58:00Z">
        <w:r w:rsidRPr="00093574" w:rsidDel="002F703A">
          <w:rPr>
            <w:rFonts w:ascii="Times New Roman" w:hAnsi="Times New Roman" w:cs="Times New Roman"/>
            <w:sz w:val="24"/>
            <w:szCs w:val="24"/>
          </w:rPr>
          <w:delText xml:space="preserve"> 1.75], attended early childhood education programs [OR: 1.44 </w:delText>
        </w:r>
      </w:del>
      <w:del w:id="92" w:author="Md. Rashed Babu" w:date="2022-09-13T16:25:00Z">
        <w:r w:rsidRPr="00093574" w:rsidDel="00B62DEE">
          <w:rPr>
            <w:rFonts w:ascii="Times New Roman" w:hAnsi="Times New Roman" w:cs="Times New Roman"/>
            <w:sz w:val="24"/>
            <w:szCs w:val="24"/>
          </w:rPr>
          <w:delText>vs</w:delText>
        </w:r>
      </w:del>
      <w:del w:id="93" w:author="Md. Rashed Babu" w:date="2022-09-17T04:58:00Z">
        <w:r w:rsidRPr="00093574" w:rsidDel="002F703A">
          <w:rPr>
            <w:rFonts w:ascii="Times New Roman" w:hAnsi="Times New Roman" w:cs="Times New Roman"/>
            <w:sz w:val="24"/>
            <w:szCs w:val="24"/>
          </w:rPr>
          <w:delText xml:space="preserve"> 1.59], and </w:delText>
        </w:r>
        <w:r w:rsidR="00083CCA" w:rsidDel="002F703A">
          <w:rPr>
            <w:rFonts w:ascii="Times New Roman" w:hAnsi="Times New Roman" w:cs="Times New Roman"/>
            <w:sz w:val="24"/>
            <w:szCs w:val="24"/>
          </w:rPr>
          <w:delText>f</w:delText>
        </w:r>
        <w:r w:rsidR="00083CCA" w:rsidRPr="00083CCA" w:rsidDel="002F703A">
          <w:rPr>
            <w:rFonts w:ascii="Times New Roman" w:hAnsi="Times New Roman" w:cs="Times New Roman"/>
            <w:sz w:val="24"/>
            <w:szCs w:val="24"/>
          </w:rPr>
          <w:delText xml:space="preserve">amilies with books had a better likelihood of being developmentally on track than their counterparts [AOR: 1.50 </w:delText>
        </w:r>
      </w:del>
      <w:del w:id="94" w:author="Md. Rashed Babu" w:date="2022-09-13T16:25:00Z">
        <w:r w:rsidR="00083CCA" w:rsidRPr="00083CCA" w:rsidDel="00B62DEE">
          <w:rPr>
            <w:rFonts w:ascii="Times New Roman" w:hAnsi="Times New Roman" w:cs="Times New Roman"/>
            <w:sz w:val="24"/>
            <w:szCs w:val="24"/>
          </w:rPr>
          <w:delText>vs</w:delText>
        </w:r>
      </w:del>
      <w:del w:id="95" w:author="Md. Rashed Babu" w:date="2022-09-17T04:58:00Z">
        <w:r w:rsidR="00083CCA" w:rsidRPr="00083CCA" w:rsidDel="002F703A">
          <w:rPr>
            <w:rFonts w:ascii="Times New Roman" w:hAnsi="Times New Roman" w:cs="Times New Roman"/>
            <w:sz w:val="24"/>
            <w:szCs w:val="24"/>
          </w:rPr>
          <w:delText xml:space="preserve"> 1.53].</w:delText>
        </w:r>
        <w:r w:rsidR="00083CCA" w:rsidDel="002F703A">
          <w:rPr>
            <w:rFonts w:ascii="Times New Roman" w:hAnsi="Times New Roman" w:cs="Times New Roman"/>
            <w:sz w:val="24"/>
            <w:szCs w:val="24"/>
          </w:rPr>
          <w:delText xml:space="preserve"> </w:delText>
        </w:r>
      </w:del>
      <w:bookmarkEnd w:id="71"/>
      <w:del w:id="96" w:author="Md. Rashed Babu" w:date="2022-09-17T05:20:00Z">
        <w:r w:rsidRPr="00093574" w:rsidDel="003370FE">
          <w:rPr>
            <w:rFonts w:ascii="Times New Roman" w:hAnsi="Times New Roman" w:cs="Times New Roman"/>
            <w:sz w:val="24"/>
            <w:szCs w:val="24"/>
          </w:rPr>
          <w:delText>Our study shows that the overall ECD status improved (</w:delText>
        </w:r>
        <w:r w:rsidR="00083CCA" w:rsidRPr="00093574" w:rsidDel="003370FE">
          <w:rPr>
            <w:rFonts w:ascii="Times New Roman" w:hAnsi="Times New Roman" w:cs="Times New Roman"/>
            <w:sz w:val="24"/>
            <w:szCs w:val="24"/>
          </w:rPr>
          <w:delText>i.e.,</w:delText>
        </w:r>
        <w:r w:rsidRPr="00093574" w:rsidDel="003370FE">
          <w:rPr>
            <w:rFonts w:ascii="Times New Roman" w:hAnsi="Times New Roman" w:cs="Times New Roman"/>
            <w:sz w:val="24"/>
            <w:szCs w:val="24"/>
          </w:rPr>
          <w:delText xml:space="preserve"> developmentally on-track) from MICS 2012 to MICS 2019. Several important factors, such as early childhood education programs, families hav</w:delText>
        </w:r>
      </w:del>
      <w:del w:id="97" w:author="Md. Rashed Babu" w:date="2022-09-13T16:28:00Z">
        <w:r w:rsidRPr="00093574" w:rsidDel="00B91610">
          <w:rPr>
            <w:rFonts w:ascii="Times New Roman" w:hAnsi="Times New Roman" w:cs="Times New Roman"/>
            <w:sz w:val="24"/>
            <w:szCs w:val="24"/>
          </w:rPr>
          <w:delText>e</w:delText>
        </w:r>
      </w:del>
      <w:del w:id="98" w:author="Md. Rashed Babu" w:date="2022-09-17T05:20:00Z">
        <w:r w:rsidRPr="00093574" w:rsidDel="003370FE">
          <w:rPr>
            <w:rFonts w:ascii="Times New Roman" w:hAnsi="Times New Roman" w:cs="Times New Roman"/>
            <w:sz w:val="24"/>
            <w:szCs w:val="24"/>
          </w:rPr>
          <w:delText xml:space="preserve"> child books, mother education</w:delText>
        </w:r>
        <w:r w:rsidR="00F13DAB" w:rsidDel="003370FE">
          <w:rPr>
            <w:rFonts w:ascii="Times New Roman" w:hAnsi="Times New Roman" w:cs="Times New Roman"/>
            <w:sz w:val="24"/>
            <w:szCs w:val="24"/>
          </w:rPr>
          <w:delText>al level</w:delText>
        </w:r>
        <w:r w:rsidRPr="00093574" w:rsidDel="003370FE">
          <w:rPr>
            <w:rFonts w:ascii="Times New Roman" w:hAnsi="Times New Roman" w:cs="Times New Roman"/>
            <w:sz w:val="24"/>
            <w:szCs w:val="24"/>
          </w:rPr>
          <w:delText xml:space="preserve">, and wealth index </w:delText>
        </w:r>
        <w:r w:rsidR="00820211" w:rsidDel="003370FE">
          <w:rPr>
            <w:rFonts w:ascii="Times New Roman" w:hAnsi="Times New Roman" w:cs="Times New Roman"/>
            <w:sz w:val="24"/>
            <w:szCs w:val="24"/>
          </w:rPr>
          <w:delText>were</w:delText>
        </w:r>
        <w:r w:rsidRPr="00093574" w:rsidDel="003370FE">
          <w:rPr>
            <w:rFonts w:ascii="Times New Roman" w:hAnsi="Times New Roman" w:cs="Times New Roman"/>
            <w:sz w:val="24"/>
            <w:szCs w:val="24"/>
          </w:rPr>
          <w:delText xml:space="preserve"> </w:delText>
        </w:r>
        <w:r w:rsidR="00405D72" w:rsidDel="003370FE">
          <w:rPr>
            <w:rFonts w:ascii="Times New Roman" w:hAnsi="Times New Roman" w:cs="Times New Roman"/>
            <w:sz w:val="24"/>
            <w:szCs w:val="24"/>
          </w:rPr>
          <w:delText>having</w:delText>
        </w:r>
        <w:r w:rsidR="00F13DAB" w:rsidDel="003370FE">
          <w:rPr>
            <w:rFonts w:ascii="Times New Roman" w:hAnsi="Times New Roman" w:cs="Times New Roman"/>
            <w:sz w:val="24"/>
            <w:szCs w:val="24"/>
          </w:rPr>
          <w:delText xml:space="preserve"> a substantial impact on</w:delText>
        </w:r>
        <w:r w:rsidRPr="00093574" w:rsidDel="003370FE">
          <w:rPr>
            <w:rFonts w:ascii="Times New Roman" w:hAnsi="Times New Roman" w:cs="Times New Roman"/>
            <w:sz w:val="24"/>
            <w:szCs w:val="24"/>
          </w:rPr>
          <w:delText xml:space="preserve"> ECD status. </w:delText>
        </w:r>
        <w:r w:rsidR="00C42107" w:rsidRPr="00C42107" w:rsidDel="003370FE">
          <w:rPr>
            <w:rFonts w:ascii="Times New Roman" w:hAnsi="Times New Roman" w:cs="Times New Roman"/>
            <w:sz w:val="24"/>
            <w:szCs w:val="24"/>
          </w:rPr>
          <w:delText>Our study findings will assist public health initiatives in Bangladesh to improve ECD.</w:delText>
        </w:r>
      </w:del>
    </w:p>
    <w:p w14:paraId="1C2B6D85" w14:textId="77777777" w:rsidR="003370FE" w:rsidRDefault="003370FE" w:rsidP="00877093">
      <w:pPr>
        <w:spacing w:after="0" w:line="480" w:lineRule="auto"/>
        <w:contextualSpacing/>
        <w:rPr>
          <w:ins w:id="99" w:author="Md. Rashed Babu" w:date="2022-09-17T05:21:00Z"/>
          <w:rFonts w:ascii="Times New Roman" w:hAnsi="Times New Roman" w:cs="Times New Roman"/>
          <w:b/>
          <w:bCs/>
          <w:sz w:val="24"/>
          <w:szCs w:val="24"/>
          <w:lang w:val="en-US"/>
        </w:rPr>
      </w:pPr>
    </w:p>
    <w:p w14:paraId="31F67B5F" w14:textId="12377549" w:rsidR="003370FE" w:rsidRDefault="003370FE" w:rsidP="003370FE">
      <w:pPr>
        <w:spacing w:line="480" w:lineRule="auto"/>
        <w:rPr>
          <w:ins w:id="100" w:author="Md. Rashed Babu" w:date="2022-09-17T05:21:00Z"/>
        </w:rPr>
      </w:pPr>
      <w:ins w:id="101" w:author="Md. Rashed Babu" w:date="2022-09-17T05:21:00Z">
        <w:r>
          <w:rPr>
            <w:rFonts w:ascii="Times New Roman" w:hAnsi="Times New Roman" w:cs="Times New Roman"/>
            <w:b/>
            <w:bCs/>
            <w:sz w:val="24"/>
            <w:szCs w:val="24"/>
            <w:lang w:val="en-US"/>
          </w:rPr>
          <w:tab/>
        </w:r>
        <w:r>
          <w:t>Inadequate cognitive and socio development in children results in physical and mental illness. We aimed to examine the status of early childhood development (ECD) and its associated factors using two multiple indicator cluster surveys (MICS) in Bangladesh. We used data from the MICS 2012 and 2019 surveys, which were both nationally representative. This study included 17494 children aged 36–59 months [8148 in 2012 and 9346 in 2019]. The outcome variable was ECD status: either developmentally on-track or not. To assess the ECD status and its associated factors, we used bivaria</w:t>
        </w:r>
      </w:ins>
      <w:ins w:id="102" w:author="Mohammad Nayeem Hasan" w:date="2022-10-05T03:25:00Z">
        <w:r w:rsidR="007378A8">
          <w:t xml:space="preserve">ble </w:t>
        </w:r>
      </w:ins>
      <w:ins w:id="103" w:author="Md. Rashed Babu" w:date="2022-09-17T05:21:00Z">
        <w:del w:id="104" w:author="Mohammad Nayeem Hasan" w:date="2022-10-05T03:25:00Z">
          <w:r w:rsidDel="007378A8">
            <w:delText xml:space="preserve">te </w:delText>
          </w:r>
        </w:del>
        <w:r>
          <w:t>analysis, crude, and adjusted multivariable logistic models. Comparing both MICS surveys, the overall and individual domains of ECD status improved from 2012 (65.46%) to 2019 (74.86%), and the indicators of child literacy-numeracy improved from 21.2% to 28.8%, physical improved from 92.2% to 98.4%, and social-emotional improved from 68.4% to 72.7%. There was an upward trend in the learning approach from 87.5% to 91.4%. According to adjusted logistic model in both surveys (2012 and 2019), the age of 4 years had an AOR of 1.6</w:t>
        </w:r>
      </w:ins>
      <w:ins w:id="105" w:author="Mohammad Nayeem Hasan" w:date="2022-10-05T04:15:00Z">
        <w:r w:rsidR="00786A87">
          <w:t>1</w:t>
        </w:r>
      </w:ins>
      <w:ins w:id="106" w:author="Md. Rashed Babu" w:date="2022-09-17T05:21:00Z">
        <w:del w:id="107" w:author="Mohammad Nayeem Hasan" w:date="2022-10-05T04:15:00Z">
          <w:r w:rsidDel="00786A87">
            <w:delText>2</w:delText>
          </w:r>
        </w:del>
        <w:r>
          <w:t xml:space="preserve"> and 1.</w:t>
        </w:r>
      </w:ins>
      <w:ins w:id="108" w:author="Mohammad Nayeem Hasan" w:date="2022-10-05T04:15:00Z">
        <w:r w:rsidR="00786A87">
          <w:t>78</w:t>
        </w:r>
      </w:ins>
      <w:ins w:id="109" w:author="Md. Rashed Babu" w:date="2022-09-17T05:21:00Z">
        <w:del w:id="110" w:author="Mohammad Nayeem Hasan" w:date="2022-10-05T04:15:00Z">
          <w:r w:rsidDel="00786A87">
            <w:delText>80</w:delText>
          </w:r>
        </w:del>
        <w:r>
          <w:t xml:space="preserve"> times higher developmentally on track than the age of 3. Female children (AOR) were 1.42 and 1.4</w:t>
        </w:r>
      </w:ins>
      <w:ins w:id="111" w:author="Mohammad Nayeem Hasan" w:date="2022-10-05T04:16:00Z">
        <w:r w:rsidR="00786A87">
          <w:t>4</w:t>
        </w:r>
      </w:ins>
      <w:ins w:id="112" w:author="Md. Rashed Babu" w:date="2022-09-17T05:21:00Z">
        <w:del w:id="113" w:author="Mohammad Nayeem Hasan" w:date="2022-10-05T04:16:00Z">
          <w:r w:rsidDel="00786A87">
            <w:delText>1</w:delText>
          </w:r>
        </w:del>
        <w:r>
          <w:t xml:space="preserve"> times more likely to be developmentally on track than males. Children growing up with secondary or higher-educated mothers (AOR) were 1.77 and 1.</w:t>
        </w:r>
      </w:ins>
      <w:ins w:id="114" w:author="Mohammad Nayeem Hasan" w:date="2022-10-05T04:16:00Z">
        <w:r w:rsidR="00786A87">
          <w:t>50</w:t>
        </w:r>
      </w:ins>
      <w:ins w:id="115" w:author="Md. Rashed Babu" w:date="2022-09-17T05:21:00Z">
        <w:del w:id="116" w:author="Mohammad Nayeem Hasan" w:date="2022-10-05T04:16:00Z">
          <w:r w:rsidDel="00786A87">
            <w:delText>36</w:delText>
          </w:r>
        </w:del>
        <w:r>
          <w:t xml:space="preserve"> times more likely to be on track. Children from rich families (AOR) were 1.3</w:t>
        </w:r>
      </w:ins>
      <w:ins w:id="117" w:author="Mohammad Nayeem Hasan" w:date="2022-10-05T04:16:00Z">
        <w:r w:rsidR="00786A87">
          <w:t>2</w:t>
        </w:r>
      </w:ins>
      <w:ins w:id="118" w:author="Md. Rashed Babu" w:date="2022-09-17T05:21:00Z">
        <w:del w:id="119" w:author="Mohammad Nayeem Hasan" w:date="2022-10-05T04:16:00Z">
          <w:r w:rsidDel="00786A87">
            <w:delText>3</w:delText>
          </w:r>
        </w:del>
        <w:r>
          <w:t xml:space="preserve"> and 1.</w:t>
        </w:r>
      </w:ins>
      <w:ins w:id="120" w:author="Mohammad Nayeem Hasan" w:date="2022-10-05T04:16:00Z">
        <w:r w:rsidR="00786A87">
          <w:t>26</w:t>
        </w:r>
      </w:ins>
      <w:ins w:id="121" w:author="Md. Rashed Babu" w:date="2022-09-17T05:21:00Z">
        <w:del w:id="122" w:author="Mohammad Nayeem Hasan" w:date="2022-10-05T04:16:00Z">
          <w:r w:rsidDel="00786A87">
            <w:delText>75</w:delText>
          </w:r>
        </w:del>
        <w:r>
          <w:t xml:space="preserve"> times more likely to be on track. Families with books had a better chance of being developmentally on track than their counterparts (AOR) at 1.50 and 1.53 times higher. Our study shows that the overall ECD status improved from MICS 2012 to MICS 2019. Several important factors, such as early childhood education programs, families' having children's books, mothers' educational level, and wealth index, were having a substantial impact on ECD status. Our study findings will assist public health initiatives in Bangladesh to improve ECD.</w:t>
        </w:r>
      </w:ins>
    </w:p>
    <w:p w14:paraId="6F7A4EA7" w14:textId="77777777" w:rsidR="003370FE" w:rsidRDefault="003370FE" w:rsidP="00877093">
      <w:pPr>
        <w:spacing w:after="0" w:line="480" w:lineRule="auto"/>
        <w:contextualSpacing/>
        <w:rPr>
          <w:ins w:id="123" w:author="Md. Rashed Babu" w:date="2022-09-17T05:21:00Z"/>
          <w:rFonts w:ascii="Times New Roman" w:hAnsi="Times New Roman" w:cs="Times New Roman"/>
          <w:b/>
          <w:bCs/>
          <w:sz w:val="24"/>
          <w:szCs w:val="24"/>
          <w:lang w:val="en-US"/>
        </w:rPr>
      </w:pPr>
    </w:p>
    <w:p w14:paraId="5A13E47D" w14:textId="60522AD5" w:rsidR="00F560A5" w:rsidRPr="00093574" w:rsidRDefault="00F560A5" w:rsidP="00877093">
      <w:pPr>
        <w:spacing w:after="0" w:line="480" w:lineRule="auto"/>
        <w:contextualSpacing/>
        <w:rPr>
          <w:rFonts w:ascii="Times New Roman" w:hAnsi="Times New Roman" w:cs="Times New Roman"/>
          <w:sz w:val="24"/>
          <w:szCs w:val="24"/>
        </w:rPr>
      </w:pPr>
      <w:del w:id="124" w:author="Md. Rashed Babu" w:date="2022-09-17T05:20:00Z">
        <w:r w:rsidRPr="00093574" w:rsidDel="003370FE">
          <w:rPr>
            <w:rFonts w:ascii="Times New Roman" w:hAnsi="Times New Roman" w:cs="Times New Roman"/>
            <w:b/>
            <w:bCs/>
            <w:sz w:val="24"/>
            <w:szCs w:val="24"/>
            <w:lang w:val="en-US"/>
          </w:rPr>
          <w:lastRenderedPageBreak/>
          <w:delText>Key words</w:delText>
        </w:r>
      </w:del>
      <w:ins w:id="125" w:author="Md. Rashed Babu" w:date="2022-09-17T05:20:00Z">
        <w:r w:rsidR="003370FE">
          <w:rPr>
            <w:rFonts w:ascii="Times New Roman" w:hAnsi="Times New Roman" w:cs="Times New Roman"/>
            <w:b/>
            <w:bCs/>
            <w:sz w:val="24"/>
            <w:szCs w:val="24"/>
            <w:lang w:val="en-US"/>
          </w:rPr>
          <w:t>Keywords</w:t>
        </w:r>
      </w:ins>
      <w:r w:rsidRPr="00093574">
        <w:rPr>
          <w:rFonts w:ascii="Times New Roman" w:hAnsi="Times New Roman" w:cs="Times New Roman"/>
          <w:b/>
          <w:bCs/>
          <w:sz w:val="24"/>
          <w:szCs w:val="24"/>
          <w:lang w:val="en-US"/>
        </w:rPr>
        <w:t xml:space="preserve">: </w:t>
      </w:r>
      <w:r w:rsidRPr="00093574">
        <w:rPr>
          <w:rFonts w:ascii="Times New Roman" w:hAnsi="Times New Roman" w:cs="Times New Roman"/>
          <w:sz w:val="24"/>
          <w:szCs w:val="24"/>
          <w:lang w:val="en-US"/>
        </w:rPr>
        <w:t>E</w:t>
      </w:r>
      <w:r w:rsidR="00C42107">
        <w:rPr>
          <w:rFonts w:ascii="Times New Roman" w:hAnsi="Times New Roman" w:cs="Times New Roman"/>
          <w:sz w:val="24"/>
          <w:szCs w:val="24"/>
          <w:lang w:val="en-US"/>
        </w:rPr>
        <w:t>CD</w:t>
      </w:r>
      <w:r w:rsidRPr="00093574">
        <w:rPr>
          <w:rFonts w:ascii="Times New Roman" w:hAnsi="Times New Roman" w:cs="Times New Roman"/>
          <w:sz w:val="24"/>
          <w:szCs w:val="24"/>
          <w:lang w:val="en-US"/>
        </w:rPr>
        <w:t>, child literacy-numeracy, physical, social-emotional, approaches to learning, multiple indicator cluster surveys (MICS), Bangladesh</w:t>
      </w:r>
      <w:r w:rsidR="00CC4B93" w:rsidRPr="00093574">
        <w:rPr>
          <w:rFonts w:ascii="Times New Roman" w:hAnsi="Times New Roman" w:cs="Times New Roman"/>
          <w:sz w:val="24"/>
          <w:szCs w:val="24"/>
          <w:lang w:val="en-US"/>
        </w:rPr>
        <w:t>.</w:t>
      </w:r>
    </w:p>
    <w:p w14:paraId="483176BC" w14:textId="77777777"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2CA4F6A5" w14:textId="77777777" w:rsidR="00F560A5" w:rsidRPr="00093574" w:rsidRDefault="00F560A5" w:rsidP="00211217">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lastRenderedPageBreak/>
        <w:t>Introduction</w:t>
      </w:r>
    </w:p>
    <w:p w14:paraId="4F96E471" w14:textId="38486D3A" w:rsidR="00F560A5" w:rsidRPr="00093574" w:rsidDel="007536A9" w:rsidRDefault="00AA4B69" w:rsidP="00211217">
      <w:pPr>
        <w:spacing w:line="480" w:lineRule="auto"/>
        <w:ind w:firstLine="720"/>
        <w:rPr>
          <w:del w:id="126" w:author="Md. Rashed Babu" w:date="2022-09-17T23:13:00Z"/>
          <w:rFonts w:ascii="Times New Roman" w:hAnsi="Times New Roman" w:cs="Times New Roman"/>
          <w:sz w:val="24"/>
          <w:szCs w:val="24"/>
        </w:rPr>
      </w:pPr>
      <w:del w:id="127" w:author="Md. Rashed Babu" w:date="2022-09-17T23:13:00Z">
        <w:r w:rsidRPr="00AA4B69" w:rsidDel="007536A9">
          <w:rPr>
            <w:rFonts w:ascii="Times New Roman" w:hAnsi="Times New Roman" w:cs="Times New Roman"/>
            <w:sz w:val="24"/>
            <w:szCs w:val="24"/>
          </w:rPr>
          <w:delText>A child's cognitive development, social, and emotional characteristics are all influenced by their formative years</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842EBE" w:rsidDel="007536A9">
          <w:rPr>
            <w:rFonts w:ascii="Times New Roman" w:hAnsi="Times New Roman" w:cs="Times New Roman"/>
            <w:sz w:val="24"/>
            <w:szCs w:val="24"/>
          </w:rPr>
          <w:fldChar w:fldCharType="end"/>
        </w:r>
        <w:r w:rsidR="00842EBE" w:rsidDel="007536A9">
          <w:rPr>
            <w:rFonts w:ascii="Times New Roman" w:eastAsia="Times New Roman" w:hAnsi="Times New Roman" w:cs="Times New Roman"/>
            <w:sz w:val="24"/>
            <w:szCs w:val="24"/>
            <w:shd w:val="clear" w:color="auto" w:fill="FFFFFF"/>
            <w:lang w:eastAsia="en-GB" w:bidi="bn-IN"/>
          </w:rPr>
          <w:delText xml:space="preserve">. </w:delText>
        </w:r>
        <w:r w:rsidR="006B2C5C" w:rsidRPr="006B2C5C" w:rsidDel="007536A9">
          <w:rPr>
            <w:rFonts w:ascii="Times New Roman" w:hAnsi="Times New Roman" w:cs="Times New Roman"/>
            <w:sz w:val="24"/>
            <w:szCs w:val="24"/>
          </w:rPr>
          <w:delText>ECD re</w:delText>
        </w:r>
        <w:r w:rsidR="00EE5AB7" w:rsidDel="007536A9">
          <w:rPr>
            <w:rFonts w:ascii="Times New Roman" w:hAnsi="Times New Roman" w:cs="Times New Roman"/>
            <w:sz w:val="24"/>
            <w:szCs w:val="24"/>
          </w:rPr>
          <w:delText>lates</w:delText>
        </w:r>
        <w:r w:rsidR="006B2C5C" w:rsidRPr="006B2C5C" w:rsidDel="007536A9">
          <w:rPr>
            <w:rFonts w:ascii="Times New Roman" w:hAnsi="Times New Roman" w:cs="Times New Roman"/>
            <w:sz w:val="24"/>
            <w:szCs w:val="24"/>
          </w:rPr>
          <w:delText xml:space="preserve"> to a child's physical, cognitive, socio-emotional, and</w:delText>
        </w:r>
        <w:r w:rsidR="00A60BC2" w:rsidDel="007536A9">
          <w:rPr>
            <w:rFonts w:ascii="Times New Roman" w:hAnsi="Times New Roman" w:cs="Times New Roman"/>
            <w:sz w:val="24"/>
            <w:szCs w:val="24"/>
          </w:rPr>
          <w:delText xml:space="preserve"> growth in</w:delText>
        </w:r>
        <w:r w:rsidR="006B2C5C" w:rsidRPr="006B2C5C" w:rsidDel="007536A9">
          <w:rPr>
            <w:rFonts w:ascii="Times New Roman" w:hAnsi="Times New Roman" w:cs="Times New Roman"/>
            <w:sz w:val="24"/>
            <w:szCs w:val="24"/>
          </w:rPr>
          <w:delText xml:space="preserve"> motor </w:delText>
        </w:r>
        <w:r w:rsidR="00A60BC2" w:rsidDel="007536A9">
          <w:rPr>
            <w:rFonts w:ascii="Times New Roman" w:hAnsi="Times New Roman" w:cs="Times New Roman"/>
            <w:sz w:val="24"/>
            <w:szCs w:val="24"/>
          </w:rPr>
          <w:delText>skills</w:delText>
        </w:r>
        <w:r w:rsidR="006B2C5C" w:rsidRPr="006B2C5C" w:rsidDel="007536A9">
          <w:rPr>
            <w:rFonts w:ascii="Times New Roman" w:hAnsi="Times New Roman" w:cs="Times New Roman"/>
            <w:sz w:val="24"/>
            <w:szCs w:val="24"/>
          </w:rPr>
          <w:delText xml:space="preserve"> during </w:delText>
        </w:r>
        <w:r w:rsidR="00005C78" w:rsidDel="007536A9">
          <w:rPr>
            <w:rFonts w:ascii="Times New Roman" w:hAnsi="Times New Roman" w:cs="Times New Roman"/>
            <w:sz w:val="24"/>
            <w:szCs w:val="24"/>
          </w:rPr>
          <w:delText>child’s</w:delText>
        </w:r>
        <w:r w:rsidR="006B2C5C" w:rsidRPr="006B2C5C" w:rsidDel="007536A9">
          <w:rPr>
            <w:rFonts w:ascii="Times New Roman" w:hAnsi="Times New Roman" w:cs="Times New Roman"/>
            <w:sz w:val="24"/>
            <w:szCs w:val="24"/>
          </w:rPr>
          <w:delText xml:space="preserve"> formative </w:delText>
        </w:r>
        <w:r w:rsidR="00A60BC2" w:rsidDel="007536A9">
          <w:rPr>
            <w:rFonts w:ascii="Times New Roman" w:hAnsi="Times New Roman" w:cs="Times New Roman"/>
            <w:sz w:val="24"/>
            <w:szCs w:val="24"/>
          </w:rPr>
          <w:delText>periods</w:delText>
        </w:r>
        <w:r w:rsidR="006B2C5C" w:rsidRPr="006B2C5C" w:rsidDel="007536A9">
          <w:rPr>
            <w:rFonts w:ascii="Times New Roman" w:hAnsi="Times New Roman" w:cs="Times New Roman"/>
            <w:sz w:val="24"/>
            <w:szCs w:val="24"/>
          </w:rPr>
          <w:delText xml:space="preserve"> of life</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[2]</w:delText>
        </w:r>
        <w:r w:rsidR="00842EBE" w:rsidDel="007536A9">
          <w:rPr>
            <w:rFonts w:ascii="Times New Roman" w:hAnsi="Times New Roman" w:cs="Times New Roman"/>
            <w:sz w:val="24"/>
            <w:szCs w:val="24"/>
          </w:rPr>
          <w:fldChar w:fldCharType="end"/>
        </w:r>
        <w:r w:rsidR="00842EBE" w:rsidDel="007536A9">
          <w:rPr>
            <w:rFonts w:ascii="Times New Roman" w:hAnsi="Times New Roman" w:cs="Times New Roman"/>
            <w:sz w:val="24"/>
            <w:szCs w:val="24"/>
          </w:rPr>
          <w:delText xml:space="preserve">. </w:delText>
        </w:r>
        <w:r w:rsidR="00545CB9" w:rsidRPr="00545CB9" w:rsidDel="007536A9">
          <w:rPr>
            <w:rFonts w:ascii="Times New Roman" w:hAnsi="Times New Roman" w:cs="Times New Roman"/>
            <w:sz w:val="24"/>
            <w:szCs w:val="24"/>
          </w:rPr>
          <w:delText>From the prenatal period through infancy and childhood, a child's quickly expanding brain is incredibly prolific and proactive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Countries","type":"report"},"uris":["http://www.mendeley.com/documents/?uuid=e707159f-b720-3bf0-ab9a-471afaf62106"]}],"mendeley":{"formattedCitation":"[3]","plainTextFormattedCitation":"[3]","previouslyFormattedCitation":"(Currie and Vogl, 2012)"},"properties":{"noteIndex":0},"schema":"https://github.com/citation-style-language/schema/raw/master/csl-citation.json"}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[3]</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Th</w:delText>
        </w:r>
        <w:r w:rsidR="00F560A5" w:rsidRPr="00093574" w:rsidDel="007536A9">
          <w:rPr>
            <w:rFonts w:ascii="Times New Roman" w:hAnsi="Times New Roman" w:cs="Times New Roman"/>
            <w:sz w:val="24"/>
            <w:szCs w:val="24"/>
          </w:rPr>
          <w:delText>is period is the golden period for them to make themselves highly thirsty for learning and physically fit to become a successful and productive person in later life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formation","type":"article-journal","volume":"104"},"uris":["http://www.mendeley.com/documents/?uuid=85cc205e-d705-395f-9148-f253762785db"]}],"mendeley":{"formattedCitation":"[4]","plainTextFormattedCitation":"[4]","previouslyFormattedCitation":"(Heckman,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[4]</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r w:rsidR="00464001" w:rsidRPr="00464001" w:rsidDel="007536A9">
          <w:rPr>
            <w:rFonts w:ascii="Times New Roman" w:hAnsi="Times New Roman" w:cs="Times New Roman"/>
            <w:sz w:val="24"/>
            <w:szCs w:val="24"/>
          </w:rPr>
          <w:delText>Within five years of birth, children begin to learn about the world around them, and this evolution is linked to the development of physical, verbal, perceptual, and psychological changes</w:delText>
        </w:r>
      </w:del>
      <w:del w:id="128" w:author="Md. Rashed Babu" w:date="2022-09-12T23:06:00Z">
        <w:r w:rsidR="00F560A5" w:rsidRPr="00093574" w:rsidDel="0029199E">
          <w:rPr>
            <w:rFonts w:ascii="Times New Roman" w:hAnsi="Times New Roman" w:cs="Times New Roman"/>
            <w:sz w:val="24"/>
            <w:szCs w:val="24"/>
          </w:rPr>
          <w:delText>,</w:delText>
        </w:r>
      </w:del>
      <w:del w:id="129" w:author="Md. Rashed Babu" w:date="2022-09-17T23:13:00Z">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Adulthood","type":"article-journal","volume":"16"},"uris":["http://www.mendeley.com/documents/?uuid=b3b8224d-2991-3ba1-8a07-66f019d7578f"]}],"mendeley":{"formattedCitation":"[5]","plainTextFormattedCitation":"[5]","previouslyFormattedCitation":"(Junek,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[5]</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del>
      <w:del w:id="130" w:author="Md. Rashed Babu" w:date="2022-09-13T17:03:00Z">
        <w:r w:rsidR="009A1E0E" w:rsidDel="00813F6A">
          <w:rPr>
            <w:rFonts w:ascii="Times New Roman" w:hAnsi="Times New Roman" w:cs="Times New Roman"/>
            <w:sz w:val="24"/>
            <w:szCs w:val="24"/>
          </w:rPr>
          <w:delText>W</w:delText>
        </w:r>
        <w:r w:rsidR="00F560A5" w:rsidRPr="00093574" w:rsidDel="00813F6A">
          <w:rPr>
            <w:rFonts w:ascii="Times New Roman" w:hAnsi="Times New Roman" w:cs="Times New Roman"/>
            <w:sz w:val="24"/>
            <w:szCs w:val="24"/>
          </w:rPr>
          <w:delText>hich</w:delText>
        </w:r>
      </w:del>
      <w:del w:id="131" w:author="Md. Rashed Babu" w:date="2022-09-17T23:13:00Z">
        <w:r w:rsidR="00F560A5" w:rsidRPr="00093574" w:rsidDel="007536A9">
          <w:rPr>
            <w:rFonts w:ascii="Times New Roman" w:hAnsi="Times New Roman" w:cs="Times New Roman"/>
            <w:sz w:val="24"/>
            <w:szCs w:val="24"/>
          </w:rPr>
          <w:delText xml:space="preserve"> allows them to stay focused, understand and follow directions, communicate with others, and solve increasingly complex </w:delText>
        </w:r>
        <w:r w:rsidR="009A1E0E" w:rsidDel="007536A9">
          <w:rPr>
            <w:rFonts w:ascii="Times New Roman" w:hAnsi="Times New Roman" w:cs="Times New Roman"/>
            <w:sz w:val="24"/>
            <w:szCs w:val="24"/>
          </w:rPr>
          <w:delText xml:space="preserve">problems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w:delText>
        </w:r>
      </w:del>
    </w:p>
    <w:p w14:paraId="6AC6AE59" w14:textId="5BC03F40" w:rsidR="00F560A5" w:rsidRPr="00093574" w:rsidDel="007536A9" w:rsidRDefault="00F560A5" w:rsidP="00211217">
      <w:pPr>
        <w:spacing w:line="480" w:lineRule="auto"/>
        <w:ind w:firstLine="720"/>
        <w:rPr>
          <w:del w:id="132" w:author="Md. Rashed Babu" w:date="2022-09-17T23:13:00Z"/>
          <w:rFonts w:ascii="Times New Roman" w:hAnsi="Times New Roman" w:cs="Times New Roman"/>
          <w:sz w:val="24"/>
          <w:szCs w:val="24"/>
          <w:shd w:val="clear" w:color="auto" w:fill="FFFFFF"/>
        </w:rPr>
      </w:pPr>
      <w:del w:id="133" w:author="Md. Rashed Babu" w:date="2022-09-17T23:13:00Z">
        <w:r w:rsidRPr="00093574" w:rsidDel="007536A9">
          <w:rPr>
            <w:rFonts w:ascii="Times New Roman" w:hAnsi="Times New Roman" w:cs="Times New Roman"/>
            <w:sz w:val="24"/>
            <w:szCs w:val="24"/>
            <w:shd w:val="clear" w:color="auto" w:fill="FFFFFF"/>
          </w:rPr>
          <w:delText xml:space="preserve">According to world bank press news March 2021, more than 40% of </w:delText>
        </w:r>
      </w:del>
      <w:del w:id="134" w:author="Md. Rashed Babu" w:date="2022-09-13T17:04:00Z">
        <w:r w:rsidRPr="00093574" w:rsidDel="00813F6A">
          <w:rPr>
            <w:rFonts w:ascii="Times New Roman" w:hAnsi="Times New Roman" w:cs="Times New Roman"/>
            <w:sz w:val="24"/>
            <w:szCs w:val="24"/>
            <w:shd w:val="clear" w:color="auto" w:fill="FFFFFF"/>
          </w:rPr>
          <w:delText>the</w:delText>
        </w:r>
      </w:del>
      <w:del w:id="135" w:author="Md. Rashed Babu" w:date="2022-09-17T23:13:00Z">
        <w:r w:rsidRPr="00093574" w:rsidDel="007536A9">
          <w:rPr>
            <w:rFonts w:ascii="Times New Roman" w:hAnsi="Times New Roman" w:cs="Times New Roman"/>
            <w:sz w:val="24"/>
            <w:szCs w:val="24"/>
            <w:shd w:val="clear" w:color="auto" w:fill="FFFFFF"/>
          </w:rPr>
          <w:delText xml:space="preserve"> children below primary-school age, need childcare but don’t have </w:delText>
        </w:r>
      </w:del>
      <w:del w:id="136" w:author="Md. Rashed Babu" w:date="2022-09-13T17:04:00Z">
        <w:r w:rsidRPr="00093574" w:rsidDel="00813F6A">
          <w:rPr>
            <w:rFonts w:ascii="Times New Roman" w:hAnsi="Times New Roman" w:cs="Times New Roman"/>
            <w:sz w:val="24"/>
            <w:szCs w:val="24"/>
            <w:shd w:val="clear" w:color="auto" w:fill="FFFFFF"/>
          </w:rPr>
          <w:delText>the</w:delText>
        </w:r>
      </w:del>
      <w:del w:id="137" w:author="Md. Rashed Babu" w:date="2022-09-17T23:13:00Z">
        <w:r w:rsidRPr="00093574" w:rsidDel="007536A9">
          <w:rPr>
            <w:rFonts w:ascii="Times New Roman" w:hAnsi="Times New Roman" w:cs="Times New Roman"/>
            <w:sz w:val="24"/>
            <w:szCs w:val="24"/>
            <w:shd w:val="clear" w:color="auto" w:fill="FFFFFF"/>
          </w:rPr>
          <w:delText xml:space="preserve"> access</w:delText>
        </w:r>
        <w:r w:rsidR="00B364B2"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Between 2010 and 2016, 25.3</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of children in 63 low and middle-income countries</w:delText>
        </w:r>
        <w:r w:rsidR="00464001" w:rsidRPr="009C03AD"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had a developmental deficit, with 10.1</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Europe and Central Asia, 32.6</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South Asia, 17.0</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East Asia and Pacific, and 41.4</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West and Central Africa experiencing developmental delays</w:delText>
        </w:r>
        <w:r w:rsidR="00A73978" w:rsidDel="007536A9">
          <w:rPr>
            <w:rFonts w:ascii="Times New Roman" w:hAnsi="Times New Roman" w:cs="Times New Roman"/>
            <w:sz w:val="24"/>
            <w:szCs w:val="24"/>
            <w:shd w:val="clear" w:color="auto" w:fill="FFFFFF"/>
          </w:rPr>
          <w:delText xml:space="preserve"> </w:delText>
        </w:r>
        <w:r w:rsidR="00B364B2"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B364B2"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[6]</w:delText>
        </w:r>
        <w:r w:rsidR="00B364B2"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For Sub-Saharan Africa (SSA), the median prevalence of cognitive 16.1% w</w:delText>
        </w:r>
      </w:del>
      <w:del w:id="138" w:author="Md. Rashed Babu" w:date="2022-09-13T17:05:00Z">
        <w:r w:rsidRPr="00093574" w:rsidDel="00813F6A">
          <w:rPr>
            <w:rFonts w:ascii="Times New Roman" w:hAnsi="Times New Roman" w:cs="Times New Roman"/>
            <w:sz w:val="24"/>
            <w:szCs w:val="24"/>
            <w:shd w:val="clear" w:color="auto" w:fill="FFFFFF"/>
          </w:rPr>
          <w:delText>ere</w:delText>
        </w:r>
      </w:del>
      <w:del w:id="139" w:author="Md. Rashed Babu" w:date="2022-09-17T23:13:00Z">
        <w:r w:rsidRPr="00093574" w:rsidDel="007536A9">
          <w:rPr>
            <w:rFonts w:ascii="Times New Roman" w:hAnsi="Times New Roman" w:cs="Times New Roman"/>
            <w:sz w:val="24"/>
            <w:szCs w:val="24"/>
            <w:shd w:val="clear" w:color="auto" w:fill="FFFFFF"/>
          </w:rPr>
          <w:delText xml:space="preserve"> not on track and 28.6% of social-emotional domain were not developmentally on track</w:delText>
        </w:r>
        <w:r w:rsidR="00A73978" w:rsidDel="007536A9">
          <w:rPr>
            <w:rFonts w:ascii="Times New Roman" w:hAnsi="Times New Roman" w:cs="Times New Roman"/>
            <w:sz w:val="24"/>
            <w:szCs w:val="24"/>
            <w:shd w:val="clear" w:color="auto" w:fill="FFFFFF"/>
          </w:rPr>
          <w:delText xml:space="preserve"> </w:delText>
        </w:r>
        <w:r w:rsidR="00A73978"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analysis","type":"article-journal","volume":"18"},"uris":["http://www.mendeley.com/documents/?uuid=27952933-8147-392c-a9f5-42747d0741e7"]}],"mendeley":{"formattedCitation":"[7]","plainTextFormattedCitation":"[7]","previouslyFormattedCitation":"(Gao &lt;i&gt;et al.&lt;/i&gt;, 2021)"},"properties":{"noteIndex":0},"schema":"https://github.com/citation-style-language/schema/raw/master/csl-citation.json"}</w:delInstrText>
        </w:r>
        <w:r w:rsidR="00A73978"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[7]</w:delText>
        </w:r>
        <w:r w:rsidR="00A73978"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 xml:space="preserve">For Bangladesh based </w:delText>
        </w:r>
        <w:r w:rsidRPr="009C03AD" w:rsidDel="007536A9">
          <w:rPr>
            <w:rFonts w:ascii="Times New Roman" w:hAnsi="Times New Roman" w:cs="Times New Roman"/>
            <w:sz w:val="24"/>
            <w:szCs w:val="24"/>
            <w:shd w:val="clear" w:color="auto" w:fill="FFFFFF"/>
          </w:rPr>
          <w:delText>on MICS</w:delText>
        </w:r>
        <w:r w:rsidRPr="00093574" w:rsidDel="007536A9">
          <w:rPr>
            <w:rFonts w:ascii="Times New Roman" w:hAnsi="Times New Roman" w:cs="Times New Roman"/>
            <w:sz w:val="24"/>
            <w:szCs w:val="24"/>
            <w:shd w:val="clear" w:color="auto" w:fill="FFFFFF"/>
          </w:rPr>
          <w:delText xml:space="preserve"> 2013, 70% of the children were developmentally on track</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Bangladesh","type":"article-journal","volume":"7"},"uris":["http://www.mendeley.com/documents/?uuid=fe1d094d-8e3f-3238-8d0f-28eb133a5b5a"]}],"mendeley":{"formattedCitation":"[8]","plainTextFormattedCitation":"[8]","previouslyFormattedCitation":"(Hossain &lt;i&gt;et al.&lt;/i&gt;,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[8]</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 xml:space="preserve">, and </w:delText>
        </w:r>
        <w:r w:rsidRPr="00093574" w:rsidDel="007536A9">
          <w:rPr>
            <w:rFonts w:ascii="Times New Roman" w:hAnsi="Times New Roman" w:cs="Times New Roman"/>
            <w:sz w:val="24"/>
            <w:szCs w:val="24"/>
            <w:shd w:val="clear" w:color="auto" w:fill="FFFFFF"/>
          </w:rPr>
          <w:delText xml:space="preserve">for Bangladesh MICS 2019, 25.26% of the children were not developmentally on </w:delText>
        </w:r>
      </w:del>
      <w:del w:id="140" w:author="Md. Rashed Babu" w:date="2022-09-13T17:06:00Z">
        <w:r w:rsidRPr="00093574" w:rsidDel="00C30D26">
          <w:rPr>
            <w:rFonts w:ascii="Times New Roman" w:hAnsi="Times New Roman" w:cs="Times New Roman"/>
            <w:sz w:val="24"/>
            <w:szCs w:val="24"/>
            <w:shd w:val="clear" w:color="auto" w:fill="FFFFFF"/>
          </w:rPr>
          <w:delText>the</w:delText>
        </w:r>
      </w:del>
      <w:del w:id="141" w:author="Md. Rashed Babu" w:date="2022-09-17T23:13:00Z">
        <w:r w:rsidRPr="00093574" w:rsidDel="007536A9">
          <w:rPr>
            <w:rFonts w:ascii="Times New Roman" w:hAnsi="Times New Roman" w:cs="Times New Roman"/>
            <w:sz w:val="24"/>
            <w:szCs w:val="24"/>
            <w:shd w:val="clear" w:color="auto" w:fill="FFFFFF"/>
          </w:rPr>
          <w:delText xml:space="preserve"> track </w:delText>
        </w:r>
      </w:del>
      <w:del w:id="142" w:author="Md. Rashed Babu" w:date="2022-09-13T17:06:00Z">
        <w:r w:rsidRPr="00093574" w:rsidDel="00C30D26">
          <w:rPr>
            <w:rFonts w:ascii="Times New Roman" w:hAnsi="Times New Roman" w:cs="Times New Roman"/>
            <w:sz w:val="24"/>
            <w:szCs w:val="24"/>
            <w:shd w:val="clear" w:color="auto" w:fill="FFFFFF"/>
          </w:rPr>
          <w:delText>of</w:delText>
        </w:r>
      </w:del>
      <w:del w:id="143" w:author="Md. Rashed Babu" w:date="2022-09-17T23:13:00Z">
        <w:r w:rsidRPr="00093574" w:rsidDel="007536A9">
          <w:rPr>
            <w:rFonts w:ascii="Times New Roman" w:hAnsi="Times New Roman" w:cs="Times New Roman"/>
            <w:sz w:val="24"/>
            <w:szCs w:val="24"/>
            <w:shd w:val="clear" w:color="auto" w:fill="FFFFFF"/>
          </w:rPr>
          <w:delText xml:space="preserve"> ECDI</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w:delText>
        </w:r>
      </w:del>
    </w:p>
    <w:p w14:paraId="631B6A5D" w14:textId="7734E769" w:rsidR="00F560A5" w:rsidRPr="00093574" w:rsidDel="007536A9" w:rsidRDefault="005B2B39" w:rsidP="00211217">
      <w:pPr>
        <w:spacing w:line="480" w:lineRule="auto"/>
        <w:ind w:firstLine="720"/>
        <w:rPr>
          <w:del w:id="144" w:author="Md. Rashed Babu" w:date="2022-09-17T23:13:00Z"/>
          <w:rFonts w:ascii="Times New Roman" w:hAnsi="Times New Roman" w:cs="Times New Roman"/>
          <w:sz w:val="24"/>
          <w:szCs w:val="24"/>
          <w:shd w:val="clear" w:color="auto" w:fill="FFFFFF"/>
        </w:rPr>
      </w:pPr>
      <w:del w:id="145" w:author="Md. Rashed Babu" w:date="2022-09-17T23:13:00Z">
        <w:r w:rsidRPr="005B2B39" w:rsidDel="007536A9">
          <w:rPr>
            <w:rFonts w:ascii="Times New Roman" w:hAnsi="Times New Roman" w:cs="Times New Roman"/>
            <w:sz w:val="24"/>
            <w:szCs w:val="24"/>
          </w:rPr>
          <w:delText>ECD has become increasingly popular around the world since the turn of the twenty-first century.</w:delText>
        </w:r>
        <w:r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Population-based measures, according to developed countries, may help measure ECD and predict later life </w:delText>
        </w:r>
        <w:r w:rsidR="002C3DD5" w:rsidDel="007536A9">
          <w:rPr>
            <w:rFonts w:ascii="Times New Roman" w:hAnsi="Times New Roman" w:cs="Times New Roman"/>
            <w:sz w:val="24"/>
            <w:szCs w:val="24"/>
          </w:rPr>
          <w:delText xml:space="preserve">wellness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Yet, despite the practical importance of the ECD, population-based estimates have not been readily available in </w:delText>
        </w:r>
        <w:r w:rsidR="00D63EF3" w:rsidRPr="00093574" w:rsidDel="007536A9">
          <w:rPr>
            <w:rFonts w:ascii="Times New Roman" w:hAnsi="Times New Roman" w:cs="Times New Roman"/>
            <w:sz w:val="24"/>
            <w:szCs w:val="24"/>
          </w:rPr>
          <w:delText xml:space="preserve">LMICs </w:delText>
        </w:r>
        <w:r w:rsidR="00F560A5" w:rsidRPr="00093574" w:rsidDel="007536A9">
          <w:rPr>
            <w:rFonts w:ascii="Times New Roman" w:hAnsi="Times New Roman" w:cs="Times New Roman"/>
            <w:sz w:val="24"/>
            <w:szCs w:val="24"/>
          </w:rPr>
          <w:delText>countries</w:delText>
        </w:r>
        <w:r w:rsidR="002C3DD5" w:rsidDel="007536A9">
          <w:rPr>
            <w:rFonts w:ascii="Times New Roman" w:hAnsi="Times New Roman" w:cs="Times New Roman"/>
            <w:sz w:val="24"/>
            <w:szCs w:val="24"/>
          </w:rPr>
          <w:delText xml:space="preserve">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[10]</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Using data from </w:delText>
        </w:r>
        <w:r w:rsidR="00F560A5" w:rsidRPr="00093574" w:rsidDel="007536A9">
          <w:rPr>
            <w:rStyle w:val="fontstyle01"/>
            <w:rFonts w:ascii="Times New Roman" w:hAnsi="Times New Roman" w:cs="Times New Roman"/>
            <w:color w:val="auto"/>
            <w:sz w:val="24"/>
            <w:szCs w:val="24"/>
          </w:rPr>
          <w:delText>UNICEF</w:delText>
        </w:r>
        <w:r w:rsidR="00F560A5" w:rsidRPr="00093574" w:rsidDel="007536A9">
          <w:rPr>
            <w:rFonts w:ascii="Times New Roman" w:hAnsi="Times New Roman" w:cs="Times New Roman"/>
            <w:sz w:val="24"/>
            <w:szCs w:val="24"/>
          </w:rPr>
          <w:delText xml:space="preserve"> and World Bank, the Lancet 2016 child development series concluded that 43 percent children under five fail to achieve their developmental potential each year, children living in LMICs</w:delText>
        </w:r>
        <w:r w:rsidR="00D63EF3" w:rsidDel="007536A9">
          <w:rPr>
            <w:rFonts w:ascii="Times New Roman" w:hAnsi="Times New Roman" w:cs="Times New Roman"/>
            <w:sz w:val="24"/>
            <w:szCs w:val="24"/>
          </w:rPr>
          <w:delText xml:space="preserve"> countries</w:delText>
        </w:r>
        <w:r w:rsidR="00F560A5" w:rsidRPr="00093574" w:rsidDel="007536A9">
          <w:rPr>
            <w:rFonts w:ascii="Times New Roman" w:hAnsi="Times New Roman" w:cs="Times New Roman"/>
            <w:sz w:val="24"/>
            <w:szCs w:val="24"/>
          </w:rPr>
          <w:delText xml:space="preserve"> are at risk of suboptimal development due to poverty, stunting, microbial </w:delText>
        </w:r>
        <w:r w:rsidR="00174A7C" w:rsidDel="007536A9">
          <w:rPr>
            <w:rFonts w:ascii="Times New Roman" w:hAnsi="Times New Roman" w:cs="Times New Roman"/>
            <w:sz w:val="24"/>
            <w:szCs w:val="24"/>
          </w:rPr>
          <w:delText>shortages</w:delText>
        </w:r>
        <w:r w:rsidR="00F560A5" w:rsidRPr="00093574" w:rsidDel="007536A9">
          <w:rPr>
            <w:rFonts w:ascii="Times New Roman" w:hAnsi="Times New Roman" w:cs="Times New Roman"/>
            <w:sz w:val="24"/>
            <w:szCs w:val="24"/>
          </w:rPr>
          <w:delText xml:space="preserve">, </w:delText>
        </w:r>
        <w:r w:rsidR="00174A7C" w:rsidDel="007536A9">
          <w:rPr>
            <w:rFonts w:ascii="Times New Roman" w:hAnsi="Times New Roman" w:cs="Times New Roman"/>
            <w:sz w:val="24"/>
            <w:szCs w:val="24"/>
          </w:rPr>
          <w:delText>contagious</w:delText>
        </w:r>
        <w:r w:rsidR="00F560A5" w:rsidRPr="00093574" w:rsidDel="007536A9">
          <w:rPr>
            <w:rFonts w:ascii="Times New Roman" w:hAnsi="Times New Roman" w:cs="Times New Roman"/>
            <w:sz w:val="24"/>
            <w:szCs w:val="24"/>
          </w:rPr>
          <w:delText xml:space="preserve"> diseases, environmental exposure, and psychological </w:delText>
        </w:r>
        <w:r w:rsidR="00953BA8" w:rsidDel="007536A9">
          <w:rPr>
            <w:rFonts w:ascii="Times New Roman" w:hAnsi="Times New Roman" w:cs="Times New Roman"/>
            <w:sz w:val="24"/>
            <w:szCs w:val="24"/>
          </w:rPr>
          <w:delText xml:space="preserve">issues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development","type":"article-journal","volume":"378"},"uris":["http://www.mendeley.com/documents/?uuid=e86f7eb4-f2c1-3b4e-89a8-53cca0ce6df4"]}],"mendeley":{"formattedCitation":"[11, 12]","plainTextFormattedCitation":"[11, 12]","previouslyFormattedCitation":"(Grantham-McGregor &lt;i&gt;et al.&lt;/i&gt;, 2007; Walker &lt;i&gt;et al.&lt;/i&gt;, 2011)"},"properties":{"noteIndex":0},"schema":"https://github.com/citation-style-language/schema/raw/master/csl-citation.json"}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[11, 12]</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w:delText>
        </w:r>
      </w:del>
    </w:p>
    <w:p w14:paraId="2DCC707E" w14:textId="5F4AD9B4" w:rsidR="00F560A5" w:rsidRDefault="00F560A5" w:rsidP="00211217">
      <w:pPr>
        <w:autoSpaceDE w:val="0"/>
        <w:autoSpaceDN w:val="0"/>
        <w:adjustRightInd w:val="0"/>
        <w:spacing w:after="0" w:line="480" w:lineRule="auto"/>
        <w:ind w:firstLine="720"/>
        <w:contextualSpacing/>
        <w:rPr>
          <w:ins w:id="146" w:author="Md. Rashed Babu" w:date="2022-09-17T23:14:00Z"/>
          <w:rFonts w:ascii="Times New Roman" w:hAnsi="Times New Roman" w:cs="Times New Roman"/>
          <w:sz w:val="24"/>
          <w:szCs w:val="24"/>
        </w:rPr>
      </w:pPr>
      <w:del w:id="147" w:author="Md. Rashed Babu" w:date="2022-09-17T23:13:00Z">
        <w:r w:rsidRPr="00093574" w:rsidDel="007536A9">
          <w:rPr>
            <w:rFonts w:ascii="Times New Roman" w:hAnsi="Times New Roman" w:cs="Times New Roman"/>
            <w:sz w:val="24"/>
            <w:szCs w:val="24"/>
          </w:rPr>
          <w:delText xml:space="preserve">In Bangladesh, government </w:delText>
        </w:r>
      </w:del>
      <w:del w:id="148" w:author="Md. Rashed Babu" w:date="2022-09-12T23:07:00Z">
        <w:r w:rsidR="006F61A7" w:rsidDel="0029199E">
          <w:rPr>
            <w:rFonts w:ascii="Times New Roman" w:hAnsi="Times New Roman" w:cs="Times New Roman"/>
            <w:sz w:val="24"/>
            <w:szCs w:val="24"/>
          </w:rPr>
          <w:delText>&amp;</w:delText>
        </w:r>
      </w:del>
      <w:del w:id="149" w:author="Md. Rashed Babu" w:date="2022-09-17T23:13:00Z">
        <w:r w:rsidRPr="00093574" w:rsidDel="007536A9">
          <w:rPr>
            <w:rFonts w:ascii="Times New Roman" w:hAnsi="Times New Roman" w:cs="Times New Roman"/>
            <w:sz w:val="24"/>
            <w:szCs w:val="24"/>
          </w:rPr>
          <w:delText xml:space="preserve"> non-government organizations are working with many developmental facilities for the child, child parents, and child caretakers to ensure all kinds of rights they deserve</w:delText>
        </w:r>
        <w:r w:rsidR="00187159" w:rsidDel="007536A9">
          <w:rPr>
            <w:rFonts w:ascii="Times New Roman" w:hAnsi="Times New Roman" w:cs="Times New Roman"/>
            <w:sz w:val="24"/>
            <w:szCs w:val="24"/>
          </w:rPr>
          <w:delText xml:space="preserve">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Bangladesh","type":"article-journal"},"uris":["http://www.mendeley.com/documents/?uuid=7d67a386-ed70-3924-bca1-e0aa45a60931"]}],"mendeley":{"formattedCitation":"[13]","plainTextFormattedCitation":"[13]","previouslyFormattedCitation":"(RAPID Bangladesh, 2020)"},"properties":{"noteIndex":0},"schema":"https://github.com/citation-style-language/schema/raw/master/csl-citation.json"}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[13]</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 xml:space="preserve">Creating an innovative foundation for strong development during the early years of life is essential for thriving communities, economic productivity, and civil societies. But most parents in Bangladesh are unaware of this scientific fact, which forms the core of ECD. </w:delText>
        </w:r>
      </w:del>
      <w:del w:id="150" w:author="Md. Rashed Babu" w:date="2022-09-15T00:43:00Z">
        <w:r w:rsidRPr="00093574" w:rsidDel="007424E1">
          <w:rPr>
            <w:rFonts w:ascii="Times New Roman" w:hAnsi="Times New Roman" w:cs="Times New Roman"/>
            <w:sz w:val="24"/>
            <w:szCs w:val="24"/>
          </w:rPr>
          <w:delText>UNICEF continues to popularize the concept of ECD, demonstrate policies, strengthen networks and partnerships, and provide technical assistance and support</w:delText>
        </w:r>
        <w:r w:rsidR="00F51A3F" w:rsidDel="007424E1">
          <w:rPr>
            <w:rFonts w:ascii="Times New Roman" w:hAnsi="Times New Roman" w:cs="Times New Roman"/>
            <w:sz w:val="24"/>
            <w:szCs w:val="24"/>
          </w:rPr>
          <w:delText xml:space="preserve"> </w:delText>
        </w:r>
      </w:del>
      <w:del w:id="151" w:author="Md. Rashed Babu" w:date="2022-09-17T23:13:00Z">
        <w:r w:rsidR="00F51A3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Analysis","type":"article-journal"},"uris":["http://www.mendeley.com/documents/?uuid=6ee5dee5-3e4a-3552-9c7d-155fbc25ddb6"]}],"mendeley":{"formattedCitation":"[14]","plainTextFormattedCitation":"[14]","previouslyFormattedCitation":"(UNICEF, 2013)"},"properties":{"noteIndex":0},"schema":"https://github.com/citation-style-language/schema/raw/master/csl-citation.json"}</w:delInstrText>
        </w:r>
        <w:r w:rsidR="00F51A3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[14]</w:delText>
        </w:r>
        <w:r w:rsidR="00F51A3F" w:rsidDel="007536A9">
          <w:rPr>
            <w:rFonts w:ascii="Times New Roman" w:hAnsi="Times New Roman" w:cs="Times New Roman"/>
            <w:sz w:val="24"/>
            <w:szCs w:val="24"/>
          </w:rPr>
          <w:fldChar w:fldCharType="end"/>
        </w:r>
        <w:r w:rsidR="00F51A3F"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According to</w:delText>
        </w:r>
        <w:r w:rsidR="00D00E0F"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Rana</w:delText>
        </w:r>
      </w:del>
      <w:del w:id="152" w:author="Md. Rashed Babu" w:date="2022-09-12T23:08:00Z">
        <w:r w:rsidR="00D52039" w:rsidRPr="00C30D26" w:rsidDel="0044204F">
          <w:rPr>
            <w:rFonts w:ascii="Times New Roman" w:hAnsi="Times New Roman" w:cs="Times New Roman"/>
            <w:sz w:val="24"/>
            <w:szCs w:val="24"/>
          </w:rPr>
          <w:delText xml:space="preserve"> et al.,</w:delText>
        </w:r>
      </w:del>
      <w:del w:id="153" w:author="Md. Rashed Babu" w:date="2022-09-17T23:13:00Z">
        <w:r w:rsidR="00D52039" w:rsidRPr="00C30D26" w:rsidDel="007536A9">
          <w:rPr>
            <w:rFonts w:ascii="Times New Roman" w:hAnsi="Times New Roman" w:cs="Times New Roman"/>
            <w:sz w:val="24"/>
            <w:szCs w:val="24"/>
          </w:rPr>
          <w:delText xml:space="preserve"> (2022)</w:delText>
        </w:r>
        <w:r w:rsidRPr="00C30D26"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household air pollution from solid fuel use</w:delText>
        </w:r>
        <w:r w:rsidR="00790BE0" w:rsidDel="007536A9">
          <w:rPr>
            <w:rFonts w:ascii="Times New Roman" w:hAnsi="Times New Roman" w:cs="Times New Roman"/>
            <w:sz w:val="24"/>
            <w:szCs w:val="24"/>
          </w:rPr>
          <w:delText xml:space="preserve"> is linked to ECD</w:delText>
        </w:r>
        <w:r w:rsidR="00D00E0F"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Bangladesh","type":"article-journal","volume":"0"},"uris":["http://www.mendeley.com/documents/?uuid=55e3b48b-f4ba-33d9-a8d7-5c709a67310d"]}],"mendeley":{"formattedCitation":"[15]","plainTextFormattedCitation":"[15]","previouslyFormattedCitation":"(Rana &lt;i&gt;et al.&lt;/i&gt;, 2022)"},"properties":{"noteIndex":0},"schema":"https://github.com/citation-style-language/schema/raw/master/csl-citation.json"}</w:delInstrText>
        </w:r>
        <w:r w:rsidR="00D00E0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[15]</w:delText>
        </w:r>
        <w:r w:rsidR="00D00E0F" w:rsidDel="007536A9">
          <w:rPr>
            <w:rFonts w:ascii="Times New Roman" w:hAnsi="Times New Roman" w:cs="Times New Roman"/>
            <w:sz w:val="24"/>
            <w:szCs w:val="24"/>
          </w:rPr>
          <w:fldChar w:fldCharType="end"/>
        </w:r>
        <w:r w:rsidR="00D00E0F" w:rsidDel="007536A9">
          <w:rPr>
            <w:rFonts w:ascii="Times New Roman" w:hAnsi="Times New Roman" w:cs="Times New Roman"/>
            <w:sz w:val="24"/>
            <w:szCs w:val="24"/>
          </w:rPr>
          <w:delText>.</w:delText>
        </w:r>
        <w:r w:rsidR="00D52039" w:rsidRP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Alam</w:delText>
        </w:r>
      </w:del>
      <w:del w:id="154" w:author="Md. Rashed Babu" w:date="2022-09-12T23:09:00Z">
        <w:r w:rsidR="00D52039" w:rsidRPr="00C30D26" w:rsidDel="0044204F">
          <w:rPr>
            <w:rFonts w:ascii="Times New Roman" w:hAnsi="Times New Roman" w:cs="Times New Roman"/>
            <w:sz w:val="24"/>
            <w:szCs w:val="24"/>
          </w:rPr>
          <w:delText xml:space="preserve"> et al.,</w:delText>
        </w:r>
      </w:del>
      <w:del w:id="155" w:author="Md. Rashed Babu" w:date="2022-09-17T23:13:00Z">
        <w:r w:rsidR="00D52039" w:rsidRPr="00C30D26" w:rsidDel="007536A9">
          <w:rPr>
            <w:rFonts w:ascii="Times New Roman" w:hAnsi="Times New Roman" w:cs="Times New Roman"/>
            <w:sz w:val="24"/>
            <w:szCs w:val="24"/>
          </w:rPr>
          <w:delText xml:space="preserve"> (2021)</w:delText>
        </w:r>
        <w:r w:rsidR="00D00E0F" w:rsidRPr="00C30D26" w:rsidDel="007536A9">
          <w:rPr>
            <w:rFonts w:ascii="Times New Roman" w:hAnsi="Times New Roman" w:cs="Times New Roman"/>
            <w:sz w:val="24"/>
            <w:szCs w:val="24"/>
            <w:shd w:val="clear" w:color="auto" w:fill="FFFFFF"/>
          </w:rPr>
          <w:delText xml:space="preserve"> </w:delText>
        </w:r>
        <w:r w:rsidR="00DC1C60" w:rsidRPr="00093574" w:rsidDel="007536A9">
          <w:rPr>
            <w:rFonts w:ascii="Times New Roman" w:hAnsi="Times New Roman" w:cs="Times New Roman"/>
            <w:sz w:val="24"/>
            <w:szCs w:val="24"/>
          </w:rPr>
          <w:delText>investigate</w:delText>
        </w:r>
        <w:r w:rsidR="00022AD8" w:rsidDel="007536A9">
          <w:rPr>
            <w:rFonts w:ascii="Times New Roman" w:hAnsi="Times New Roman" w:cs="Times New Roman"/>
            <w:sz w:val="24"/>
            <w:szCs w:val="24"/>
          </w:rPr>
          <w:delText>s</w:delText>
        </w:r>
        <w:r w:rsidRPr="00093574" w:rsidDel="007536A9">
          <w:rPr>
            <w:rFonts w:ascii="Times New Roman" w:hAnsi="Times New Roman" w:cs="Times New Roman"/>
            <w:sz w:val="24"/>
            <w:szCs w:val="24"/>
          </w:rPr>
          <w:delText xml:space="preserve"> the current ECD status</w:delText>
        </w:r>
        <w:r w:rsidR="00022AD8" w:rsidDel="007536A9">
          <w:rPr>
            <w:rFonts w:ascii="Times New Roman" w:hAnsi="Times New Roman" w:cs="Times New Roman"/>
            <w:sz w:val="24"/>
            <w:szCs w:val="24"/>
          </w:rPr>
          <w:delText xml:space="preserve"> of Bangladeshi</w:delText>
        </w:r>
        <w:r w:rsidRPr="00093574" w:rsidDel="007536A9">
          <w:rPr>
            <w:rFonts w:ascii="Times New Roman" w:hAnsi="Times New Roman" w:cs="Times New Roman"/>
            <w:sz w:val="24"/>
            <w:szCs w:val="24"/>
          </w:rPr>
          <w:delText xml:space="preserve"> young children </w:delText>
        </w:r>
        <w:r w:rsidR="009E0FB1" w:rsidDel="007536A9">
          <w:rPr>
            <w:rFonts w:ascii="Times New Roman" w:hAnsi="Times New Roman" w:cs="Times New Roman"/>
            <w:sz w:val="24"/>
            <w:szCs w:val="24"/>
          </w:rPr>
          <w:delText>aged</w:delText>
        </w:r>
        <w:r w:rsidRPr="00093574" w:rsidDel="007536A9">
          <w:rPr>
            <w:rFonts w:ascii="Times New Roman" w:hAnsi="Times New Roman" w:cs="Times New Roman"/>
            <w:sz w:val="24"/>
            <w:szCs w:val="24"/>
          </w:rPr>
          <w:delText xml:space="preserve"> 3–4 years and</w:delText>
        </w:r>
        <w:r w:rsidR="009E0FB1" w:rsidDel="007536A9">
          <w:rPr>
            <w:rFonts w:ascii="Times New Roman" w:hAnsi="Times New Roman" w:cs="Times New Roman"/>
            <w:sz w:val="24"/>
            <w:szCs w:val="24"/>
          </w:rPr>
          <w:delText xml:space="preserve"> how</w:delText>
        </w:r>
        <w:r w:rsidRPr="00093574" w:rsidDel="007536A9">
          <w:rPr>
            <w:rFonts w:ascii="Times New Roman" w:hAnsi="Times New Roman" w:cs="Times New Roman"/>
            <w:sz w:val="24"/>
            <w:szCs w:val="24"/>
          </w:rPr>
          <w:delText xml:space="preserve"> it relat</w:delText>
        </w:r>
        <w:r w:rsidR="009E0FB1" w:rsidDel="007536A9">
          <w:rPr>
            <w:rFonts w:ascii="Times New Roman" w:hAnsi="Times New Roman" w:cs="Times New Roman"/>
            <w:sz w:val="24"/>
            <w:szCs w:val="24"/>
          </w:rPr>
          <w:delText>es</w:delText>
        </w:r>
        <w:r w:rsidRPr="00093574" w:rsidDel="007536A9">
          <w:rPr>
            <w:rFonts w:ascii="Times New Roman" w:hAnsi="Times New Roman" w:cs="Times New Roman"/>
            <w:sz w:val="24"/>
            <w:szCs w:val="24"/>
          </w:rPr>
          <w:delText xml:space="preserve"> to various sociodemographic and familial </w:delText>
        </w:r>
        <w:r w:rsidR="009E0FB1" w:rsidDel="007536A9">
          <w:rPr>
            <w:rFonts w:ascii="Times New Roman" w:hAnsi="Times New Roman" w:cs="Times New Roman"/>
            <w:sz w:val="24"/>
            <w:szCs w:val="24"/>
          </w:rPr>
          <w:delText>aspects</w:delText>
        </w:r>
        <w:r w:rsidR="00D52039"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D00E0F"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D00E0F" w:rsidDel="007536A9">
          <w:rPr>
            <w:rFonts w:ascii="Times New Roman" w:hAnsi="Times New Roman" w:cs="Times New Roman"/>
            <w:sz w:val="24"/>
            <w:szCs w:val="24"/>
            <w:shd w:val="clear" w:color="auto" w:fill="FFFFFF"/>
          </w:rPr>
          <w:fldChar w:fldCharType="end"/>
        </w:r>
        <w:r w:rsidRPr="00093574" w:rsidDel="007536A9">
          <w:rPr>
            <w:rFonts w:ascii="Times New Roman" w:hAnsi="Times New Roman" w:cs="Times New Roman"/>
            <w:sz w:val="24"/>
            <w:szCs w:val="24"/>
          </w:rPr>
          <w:delText>.</w:delText>
        </w:r>
        <w:r w:rsidR="00C13163" w:rsidDel="007536A9">
          <w:rPr>
            <w:rFonts w:ascii="Times New Roman" w:hAnsi="Times New Roman" w:cs="Times New Roman"/>
            <w:sz w:val="24"/>
            <w:szCs w:val="24"/>
          </w:rPr>
          <w:delText xml:space="preserve"> Increased parental stimulation involvement is expected to benefit ECD in LMICs</w:delText>
        </w:r>
      </w:del>
      <w:del w:id="156" w:author="Md. Rashed Babu" w:date="2022-09-12T23:09:00Z">
        <w:r w:rsidR="00C13163" w:rsidDel="0044204F">
          <w:rPr>
            <w:rFonts w:ascii="Times New Roman" w:hAnsi="Times New Roman" w:cs="Times New Roman"/>
            <w:sz w:val="24"/>
            <w:szCs w:val="24"/>
          </w:rPr>
          <w:delText>, according to</w:delText>
        </w:r>
      </w:del>
      <w:del w:id="157" w:author="Md. Rashed Babu" w:date="2022-09-17T23:13:00Z">
        <w:r w:rsidR="00BF4C58" w:rsidDel="007536A9">
          <w:rPr>
            <w:rFonts w:ascii="Times New Roman" w:hAnsi="Times New Roman" w:cs="Times New Roman"/>
            <w:sz w:val="24"/>
            <w:szCs w:val="24"/>
          </w:rPr>
          <w:delText xml:space="preserve">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countries","type":"article-journal","volume":"138"},"uris":["http://www.mendeley.com/documents/?uuid=2dc3a072-559b-3c26-9082-88de08598ae0"]}],"mendeley":{"formattedCitation":"[16]","plainTextFormattedCitation":"[16]","previouslyFormattedCitation":"(Jeong &lt;i&gt;et al.&lt;/i&gt;, 2016)"},"properties":{"noteIndex":0},"schema":"https://github.com/citation-style-language/schema/raw/master/csl-citation.json"}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[16]</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7B4FB5" w:rsidDel="007536A9">
          <w:rPr>
            <w:rFonts w:ascii="Times New Roman" w:hAnsi="Times New Roman" w:cs="Times New Roman"/>
            <w:color w:val="000000"/>
            <w:sz w:val="24"/>
            <w:szCs w:val="24"/>
          </w:rPr>
          <w:delText>In 63 low-and middle-income countries</w:delText>
        </w:r>
        <w:r w:rsidR="00BF4C58" w:rsidDel="007536A9">
          <w:rPr>
            <w:rFonts w:ascii="Times New Roman" w:hAnsi="Times New Roman" w:cs="Times New Roman"/>
            <w:color w:val="000000"/>
            <w:sz w:val="24"/>
            <w:szCs w:val="24"/>
          </w:rPr>
          <w:delText xml:space="preserve">, </w:delText>
        </w:r>
        <w:r w:rsidR="00D52039" w:rsidRPr="00C30D26" w:rsidDel="007536A9">
          <w:rPr>
            <w:rFonts w:ascii="Times New Roman" w:hAnsi="Times New Roman" w:cs="Times New Roman"/>
            <w:sz w:val="24"/>
            <w:szCs w:val="24"/>
            <w:rPrChange w:id="158" w:author="Md. Rashed Babu" w:date="2022-09-13T17:11:00Z">
              <w:rPr>
                <w:rFonts w:ascii="Times New Roman" w:hAnsi="Times New Roman" w:cs="Times New Roman"/>
                <w:color w:val="000000"/>
                <w:sz w:val="24"/>
                <w:szCs w:val="24"/>
              </w:rPr>
            </w:rPrChange>
          </w:rPr>
          <w:delText xml:space="preserve">Gil </w:delText>
        </w:r>
      </w:del>
      <w:del w:id="159" w:author="Md. Rashed Babu" w:date="2022-09-12T23:09:00Z">
        <w:r w:rsidR="00D52039" w:rsidRPr="00C30D26" w:rsidDel="0044204F">
          <w:rPr>
            <w:rFonts w:ascii="Times New Roman" w:hAnsi="Times New Roman" w:cs="Times New Roman"/>
            <w:sz w:val="24"/>
            <w:szCs w:val="24"/>
            <w:rPrChange w:id="160" w:author="Md. Rashed Babu" w:date="2022-09-13T17:11:00Z">
              <w:rPr>
                <w:rFonts w:ascii="Times New Roman" w:hAnsi="Times New Roman" w:cs="Times New Roman"/>
                <w:color w:val="000000"/>
                <w:sz w:val="24"/>
                <w:szCs w:val="24"/>
              </w:rPr>
            </w:rPrChange>
          </w:rPr>
          <w:delText xml:space="preserve">et al., </w:delText>
        </w:r>
      </w:del>
      <w:del w:id="161" w:author="Md. Rashed Babu" w:date="2022-09-17T23:13:00Z">
        <w:r w:rsidR="00D52039" w:rsidRPr="00C30D26" w:rsidDel="007536A9">
          <w:rPr>
            <w:rFonts w:ascii="Times New Roman" w:hAnsi="Times New Roman" w:cs="Times New Roman"/>
            <w:sz w:val="24"/>
            <w:szCs w:val="24"/>
            <w:rPrChange w:id="162" w:author="Md. Rashed Babu" w:date="2022-09-13T17:11:00Z">
              <w:rPr>
                <w:rFonts w:ascii="Times New Roman" w:hAnsi="Times New Roman" w:cs="Times New Roman"/>
                <w:color w:val="000000"/>
                <w:sz w:val="24"/>
                <w:szCs w:val="24"/>
              </w:rPr>
            </w:rPrChange>
          </w:rPr>
          <w:delText>(2020)</w:delText>
        </w:r>
        <w:r w:rsidR="00BF4C58" w:rsidRPr="00C30D26" w:rsidDel="007536A9">
          <w:rPr>
            <w:rFonts w:ascii="Times New Roman" w:hAnsi="Times New Roman" w:cs="Times New Roman"/>
            <w:b/>
            <w:bCs/>
            <w:sz w:val="24"/>
            <w:szCs w:val="24"/>
            <w:shd w:val="clear" w:color="auto" w:fill="FFFFFF"/>
          </w:rPr>
          <w:delText xml:space="preserve"> </w:delText>
        </w:r>
        <w:r w:rsidR="007B4FB5" w:rsidDel="007536A9">
          <w:rPr>
            <w:rFonts w:ascii="Times New Roman" w:hAnsi="Times New Roman" w:cs="Times New Roman"/>
            <w:sz w:val="24"/>
            <w:szCs w:val="24"/>
          </w:rPr>
          <w:delText>looked at</w:delText>
        </w:r>
        <w:r w:rsidRPr="00093574" w:rsidDel="007536A9">
          <w:rPr>
            <w:rFonts w:ascii="Times New Roman" w:hAnsi="Times New Roman" w:cs="Times New Roman"/>
            <w:sz w:val="24"/>
            <w:szCs w:val="24"/>
          </w:rPr>
          <w:delText xml:space="preserve"> the prevalence and inequalit</w:delText>
        </w:r>
        <w:r w:rsidR="007B4FB5" w:rsidDel="007536A9">
          <w:rPr>
            <w:rFonts w:ascii="Times New Roman" w:hAnsi="Times New Roman" w:cs="Times New Roman"/>
            <w:sz w:val="24"/>
            <w:szCs w:val="24"/>
          </w:rPr>
          <w:delText>y</w:delText>
        </w:r>
        <w:r w:rsidRPr="00093574" w:rsidDel="007536A9">
          <w:rPr>
            <w:rFonts w:ascii="Times New Roman" w:hAnsi="Times New Roman" w:cs="Times New Roman"/>
            <w:sz w:val="24"/>
            <w:szCs w:val="24"/>
          </w:rPr>
          <w:delText xml:space="preserve"> of </w:delText>
        </w:r>
        <w:r w:rsidR="007B4FB5" w:rsidDel="007536A9">
          <w:rPr>
            <w:rFonts w:ascii="Times New Roman" w:hAnsi="Times New Roman" w:cs="Times New Roman"/>
            <w:sz w:val="24"/>
            <w:szCs w:val="24"/>
          </w:rPr>
          <w:delText>putative</w:delText>
        </w:r>
        <w:r w:rsidRPr="00093574" w:rsidDel="007536A9">
          <w:rPr>
            <w:rFonts w:ascii="Times New Roman" w:hAnsi="Times New Roman" w:cs="Times New Roman"/>
            <w:sz w:val="24"/>
            <w:szCs w:val="24"/>
          </w:rPr>
          <w:delText xml:space="preserve"> delay in child development</w:delText>
        </w:r>
        <w:r w:rsid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shd w:val="clear" w:color="auto" w:fill="FFFFFF"/>
          </w:rPr>
          <w:fldChar w:fldCharType="begin" w:fldLock="1"/>
        </w:r>
        <w:r w:rsidR="00AC7202" w:rsidRPr="00C30D26"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D52039" w:rsidRPr="00C30D26" w:rsidDel="007536A9">
          <w:rPr>
            <w:rFonts w:ascii="Times New Roman" w:hAnsi="Times New Roman" w:cs="Times New Roman"/>
            <w:sz w:val="24"/>
            <w:szCs w:val="24"/>
            <w:shd w:val="clear" w:color="auto" w:fill="FFFFFF"/>
          </w:rPr>
          <w:fldChar w:fldCharType="separate"/>
        </w:r>
        <w:r w:rsidR="00AC7202" w:rsidRPr="00C30D26" w:rsidDel="007536A9">
          <w:rPr>
            <w:rFonts w:ascii="Times New Roman" w:hAnsi="Times New Roman" w:cs="Times New Roman"/>
            <w:noProof/>
            <w:sz w:val="24"/>
            <w:szCs w:val="24"/>
            <w:shd w:val="clear" w:color="auto" w:fill="FFFFFF"/>
          </w:rPr>
          <w:delText>[6]</w:delText>
        </w:r>
        <w:r w:rsidR="00D52039" w:rsidRPr="00C30D26" w:rsidDel="007536A9">
          <w:rPr>
            <w:rFonts w:ascii="Times New Roman" w:hAnsi="Times New Roman" w:cs="Times New Roman"/>
            <w:sz w:val="24"/>
            <w:szCs w:val="24"/>
            <w:shd w:val="clear" w:color="auto" w:fill="FFFFFF"/>
          </w:rPr>
          <w:fldChar w:fldCharType="end"/>
        </w:r>
        <w:r w:rsidR="007B4FB5" w:rsidRPr="00C30D26" w:rsidDel="007536A9">
          <w:rPr>
            <w:rFonts w:ascii="Times New Roman" w:hAnsi="Times New Roman" w:cs="Times New Roman"/>
            <w:sz w:val="24"/>
            <w:szCs w:val="24"/>
          </w:rPr>
          <w:delText>.</w:delText>
        </w:r>
        <w:r w:rsidR="00D52039" w:rsidRPr="00C30D26" w:rsidDel="007536A9">
          <w:delText xml:space="preserve"> </w:delText>
        </w:r>
        <w:r w:rsidR="00D52039" w:rsidRPr="00C30D26" w:rsidDel="007536A9">
          <w:rPr>
            <w:rFonts w:ascii="Times New Roman" w:hAnsi="Times New Roman" w:cs="Times New Roman"/>
            <w:sz w:val="24"/>
            <w:szCs w:val="24"/>
          </w:rPr>
          <w:delText>Kang</w:delText>
        </w:r>
      </w:del>
      <w:del w:id="163" w:author="Md. Rashed Babu" w:date="2022-09-12T23:10:00Z">
        <w:r w:rsidR="00D52039" w:rsidRPr="00C30D26" w:rsidDel="0044204F">
          <w:rPr>
            <w:rFonts w:ascii="Times New Roman" w:hAnsi="Times New Roman" w:cs="Times New Roman"/>
            <w:sz w:val="24"/>
            <w:szCs w:val="24"/>
          </w:rPr>
          <w:delText xml:space="preserve"> et al.,</w:delText>
        </w:r>
      </w:del>
      <w:del w:id="164" w:author="Md. Rashed Babu" w:date="2022-09-17T23:13:00Z">
        <w:r w:rsidR="00D52039" w:rsidRPr="00C30D26" w:rsidDel="007536A9">
          <w:rPr>
            <w:rFonts w:ascii="Times New Roman" w:hAnsi="Times New Roman" w:cs="Times New Roman"/>
            <w:sz w:val="24"/>
            <w:szCs w:val="24"/>
          </w:rPr>
          <w:delText xml:space="preserve"> </w:delText>
        </w:r>
        <w:r w:rsidR="00FA1CCB" w:rsidRPr="00C30D26" w:rsidDel="007536A9">
          <w:rPr>
            <w:rFonts w:ascii="Times New Roman" w:hAnsi="Times New Roman" w:cs="Times New Roman"/>
            <w:sz w:val="24"/>
            <w:szCs w:val="24"/>
          </w:rPr>
          <w:delText>(</w:delText>
        </w:r>
        <w:r w:rsidR="00D52039" w:rsidRPr="00C30D26" w:rsidDel="007536A9">
          <w:rPr>
            <w:rFonts w:ascii="Times New Roman" w:hAnsi="Times New Roman" w:cs="Times New Roman"/>
            <w:sz w:val="24"/>
            <w:szCs w:val="24"/>
          </w:rPr>
          <w:delText>2018)</w:delText>
        </w:r>
        <w:r w:rsidRPr="00C30D26" w:rsidDel="007536A9">
          <w:rPr>
            <w:rFonts w:ascii="Times New Roman" w:hAnsi="Times New Roman" w:cs="Times New Roman"/>
            <w:sz w:val="24"/>
            <w:szCs w:val="24"/>
          </w:rPr>
          <w:delText xml:space="preserve"> </w:delText>
        </w:r>
        <w:r w:rsidR="006D2D97" w:rsidRPr="006D2D97" w:rsidDel="007536A9">
          <w:rPr>
            <w:rFonts w:ascii="Times New Roman" w:hAnsi="Times New Roman" w:cs="Times New Roman"/>
            <w:sz w:val="24"/>
            <w:szCs w:val="24"/>
          </w:rPr>
          <w:delText>provided findings from a study that looked at the links</w:delText>
        </w:r>
        <w:r w:rsidRPr="00093574" w:rsidDel="007536A9">
          <w:rPr>
            <w:rFonts w:ascii="Times New Roman" w:hAnsi="Times New Roman" w:cs="Times New Roman"/>
            <w:sz w:val="24"/>
            <w:szCs w:val="24"/>
          </w:rPr>
          <w:delText xml:space="preserve"> </w:delText>
        </w:r>
        <w:r w:rsidR="006D2D97" w:rsidDel="007536A9">
          <w:rPr>
            <w:rFonts w:ascii="Times New Roman" w:hAnsi="Times New Roman" w:cs="Times New Roman"/>
            <w:sz w:val="24"/>
            <w:szCs w:val="24"/>
          </w:rPr>
          <w:delText>among</w:delText>
        </w:r>
        <w:r w:rsidRPr="00093574" w:rsidDel="007536A9">
          <w:rPr>
            <w:rFonts w:ascii="Times New Roman" w:hAnsi="Times New Roman" w:cs="Times New Roman"/>
            <w:sz w:val="24"/>
            <w:szCs w:val="24"/>
          </w:rPr>
          <w:delText xml:space="preserve"> undernutrition and</w:delText>
        </w:r>
        <w:r w:rsidR="006D2D97" w:rsidDel="007536A9">
          <w:rPr>
            <w:rFonts w:ascii="Times New Roman" w:hAnsi="Times New Roman" w:cs="Times New Roman"/>
            <w:sz w:val="24"/>
            <w:szCs w:val="24"/>
          </w:rPr>
          <w:delText xml:space="preserve"> indices of</w:delText>
        </w:r>
        <w:r w:rsidRPr="00093574" w:rsidDel="007536A9">
          <w:rPr>
            <w:rFonts w:ascii="Times New Roman" w:hAnsi="Times New Roman" w:cs="Times New Roman"/>
            <w:sz w:val="24"/>
            <w:szCs w:val="24"/>
          </w:rPr>
          <w:delText xml:space="preserve"> learning/cognition and social–emotional development </w:delText>
        </w:r>
        <w:r w:rsidR="006D2D97" w:rsidDel="007536A9">
          <w:rPr>
            <w:rFonts w:ascii="Times New Roman" w:hAnsi="Times New Roman" w:cs="Times New Roman"/>
            <w:sz w:val="24"/>
            <w:szCs w:val="24"/>
          </w:rPr>
          <w:delText>in</w:delText>
        </w:r>
        <w:r w:rsidRPr="00093574" w:rsidDel="007536A9">
          <w:rPr>
            <w:rFonts w:ascii="Times New Roman" w:hAnsi="Times New Roman" w:cs="Times New Roman"/>
            <w:sz w:val="24"/>
            <w:szCs w:val="24"/>
          </w:rPr>
          <w:delText xml:space="preserve"> South Asian children aged 36 to 59 months. </w:delText>
        </w:r>
        <w:r w:rsidR="0005424A" w:rsidRPr="0005424A" w:rsidDel="007536A9">
          <w:rPr>
            <w:rFonts w:ascii="Times New Roman" w:hAnsi="Times New Roman" w:cs="Times New Roman"/>
            <w:sz w:val="24"/>
            <w:szCs w:val="24"/>
          </w:rPr>
          <w:delText xml:space="preserve">In South Asia, stunted children became less developmentally on track in the learning and cognitive </w:delText>
        </w:r>
        <w:r w:rsidR="00BF4C58" w:rsidDel="007536A9">
          <w:rPr>
            <w:rFonts w:ascii="Times New Roman" w:hAnsi="Times New Roman" w:cs="Times New Roman"/>
            <w:sz w:val="24"/>
            <w:szCs w:val="24"/>
          </w:rPr>
          <w:delText xml:space="preserve">domains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Asia","type":"article-journal","volume":"14"},"uris":["http://www.mendeley.com/documents/?uuid=e6045180-2f21-3d4f-a0c1-454a477e7ef3"]}],"mendeley":{"formattedCitation":"[17]","plainTextFormattedCitation":"[17]","previouslyFormattedCitation":"(Kang &lt;i&gt;et al.&lt;/i&gt;, 2018)"},"properties":{"noteIndex":0},"schema":"https://github.com/citation-style-language/schema/raw/master/csl-citation.json"}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[17]</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FA1CCB" w:rsidRPr="00FA1CCB" w:rsidDel="007536A9">
          <w:rPr>
            <w:rFonts w:ascii="Times New Roman" w:hAnsi="Times New Roman" w:cs="Times New Roman"/>
            <w:sz w:val="24"/>
            <w:szCs w:val="24"/>
          </w:rPr>
          <w:delText xml:space="preserve">Islam et al., </w:delText>
        </w:r>
        <w:r w:rsidR="00FA1CCB" w:rsidDel="007536A9">
          <w:rPr>
            <w:rFonts w:ascii="Times New Roman" w:hAnsi="Times New Roman" w:cs="Times New Roman"/>
            <w:sz w:val="24"/>
            <w:szCs w:val="24"/>
          </w:rPr>
          <w:delText>(</w:delText>
        </w:r>
        <w:r w:rsidR="00FA1CCB" w:rsidRPr="00FA1CCB" w:rsidDel="007536A9">
          <w:rPr>
            <w:rFonts w:ascii="Times New Roman" w:hAnsi="Times New Roman" w:cs="Times New Roman"/>
            <w:sz w:val="24"/>
            <w:szCs w:val="24"/>
          </w:rPr>
          <w:delText>2021</w:delText>
        </w:r>
        <w:r w:rsidR="00FA1CCB" w:rsidDel="007536A9">
          <w:rPr>
            <w:rFonts w:ascii="Times New Roman" w:hAnsi="Times New Roman" w:cs="Times New Roman"/>
            <w:sz w:val="24"/>
            <w:szCs w:val="24"/>
          </w:rPr>
          <w:delText>)</w:delText>
        </w:r>
        <w:r w:rsidR="006C7351" w:rsidDel="007536A9">
          <w:rPr>
            <w:rFonts w:ascii="Times New Roman" w:hAnsi="Times New Roman" w:cs="Times New Roman"/>
            <w:sz w:val="24"/>
            <w:szCs w:val="24"/>
          </w:rPr>
          <w:delText xml:space="preserve"> </w:delText>
        </w:r>
        <w:r w:rsidR="003674B1" w:rsidRPr="003674B1" w:rsidDel="007536A9">
          <w:rPr>
            <w:rFonts w:ascii="Times New Roman" w:hAnsi="Times New Roman" w:cs="Times New Roman"/>
            <w:sz w:val="24"/>
            <w:szCs w:val="24"/>
          </w:rPr>
          <w:delText>investigated the relationship between developmental status and a variety of socio-demographic and environmental factors that could influence children's development</w:delText>
        </w:r>
        <w:r w:rsidR="00FA1CCB" w:rsidDel="007536A9">
          <w:rPr>
            <w:rFonts w:ascii="Times New Roman" w:hAnsi="Times New Roman" w:cs="Times New Roman"/>
            <w:sz w:val="24"/>
            <w:szCs w:val="24"/>
          </w:rPr>
          <w:delText xml:space="preserve"> </w:delText>
        </w:r>
        <w:r w:rsidR="00FA1CCB"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Bangladesh","type":"article-journal","volume":"53"},"uris":["http://www.mendeley.com/documents/?uuid=60d198c7-d763-31b5-bba3-3fb75453d888"]}],"mendeley":{"formattedCitation":"[18]","plainTextFormattedCitation":"[18]","previouslyFormattedCitation":"(Islam &lt;i&gt;et al.&lt;/i&gt;, 2021)"},"properties":{"noteIndex":0},"schema":"https://github.com/citation-style-language/schema/raw/master/csl-citation.json"}</w:delInstrText>
        </w:r>
        <w:r w:rsidR="00FA1CCB"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[18]</w:delText>
        </w:r>
        <w:r w:rsidR="00FA1CCB" w:rsidDel="007536A9">
          <w:rPr>
            <w:rFonts w:ascii="Times New Roman" w:hAnsi="Times New Roman" w:cs="Times New Roman"/>
            <w:sz w:val="24"/>
            <w:szCs w:val="24"/>
          </w:rPr>
          <w:fldChar w:fldCharType="end"/>
        </w:r>
        <w:r w:rsidRPr="00093574" w:rsidDel="007536A9">
          <w:rPr>
            <w:rFonts w:ascii="Times New Roman" w:hAnsi="Times New Roman" w:cs="Times New Roman"/>
            <w:sz w:val="24"/>
            <w:szCs w:val="24"/>
          </w:rPr>
          <w:delText>. In Bangladesh, however, empirical research on overall ECD status and the comparison of different survey data is lacking. As a result, we sought to determine whether the ECD status and its associated factors changed in two consecutive Multiple Indicator Cluster Surveys (MICS) in Bangladesh.</w:delText>
        </w:r>
      </w:del>
    </w:p>
    <w:p w14:paraId="174B5218" w14:textId="77777777" w:rsidR="007536A9" w:rsidRPr="00093574" w:rsidRDefault="007536A9" w:rsidP="007536A9">
      <w:pPr>
        <w:spacing w:line="480" w:lineRule="auto"/>
        <w:ind w:firstLine="720"/>
        <w:rPr>
          <w:ins w:id="165" w:author="Md. Rashed Babu" w:date="2022-09-17T23:14:00Z"/>
          <w:rFonts w:ascii="Times New Roman" w:hAnsi="Times New Roman" w:cs="Times New Roman"/>
          <w:sz w:val="24"/>
          <w:szCs w:val="24"/>
        </w:rPr>
      </w:pPr>
      <w:ins w:id="166" w:author="Md. Rashed Babu" w:date="2022-09-17T23:14:00Z">
        <w:r w:rsidRPr="00AA4B69">
          <w:rPr>
            <w:rFonts w:ascii="Times New Roman" w:hAnsi="Times New Roman" w:cs="Times New Roman"/>
            <w:sz w:val="24"/>
            <w:szCs w:val="24"/>
          </w:rPr>
          <w:t>A child's cognitive development, social, and emotional characteristics are all influenced by their formative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eastAsia="Times New Roman" w:hAnsi="Times New Roman" w:cs="Times New Roman"/>
            <w:sz w:val="24"/>
            <w:szCs w:val="24"/>
            <w:shd w:val="clear" w:color="auto" w:fill="FFFFFF"/>
            <w:lang w:eastAsia="en-GB" w:bidi="bn-IN"/>
          </w:rPr>
          <w:t xml:space="preserve">. </w:t>
        </w:r>
        <w:r w:rsidRPr="006B2C5C">
          <w:rPr>
            <w:rFonts w:ascii="Times New Roman" w:hAnsi="Times New Roman" w:cs="Times New Roman"/>
            <w:sz w:val="24"/>
            <w:szCs w:val="24"/>
          </w:rPr>
          <w:t>ECD re</w:t>
        </w:r>
        <w:r>
          <w:rPr>
            <w:rFonts w:ascii="Times New Roman" w:hAnsi="Times New Roman" w:cs="Times New Roman"/>
            <w:sz w:val="24"/>
            <w:szCs w:val="24"/>
          </w:rPr>
          <w:t>lates</w:t>
        </w:r>
        <w:r w:rsidRPr="006B2C5C">
          <w:rPr>
            <w:rFonts w:ascii="Times New Roman" w:hAnsi="Times New Roman" w:cs="Times New Roman"/>
            <w:sz w:val="24"/>
            <w:szCs w:val="24"/>
          </w:rPr>
          <w:t xml:space="preserve"> to a child's physical, cognitive, socio-emotional, and</w:t>
        </w:r>
        <w:r>
          <w:rPr>
            <w:rFonts w:ascii="Times New Roman" w:hAnsi="Times New Roman" w:cs="Times New Roman"/>
            <w:sz w:val="24"/>
            <w:szCs w:val="24"/>
          </w:rPr>
          <w:t xml:space="preserve"> growth in</w:t>
        </w:r>
        <w:r w:rsidRPr="006B2C5C">
          <w:rPr>
            <w:rFonts w:ascii="Times New Roman" w:hAnsi="Times New Roman" w:cs="Times New Roman"/>
            <w:sz w:val="24"/>
            <w:szCs w:val="24"/>
          </w:rPr>
          <w:t xml:space="preserve"> motor </w:t>
        </w:r>
        <w:r>
          <w:rPr>
            <w:rFonts w:ascii="Times New Roman" w:hAnsi="Times New Roman" w:cs="Times New Roman"/>
            <w:sz w:val="24"/>
            <w:szCs w:val="24"/>
          </w:rPr>
          <w:t>skills</w:t>
        </w:r>
        <w:r w:rsidRPr="006B2C5C">
          <w:rPr>
            <w:rFonts w:ascii="Times New Roman" w:hAnsi="Times New Roman" w:cs="Times New Roman"/>
            <w:sz w:val="24"/>
            <w:szCs w:val="24"/>
          </w:rPr>
          <w:t xml:space="preserve"> during </w:t>
        </w:r>
        <w:r>
          <w:rPr>
            <w:rFonts w:ascii="Times New Roman" w:hAnsi="Times New Roman" w:cs="Times New Roman"/>
            <w:sz w:val="24"/>
            <w:szCs w:val="24"/>
          </w:rPr>
          <w:t>a child’s</w:t>
        </w:r>
        <w:r w:rsidRPr="006B2C5C">
          <w:rPr>
            <w:rFonts w:ascii="Times New Roman" w:hAnsi="Times New Roman" w:cs="Times New Roman"/>
            <w:sz w:val="24"/>
            <w:szCs w:val="24"/>
          </w:rPr>
          <w:t xml:space="preserve"> formative </w:t>
        </w:r>
        <w:r>
          <w:rPr>
            <w:rFonts w:ascii="Times New Roman" w:hAnsi="Times New Roman" w:cs="Times New Roman"/>
            <w:sz w:val="24"/>
            <w:szCs w:val="24"/>
          </w:rPr>
          <w:t>periods</w:t>
        </w:r>
        <w:r w:rsidRPr="006B2C5C">
          <w:rPr>
            <w:rFonts w:ascii="Times New Roman" w:hAnsi="Times New Roman" w:cs="Times New Roman"/>
            <w:sz w:val="24"/>
            <w:szCs w:val="24"/>
          </w:rPr>
          <w:t xml:space="preserve"> of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45CB9">
          <w:rPr>
            <w:rFonts w:ascii="Times New Roman" w:hAnsi="Times New Roman" w:cs="Times New Roman"/>
            <w:sz w:val="24"/>
            <w:szCs w:val="24"/>
          </w:rPr>
          <w:t>From the prenatal period through infancy and childhood, a child's quickly expanding brain is incredibly prolific and proactive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Countries","type":"report"},"uris":["http://www.mendeley.com/documents/?uuid=e707159f-b720-3bf0-ab9a-471afaf62106"]}],"mendeley":{"formattedCitation":"[3]","plainTextFormattedCitation":"[3]","previouslyFormattedCitation":"(Currie and Vogl, 2012)"},"properties":{"noteIndex":0},"schema":"https://github.com/citation-style-language/schema/raw/master/csl-citation.json"}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Th</w:t>
        </w:r>
        <w:r w:rsidRPr="00093574">
          <w:rPr>
            <w:rFonts w:ascii="Times New Roman" w:hAnsi="Times New Roman" w:cs="Times New Roman"/>
            <w:sz w:val="24"/>
            <w:szCs w:val="24"/>
          </w:rPr>
          <w:t>is period is the golden period for them to make themselves highly thirsty for learning and physically fit to become a successful and productive person in later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formation","type":"article-journal","volume":"104"},"uris":["http://www.mendeley.com/documents/?uuid=85cc205e-d705-395f-9148-f253762785db"]}],"mendeley":{"formattedCitation":"[4]","plainTextFormattedCitation":"[4]","previouslyFormattedCitation":"(Heckman, 2007)"},"properties":{"noteIndex":0},"schema":"https://github.com/citation-style-language/schema/raw/master/csl-citation.json"}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64001">
          <w:rPr>
            <w:rFonts w:ascii="Times New Roman" w:hAnsi="Times New Roman" w:cs="Times New Roman"/>
            <w:sz w:val="24"/>
            <w:szCs w:val="24"/>
          </w:rPr>
          <w:t>Within five years of birth, children begin to learn about the world around them, and this evolution is linked to the development of physical, verbal, perceptual, and psychological changes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Adulthood","type":"article-journal","volume":"16"},"uris":["http://www.mendeley.com/documents/?uuid=b3b8224d-2991-3ba1-8a07-66f019d7578f"]}],"mendeley":{"formattedCitation":"[5]","plainTextFormattedCitation":"[5]","previouslyFormattedCitation":"(Junek, 2007)"},"properties":{"noteIndex":0},"schema":"https://github.com/citation-style-language/schema/raw/master/csl-citation.json"}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This</w:t>
        </w:r>
        <w:r w:rsidRPr="00093574">
          <w:rPr>
            <w:rFonts w:ascii="Times New Roman" w:hAnsi="Times New Roman" w:cs="Times New Roman"/>
            <w:sz w:val="24"/>
            <w:szCs w:val="24"/>
          </w:rPr>
          <w:t xml:space="preserve"> allows them to stay focused, understand and follow directions, communicate with others, and solve increasingly complex </w:t>
        </w:r>
        <w:r>
          <w:rPr>
            <w:rFonts w:ascii="Times New Roman" w:hAnsi="Times New Roman" w:cs="Times New Roman"/>
            <w:sz w:val="24"/>
            <w:szCs w:val="24"/>
          </w:rPr>
          <w:t xml:space="preserve">problems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ins>
    </w:p>
    <w:p w14:paraId="3F992960" w14:textId="77777777" w:rsidR="007536A9" w:rsidRPr="00093574" w:rsidRDefault="007536A9" w:rsidP="007536A9">
      <w:pPr>
        <w:spacing w:line="480" w:lineRule="auto"/>
        <w:ind w:firstLine="720"/>
        <w:rPr>
          <w:ins w:id="167" w:author="Md. Rashed Babu" w:date="2022-09-17T23:14:00Z"/>
          <w:rFonts w:ascii="Times New Roman" w:hAnsi="Times New Roman" w:cs="Times New Roman"/>
          <w:sz w:val="24"/>
          <w:szCs w:val="24"/>
          <w:shd w:val="clear" w:color="auto" w:fill="FFFFFF"/>
        </w:rPr>
      </w:pPr>
      <w:ins w:id="168" w:author="Md. Rashed Babu" w:date="2022-09-17T23:14:00Z">
        <w:r w:rsidRPr="00093574">
          <w:rPr>
            <w:rFonts w:ascii="Times New Roman" w:hAnsi="Times New Roman" w:cs="Times New Roman"/>
            <w:sz w:val="24"/>
            <w:szCs w:val="24"/>
            <w:shd w:val="clear" w:color="auto" w:fill="FFFFFF"/>
          </w:rPr>
          <w:t>According to world bank press news</w:t>
        </w:r>
        <w:r>
          <w:rPr>
            <w:rFonts w:ascii="Times New Roman" w:hAnsi="Times New Roman" w:cs="Times New Roman"/>
            <w:sz w:val="24"/>
            <w:szCs w:val="24"/>
            <w:shd w:val="clear" w:color="auto" w:fill="FFFFFF"/>
          </w:rPr>
          <w:t xml:space="preserve"> in</w:t>
        </w:r>
        <w:r w:rsidRPr="00093574">
          <w:rPr>
            <w:rFonts w:ascii="Times New Roman" w:hAnsi="Times New Roman" w:cs="Times New Roman"/>
            <w:sz w:val="24"/>
            <w:szCs w:val="24"/>
            <w:shd w:val="clear" w:color="auto" w:fill="FFFFFF"/>
          </w:rPr>
          <w:t xml:space="preserve"> March 2021, more than 40% of</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children below primary-school age, need childcare but don’t have</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access</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Between 2010 and 2016, 25.3</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of children in 63 low and middle-income countries</w:t>
        </w:r>
        <w:r>
          <w:rPr>
            <w:rFonts w:ascii="Times New Roman" w:hAnsi="Times New Roman" w:cs="Times New Roman"/>
            <w:sz w:val="24"/>
            <w:szCs w:val="24"/>
            <w:shd w:val="clear" w:color="auto" w:fill="FFFFFF"/>
          </w:rPr>
          <w:t xml:space="preserve"> </w:t>
        </w:r>
        <w:r w:rsidRPr="009C03AD">
          <w:rPr>
            <w:rFonts w:ascii="Times New Roman" w:hAnsi="Times New Roman" w:cs="Times New Roman"/>
            <w:sz w:val="24"/>
            <w:szCs w:val="24"/>
            <w:shd w:val="clear" w:color="auto" w:fill="FFFFFF"/>
          </w:rPr>
          <w:t xml:space="preserve">(LMICs) </w:t>
        </w:r>
        <w:r w:rsidRPr="00464001">
          <w:rPr>
            <w:rFonts w:ascii="Times New Roman" w:hAnsi="Times New Roman" w:cs="Times New Roman"/>
            <w:sz w:val="24"/>
            <w:szCs w:val="24"/>
            <w:shd w:val="clear" w:color="auto" w:fill="FFFFFF"/>
          </w:rPr>
          <w:t>had a developmental deficit, with 10.1</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Europe and Central Asia, 32.6</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South Asia, 17.0</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East Asia and Pacific, and 41.4</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West and Central Africa experiencing developmental delays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[6]</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For Sub-Saharan Africa (SSA), the median prevalence of cognitive 16.1% w</w:t>
        </w:r>
        <w:r>
          <w:rPr>
            <w:rFonts w:ascii="Times New Roman" w:hAnsi="Times New Roman" w:cs="Times New Roman"/>
            <w:sz w:val="24"/>
            <w:szCs w:val="24"/>
            <w:shd w:val="clear" w:color="auto" w:fill="FFFFFF"/>
          </w:rPr>
          <w:t>as</w:t>
        </w:r>
        <w:r w:rsidRPr="00093574">
          <w:rPr>
            <w:rFonts w:ascii="Times New Roman" w:hAnsi="Times New Roman" w:cs="Times New Roman"/>
            <w:sz w:val="24"/>
            <w:szCs w:val="24"/>
            <w:shd w:val="clear" w:color="auto" w:fill="FFFFFF"/>
          </w:rPr>
          <w:t xml:space="preserve"> not on track and 28.6% of </w:t>
        </w:r>
        <w:r>
          <w:rPr>
            <w:rFonts w:ascii="Times New Roman" w:hAnsi="Times New Roman" w:cs="Times New Roman"/>
            <w:sz w:val="24"/>
            <w:szCs w:val="24"/>
            <w:shd w:val="clear" w:color="auto" w:fill="FFFFFF"/>
          </w:rPr>
          <w:t xml:space="preserve">the </w:t>
        </w:r>
        <w:r w:rsidRPr="00093574">
          <w:rPr>
            <w:rFonts w:ascii="Times New Roman" w:hAnsi="Times New Roman" w:cs="Times New Roman"/>
            <w:sz w:val="24"/>
            <w:szCs w:val="24"/>
            <w:shd w:val="clear" w:color="auto" w:fill="FFFFFF"/>
          </w:rPr>
          <w:t xml:space="preserve">social-emotional domain </w:t>
        </w:r>
        <w:r>
          <w:rPr>
            <w:rFonts w:ascii="Times New Roman" w:hAnsi="Times New Roman" w:cs="Times New Roman"/>
            <w:sz w:val="24"/>
            <w:szCs w:val="24"/>
            <w:shd w:val="clear" w:color="auto" w:fill="FFFFFF"/>
          </w:rPr>
          <w:t>was</w:t>
        </w:r>
        <w:r w:rsidRPr="00093574">
          <w:rPr>
            <w:rFonts w:ascii="Times New Roman" w:hAnsi="Times New Roman" w:cs="Times New Roman"/>
            <w:sz w:val="24"/>
            <w:szCs w:val="24"/>
            <w:shd w:val="clear" w:color="auto" w:fill="FFFFFF"/>
          </w:rPr>
          <w:t xml:space="preserve"> not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analysis","type":"article-journal","volume":"18"},"uris":["http://www.mendeley.com/documents/?uuid=27952933-8147-392c-a9f5-42747d0741e7"]}],"mendeley":{"formattedCitation":"[7]","plainTextFormattedCitation":"[7]","previouslyFormattedCitation":"(Gao &lt;i&gt;et al.&lt;/i&gt;,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[7]</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 xml:space="preserve">For Bangladesh based </w:t>
        </w:r>
        <w:r w:rsidRPr="009C03AD">
          <w:rPr>
            <w:rFonts w:ascii="Times New Roman" w:hAnsi="Times New Roman" w:cs="Times New Roman"/>
            <w:sz w:val="24"/>
            <w:szCs w:val="24"/>
            <w:shd w:val="clear" w:color="auto" w:fill="FFFFFF"/>
          </w:rPr>
          <w:t xml:space="preserve">on </w:t>
        </w:r>
        <w:r w:rsidRPr="009C03AD">
          <w:rPr>
            <w:rFonts w:ascii="Times New Roman" w:hAnsi="Times New Roman" w:cs="Times New Roman"/>
            <w:sz w:val="24"/>
            <w:szCs w:val="24"/>
            <w:lang w:val="en-US"/>
          </w:rPr>
          <w:t>multiple indicator cluster surveys</w:t>
        </w:r>
        <w:r w:rsidRPr="009C03AD">
          <w:rPr>
            <w:rFonts w:ascii="Times New Roman" w:hAnsi="Times New Roman" w:cs="Times New Roman"/>
            <w:sz w:val="24"/>
            <w:szCs w:val="24"/>
            <w:shd w:val="clear" w:color="auto" w:fill="FFFFFF"/>
          </w:rPr>
          <w:t xml:space="preserve"> (MICS)</w:t>
        </w:r>
        <w:r w:rsidRPr="00093574">
          <w:rPr>
            <w:rFonts w:ascii="Times New Roman" w:hAnsi="Times New Roman" w:cs="Times New Roman"/>
            <w:sz w:val="24"/>
            <w:szCs w:val="24"/>
            <w:shd w:val="clear" w:color="auto" w:fill="FFFFFF"/>
          </w:rPr>
          <w:t xml:space="preserve"> 2013, 70% of the children were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Bangladesh","type":"article-journal","volume":"7"},"uris":["http://www.mendeley.com/documents/?uuid=fe1d094d-8e3f-3238-8d0f-28eb133a5b5a"]}],"mendeley":{"formattedCitation":"[8]","plainTextFormattedCitation":"[8]","previouslyFormattedCitation":"(Hossain &lt;i&gt;et al.&lt;/i&gt;,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and </w:t>
        </w:r>
        <w:r w:rsidRPr="00093574">
          <w:rPr>
            <w:rFonts w:ascii="Times New Roman" w:hAnsi="Times New Roman" w:cs="Times New Roman"/>
            <w:sz w:val="24"/>
            <w:szCs w:val="24"/>
            <w:shd w:val="clear" w:color="auto" w:fill="FFFFFF"/>
          </w:rPr>
          <w:t xml:space="preserve">for Bangladesh MICS 2019, 25.26% of the children were not developmentally on  track </w:t>
        </w:r>
        <w:r>
          <w:rPr>
            <w:rFonts w:ascii="Times New Roman" w:hAnsi="Times New Roman" w:cs="Times New Roman"/>
            <w:sz w:val="24"/>
            <w:szCs w:val="24"/>
            <w:shd w:val="clear" w:color="auto" w:fill="FFFFFF"/>
          </w:rPr>
          <w:t>with</w:t>
        </w:r>
        <w:r w:rsidRPr="00093574">
          <w:rPr>
            <w:rFonts w:ascii="Times New Roman" w:hAnsi="Times New Roman" w:cs="Times New Roman"/>
            <w:sz w:val="24"/>
            <w:szCs w:val="24"/>
            <w:shd w:val="clear" w:color="auto" w:fill="FFFFFF"/>
          </w:rPr>
          <w:t xml:space="preserve"> ECDI</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ins>
    </w:p>
    <w:p w14:paraId="71D52CBA" w14:textId="77777777" w:rsidR="007536A9" w:rsidRDefault="007536A9" w:rsidP="007536A9">
      <w:pPr>
        <w:spacing w:line="480" w:lineRule="auto"/>
        <w:ind w:firstLine="720"/>
        <w:rPr>
          <w:ins w:id="169" w:author="Md. Rashed Babu" w:date="2022-09-17T23:14:00Z"/>
          <w:rFonts w:ascii="Times New Roman" w:hAnsi="Times New Roman" w:cs="Times New Roman"/>
          <w:sz w:val="24"/>
          <w:szCs w:val="24"/>
        </w:rPr>
      </w:pPr>
      <w:ins w:id="170" w:author="Md. Rashed Babu" w:date="2022-09-17T23:14:00Z">
        <w:r w:rsidRPr="005B2B39">
          <w:rPr>
            <w:rFonts w:ascii="Times New Roman" w:hAnsi="Times New Roman" w:cs="Times New Roman"/>
            <w:sz w:val="24"/>
            <w:szCs w:val="24"/>
          </w:rPr>
          <w:lastRenderedPageBreak/>
          <w:t>ECD has become increasingly popular around the world since the turn of the twenty-first century.</w:t>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Population-based measures, according to developed countries, may help measure ECD and predict later life </w:t>
        </w:r>
        <w:r>
          <w:rPr>
            <w:rFonts w:ascii="Times New Roman" w:hAnsi="Times New Roman" w:cs="Times New Roman"/>
            <w:sz w:val="24"/>
            <w:szCs w:val="24"/>
          </w:rPr>
          <w:t xml:space="preserve">wellness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Yet, despite the practical importance of the ECD, population-based estimates have not been readily available in LMICs</w:t>
        </w:r>
        <w:r w:rsidRPr="00093574" w:rsidDel="00D63EF3">
          <w:rPr>
            <w:rFonts w:ascii="Times New Roman" w:hAnsi="Times New Roman" w:cs="Times New Roman"/>
            <w:sz w:val="24"/>
            <w:szCs w:val="24"/>
          </w:rPr>
          <w:t xml:space="preserve"> </w:t>
        </w:r>
        <w:r w:rsidRPr="00093574">
          <w:rPr>
            <w:rFonts w:ascii="Times New Roman" w:hAnsi="Times New Roman" w:cs="Times New Roman"/>
            <w:sz w:val="24"/>
            <w:szCs w:val="24"/>
          </w:rPr>
          <w:t>countries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ins>
    </w:p>
    <w:p w14:paraId="1A21C825" w14:textId="77777777" w:rsidR="007536A9" w:rsidRDefault="007536A9" w:rsidP="007536A9">
      <w:pPr>
        <w:spacing w:line="480" w:lineRule="auto"/>
        <w:ind w:firstLine="720"/>
        <w:rPr>
          <w:ins w:id="171" w:author="Md. Rashed Babu" w:date="2022-09-17T23:14:00Z"/>
          <w:rFonts w:ascii="Times New Roman" w:hAnsi="Times New Roman" w:cs="Times New Roman"/>
          <w:sz w:val="24"/>
          <w:szCs w:val="24"/>
        </w:rPr>
      </w:pPr>
      <w:ins w:id="172" w:author="Md. Rashed Babu" w:date="2022-09-17T23:14:00Z">
        <w:r w:rsidRPr="00093574">
          <w:rPr>
            <w:rFonts w:ascii="Times New Roman" w:hAnsi="Times New Roman" w:cs="Times New Roman"/>
            <w:sz w:val="24"/>
            <w:szCs w:val="24"/>
          </w:rPr>
          <w:t>According to</w:t>
        </w:r>
        <w:r>
          <w:rPr>
            <w:rFonts w:ascii="Times New Roman" w:hAnsi="Times New Roman" w:cs="Times New Roman"/>
            <w:sz w:val="24"/>
            <w:szCs w:val="24"/>
          </w:rPr>
          <w:t xml:space="preserve"> </w:t>
        </w:r>
        <w:r w:rsidRPr="00C30D26">
          <w:rPr>
            <w:rFonts w:ascii="Times New Roman" w:hAnsi="Times New Roman" w:cs="Times New Roman"/>
            <w:sz w:val="24"/>
            <w:szCs w:val="24"/>
          </w:rPr>
          <w:t>Rana</w:t>
        </w:r>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(2022), </w:t>
        </w:r>
        <w:r w:rsidRPr="00093574">
          <w:rPr>
            <w:rFonts w:ascii="Times New Roman" w:hAnsi="Times New Roman" w:cs="Times New Roman"/>
            <w:sz w:val="24"/>
            <w:szCs w:val="24"/>
          </w:rPr>
          <w:t>household air pollution from solid fuel use</w:t>
        </w:r>
        <w:r>
          <w:rPr>
            <w:rFonts w:ascii="Times New Roman" w:hAnsi="Times New Roman" w:cs="Times New Roman"/>
            <w:sz w:val="24"/>
            <w:szCs w:val="24"/>
          </w:rPr>
          <w:t xml:space="preserve"> is linked to ECD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Bangladesh","type":"article-journal","volume":"0"},"uris":["http://www.mendeley.com/documents/?uuid=55e3b48b-f4ba-33d9-a8d7-5c709a67310d"]}],"mendeley":{"formattedCitation":"[15]","plainTextFormattedCitation":"[15]","previouslyFormattedCitation":"(Rana &lt;i&gt;et al.&lt;/i&gt;, 2022)"},"properties":{"noteIndex":0},"schema":"https://github.com/citation-style-language/schema/raw/master/csl-citation.json"}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r w:rsidRPr="00D52039">
          <w:rPr>
            <w:rFonts w:ascii="Times New Roman" w:hAnsi="Times New Roman" w:cs="Times New Roman"/>
            <w:sz w:val="24"/>
            <w:szCs w:val="24"/>
          </w:rPr>
          <w:t xml:space="preserve"> </w:t>
        </w:r>
        <w:proofErr w:type="spellStart"/>
        <w:r w:rsidRPr="00C30D26">
          <w:rPr>
            <w:rFonts w:ascii="Times New Roman" w:hAnsi="Times New Roman" w:cs="Times New Roman"/>
            <w:sz w:val="24"/>
            <w:szCs w:val="24"/>
          </w:rPr>
          <w:t>Alam</w:t>
        </w:r>
        <w:proofErr w:type="spellEnd"/>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(2021)</w:t>
        </w:r>
        <w:r w:rsidRPr="00C30D26">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investigate the current ECD status</w:t>
        </w:r>
        <w:r>
          <w:rPr>
            <w:rFonts w:ascii="Times New Roman" w:hAnsi="Times New Roman" w:cs="Times New Roman"/>
            <w:sz w:val="24"/>
            <w:szCs w:val="24"/>
          </w:rPr>
          <w:t xml:space="preserve"> of Bangladeshi</w:t>
        </w:r>
        <w:r w:rsidRPr="00093574">
          <w:rPr>
            <w:rFonts w:ascii="Times New Roman" w:hAnsi="Times New Roman" w:cs="Times New Roman"/>
            <w:sz w:val="24"/>
            <w:szCs w:val="24"/>
          </w:rPr>
          <w:t xml:space="preserve"> young children </w:t>
        </w:r>
        <w:r>
          <w:rPr>
            <w:rFonts w:ascii="Times New Roman" w:hAnsi="Times New Roman" w:cs="Times New Roman"/>
            <w:sz w:val="24"/>
            <w:szCs w:val="24"/>
          </w:rPr>
          <w:t>aged</w:t>
        </w:r>
        <w:r w:rsidRPr="00093574">
          <w:rPr>
            <w:rFonts w:ascii="Times New Roman" w:hAnsi="Times New Roman" w:cs="Times New Roman"/>
            <w:sz w:val="24"/>
            <w:szCs w:val="24"/>
          </w:rPr>
          <w:t xml:space="preserve"> 3–4 years and</w:t>
        </w:r>
        <w:r>
          <w:rPr>
            <w:rFonts w:ascii="Times New Roman" w:hAnsi="Times New Roman" w:cs="Times New Roman"/>
            <w:sz w:val="24"/>
            <w:szCs w:val="24"/>
          </w:rPr>
          <w:t xml:space="preserve"> how</w:t>
        </w:r>
        <w:r w:rsidRPr="00093574">
          <w:rPr>
            <w:rFonts w:ascii="Times New Roman" w:hAnsi="Times New Roman" w:cs="Times New Roman"/>
            <w:sz w:val="24"/>
            <w:szCs w:val="24"/>
          </w:rPr>
          <w:t xml:space="preserve"> it relat</w:t>
        </w:r>
        <w:r>
          <w:rPr>
            <w:rFonts w:ascii="Times New Roman" w:hAnsi="Times New Roman" w:cs="Times New Roman"/>
            <w:sz w:val="24"/>
            <w:szCs w:val="24"/>
          </w:rPr>
          <w:t>es</w:t>
        </w:r>
        <w:r w:rsidRPr="00093574">
          <w:rPr>
            <w:rFonts w:ascii="Times New Roman" w:hAnsi="Times New Roman" w:cs="Times New Roman"/>
            <w:sz w:val="24"/>
            <w:szCs w:val="24"/>
          </w:rPr>
          <w:t xml:space="preserve"> to various sociodemographic and familial </w:t>
        </w:r>
        <w:r>
          <w:rPr>
            <w:rFonts w:ascii="Times New Roman" w:hAnsi="Times New Roman" w:cs="Times New Roman"/>
            <w:sz w:val="24"/>
            <w:szCs w:val="24"/>
          </w:rPr>
          <w:t xml:space="preserve">aspects </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sidRPr="00093574">
          <w:rPr>
            <w:rFonts w:ascii="Times New Roman" w:hAnsi="Times New Roman" w:cs="Times New Roman"/>
            <w:sz w:val="24"/>
            <w:szCs w:val="24"/>
          </w:rPr>
          <w:t>.</w:t>
        </w:r>
        <w:r>
          <w:rPr>
            <w:rFonts w:ascii="Times New Roman" w:hAnsi="Times New Roman" w:cs="Times New Roman"/>
            <w:sz w:val="24"/>
            <w:szCs w:val="24"/>
          </w:rPr>
          <w:t xml:space="preserve"> Increased parental stimulation involvement is expected to benefit ECD in LMICs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countries","type":"article-journal","volume":"138"},"uris":["http://www.mendeley.com/documents/?uuid=2dc3a072-559b-3c26-9082-88de08598ae0"]}],"mendeley":{"formattedCitation":"[16]","plainTextFormattedCitation":"[16]","previouslyFormattedCitation":"(Jeong &lt;i&gt;et al.&lt;/i&gt;, 2016)"},"properties":{"noteIndex":0},"schema":"https://github.com/citation-style-language/schema/raw/master/csl-citation.json"}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In 63 low-and middle-income countries, </w:t>
        </w:r>
        <w:r w:rsidRPr="00FB6F05">
          <w:rPr>
            <w:rFonts w:ascii="Times New Roman" w:hAnsi="Times New Roman" w:cs="Times New Roman"/>
            <w:sz w:val="24"/>
            <w:szCs w:val="24"/>
          </w:rPr>
          <w:t>Gil</w:t>
        </w:r>
        <w:r w:rsidRPr="00C30D26">
          <w:rPr>
            <w:rFonts w:ascii="Times New Roman" w:hAnsi="Times New Roman" w:cs="Times New Roman"/>
            <w:sz w:val="24"/>
            <w:szCs w:val="24"/>
          </w:rPr>
          <w:t xml:space="preserve"> et al., </w:t>
        </w:r>
        <w:r w:rsidRPr="00FB6F05">
          <w:rPr>
            <w:rFonts w:ascii="Times New Roman" w:hAnsi="Times New Roman" w:cs="Times New Roman"/>
            <w:sz w:val="24"/>
            <w:szCs w:val="24"/>
          </w:rPr>
          <w:t xml:space="preserve"> (2020)</w:t>
        </w:r>
        <w:r w:rsidRPr="00C30D26">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rPr>
          <w:t>looked at</w:t>
        </w:r>
        <w:r w:rsidRPr="00093574">
          <w:rPr>
            <w:rFonts w:ascii="Times New Roman" w:hAnsi="Times New Roman" w:cs="Times New Roman"/>
            <w:sz w:val="24"/>
            <w:szCs w:val="24"/>
          </w:rPr>
          <w:t xml:space="preserve"> the prevalence and inequalit</w:t>
        </w:r>
        <w:r>
          <w:rPr>
            <w:rFonts w:ascii="Times New Roman" w:hAnsi="Times New Roman" w:cs="Times New Roman"/>
            <w:sz w:val="24"/>
            <w:szCs w:val="24"/>
          </w:rPr>
          <w:t>y</w:t>
        </w:r>
        <w:r w:rsidRPr="00093574">
          <w:rPr>
            <w:rFonts w:ascii="Times New Roman" w:hAnsi="Times New Roman" w:cs="Times New Roman"/>
            <w:sz w:val="24"/>
            <w:szCs w:val="24"/>
          </w:rPr>
          <w:t xml:space="preserve"> of </w:t>
        </w:r>
        <w:r>
          <w:rPr>
            <w:rFonts w:ascii="Times New Roman" w:hAnsi="Times New Roman" w:cs="Times New Roman"/>
            <w:sz w:val="24"/>
            <w:szCs w:val="24"/>
          </w:rPr>
          <w:t>putative</w:t>
        </w:r>
        <w:r w:rsidRPr="00093574">
          <w:rPr>
            <w:rFonts w:ascii="Times New Roman" w:hAnsi="Times New Roman" w:cs="Times New Roman"/>
            <w:sz w:val="24"/>
            <w:szCs w:val="24"/>
          </w:rPr>
          <w:t xml:space="preserve"> delay</w:t>
        </w:r>
        <w:r>
          <w:rPr>
            <w:rFonts w:ascii="Times New Roman" w:hAnsi="Times New Roman" w:cs="Times New Roman"/>
            <w:sz w:val="24"/>
            <w:szCs w:val="24"/>
          </w:rPr>
          <w:t>s</w:t>
        </w:r>
        <w:r w:rsidRPr="00093574">
          <w:rPr>
            <w:rFonts w:ascii="Times New Roman" w:hAnsi="Times New Roman" w:cs="Times New Roman"/>
            <w:sz w:val="24"/>
            <w:szCs w:val="24"/>
          </w:rPr>
          <w:t xml:space="preserve"> in child development</w:t>
        </w:r>
        <w:r>
          <w:rPr>
            <w:rFonts w:ascii="Times New Roman" w:hAnsi="Times New Roman" w:cs="Times New Roman"/>
            <w:sz w:val="24"/>
            <w:szCs w:val="24"/>
          </w:rPr>
          <w:t xml:space="preserve"> </w:t>
        </w:r>
        <w:r w:rsidRPr="00C30D26">
          <w:rPr>
            <w:rFonts w:ascii="Times New Roman" w:hAnsi="Times New Roman" w:cs="Times New Roman"/>
            <w:sz w:val="24"/>
            <w:szCs w:val="24"/>
            <w:shd w:val="clear" w:color="auto" w:fill="FFFFFF"/>
          </w:rPr>
          <w:fldChar w:fldCharType="begin" w:fldLock="1"/>
        </w:r>
        <w:r w:rsidRPr="00C30D26">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instrText>
        </w:r>
        <w:r w:rsidRPr="00C30D26">
          <w:rPr>
            <w:rFonts w:ascii="Times New Roman" w:hAnsi="Times New Roman" w:cs="Times New Roman"/>
            <w:sz w:val="24"/>
            <w:szCs w:val="24"/>
            <w:shd w:val="clear" w:color="auto" w:fill="FFFFFF"/>
          </w:rPr>
          <w:fldChar w:fldCharType="separate"/>
        </w:r>
        <w:r w:rsidRPr="00C30D26">
          <w:rPr>
            <w:rFonts w:ascii="Times New Roman" w:hAnsi="Times New Roman" w:cs="Times New Roman"/>
            <w:noProof/>
            <w:sz w:val="24"/>
            <w:szCs w:val="24"/>
            <w:shd w:val="clear" w:color="auto" w:fill="FFFFFF"/>
          </w:rPr>
          <w:t>[6]</w:t>
        </w:r>
        <w:r w:rsidRPr="00C30D26">
          <w:rPr>
            <w:rFonts w:ascii="Times New Roman" w:hAnsi="Times New Roman" w:cs="Times New Roman"/>
            <w:sz w:val="24"/>
            <w:szCs w:val="24"/>
            <w:shd w:val="clear" w:color="auto" w:fill="FFFFFF"/>
          </w:rPr>
          <w:fldChar w:fldCharType="end"/>
        </w:r>
        <w:r w:rsidRPr="00C30D26">
          <w:rPr>
            <w:rFonts w:ascii="Times New Roman" w:hAnsi="Times New Roman" w:cs="Times New Roman"/>
            <w:sz w:val="24"/>
            <w:szCs w:val="24"/>
          </w:rPr>
          <w:t>.</w:t>
        </w:r>
        <w:r w:rsidRPr="00C30D26">
          <w:t xml:space="preserve"> </w:t>
        </w:r>
        <w:r w:rsidRPr="00C30D26">
          <w:rPr>
            <w:rFonts w:ascii="Times New Roman" w:hAnsi="Times New Roman" w:cs="Times New Roman"/>
            <w:sz w:val="24"/>
            <w:szCs w:val="24"/>
          </w:rPr>
          <w:t xml:space="preserve">Kang et al., (2018) </w:t>
        </w:r>
        <w:r w:rsidRPr="006D2D97">
          <w:rPr>
            <w:rFonts w:ascii="Times New Roman" w:hAnsi="Times New Roman" w:cs="Times New Roman"/>
            <w:sz w:val="24"/>
            <w:szCs w:val="24"/>
          </w:rPr>
          <w:t>provided findings from a study that looked at the links</w:t>
        </w:r>
        <w:r w:rsidRPr="00093574">
          <w:rPr>
            <w:rFonts w:ascii="Times New Roman" w:hAnsi="Times New Roman" w:cs="Times New Roman"/>
            <w:sz w:val="24"/>
            <w:szCs w:val="24"/>
          </w:rPr>
          <w:t xml:space="preserve"> </w:t>
        </w:r>
        <w:r>
          <w:rPr>
            <w:rFonts w:ascii="Times New Roman" w:hAnsi="Times New Roman" w:cs="Times New Roman"/>
            <w:sz w:val="24"/>
            <w:szCs w:val="24"/>
          </w:rPr>
          <w:t>among</w:t>
        </w:r>
        <w:r w:rsidRPr="00093574">
          <w:rPr>
            <w:rFonts w:ascii="Times New Roman" w:hAnsi="Times New Roman" w:cs="Times New Roman"/>
            <w:sz w:val="24"/>
            <w:szCs w:val="24"/>
          </w:rPr>
          <w:t xml:space="preserve"> undernutrition and</w:t>
        </w:r>
        <w:r>
          <w:rPr>
            <w:rFonts w:ascii="Times New Roman" w:hAnsi="Times New Roman" w:cs="Times New Roman"/>
            <w:sz w:val="24"/>
            <w:szCs w:val="24"/>
          </w:rPr>
          <w:t xml:space="preserve"> indices of</w:t>
        </w:r>
        <w:r w:rsidRPr="00093574">
          <w:rPr>
            <w:rFonts w:ascii="Times New Roman" w:hAnsi="Times New Roman" w:cs="Times New Roman"/>
            <w:sz w:val="24"/>
            <w:szCs w:val="24"/>
          </w:rPr>
          <w:t xml:space="preserve"> learning/cognition and social–emotional development </w:t>
        </w:r>
        <w:r>
          <w:rPr>
            <w:rFonts w:ascii="Times New Roman" w:hAnsi="Times New Roman" w:cs="Times New Roman"/>
            <w:sz w:val="24"/>
            <w:szCs w:val="24"/>
          </w:rPr>
          <w:t>in</w:t>
        </w:r>
        <w:r w:rsidRPr="00093574">
          <w:rPr>
            <w:rFonts w:ascii="Times New Roman" w:hAnsi="Times New Roman" w:cs="Times New Roman"/>
            <w:sz w:val="24"/>
            <w:szCs w:val="24"/>
          </w:rPr>
          <w:t xml:space="preserve"> South Asian children aged 36 to 59 months. </w:t>
        </w:r>
        <w:r w:rsidRPr="0005424A">
          <w:rPr>
            <w:rFonts w:ascii="Times New Roman" w:hAnsi="Times New Roman" w:cs="Times New Roman"/>
            <w:sz w:val="24"/>
            <w:szCs w:val="24"/>
          </w:rPr>
          <w:t>In South Asia, stunted children bec</w:t>
        </w:r>
        <w:r>
          <w:rPr>
            <w:rFonts w:ascii="Times New Roman" w:hAnsi="Times New Roman" w:cs="Times New Roman"/>
            <w:sz w:val="24"/>
            <w:szCs w:val="24"/>
          </w:rPr>
          <w:t>o</w:t>
        </w:r>
        <w:r w:rsidRPr="0005424A">
          <w:rPr>
            <w:rFonts w:ascii="Times New Roman" w:hAnsi="Times New Roman" w:cs="Times New Roman"/>
            <w:sz w:val="24"/>
            <w:szCs w:val="24"/>
          </w:rPr>
          <w:t xml:space="preserve">me less developmentally on track in the learning and cognitive </w:t>
        </w:r>
        <w:r>
          <w:rPr>
            <w:rFonts w:ascii="Times New Roman" w:hAnsi="Times New Roman" w:cs="Times New Roman"/>
            <w:sz w:val="24"/>
            <w:szCs w:val="24"/>
          </w:rPr>
          <w:t xml:space="preserve">domains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Asia","type":"article-journal","volume":"14"},"uris":["http://www.mendeley.com/documents/?uuid=e6045180-2f21-3d4f-a0c1-454a477e7ef3"]}],"mendeley":{"formattedCitation":"[17]","plainTextFormattedCitation":"[17]","previouslyFormattedCitation":"(Kang &lt;i&gt;et al.&lt;/i&gt;, 2018)"},"properties":{"noteIndex":0},"schema":"https://github.com/citation-style-language/schema/raw/master/csl-citation.json"}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A1CCB">
          <w:rPr>
            <w:rFonts w:ascii="Times New Roman" w:hAnsi="Times New Roman" w:cs="Times New Roman"/>
            <w:sz w:val="24"/>
            <w:szCs w:val="24"/>
          </w:rPr>
          <w:t xml:space="preserve">Islam et al., </w:t>
        </w:r>
        <w:r>
          <w:rPr>
            <w:rFonts w:ascii="Times New Roman" w:hAnsi="Times New Roman" w:cs="Times New Roman"/>
            <w:sz w:val="24"/>
            <w:szCs w:val="24"/>
          </w:rPr>
          <w:t>(</w:t>
        </w:r>
        <w:r w:rsidRPr="00FA1CCB">
          <w:rPr>
            <w:rFonts w:ascii="Times New Roman" w:hAnsi="Times New Roman" w:cs="Times New Roman"/>
            <w:sz w:val="24"/>
            <w:szCs w:val="24"/>
          </w:rPr>
          <w:t>2021</w:t>
        </w:r>
        <w:r>
          <w:rPr>
            <w:rFonts w:ascii="Times New Roman" w:hAnsi="Times New Roman" w:cs="Times New Roman"/>
            <w:sz w:val="24"/>
            <w:szCs w:val="24"/>
          </w:rPr>
          <w:t xml:space="preserve">) </w:t>
        </w:r>
        <w:r w:rsidRPr="003674B1">
          <w:rPr>
            <w:rFonts w:ascii="Times New Roman" w:hAnsi="Times New Roman" w:cs="Times New Roman"/>
            <w:sz w:val="24"/>
            <w:szCs w:val="24"/>
          </w:rPr>
          <w:t>investigated the relationship between developmental status and a variety of socio-demographic and environmental factors that could influence children's development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Bangladesh","type":"article-journal","volume":"53"},"uris":["http://www.mendeley.com/documents/?uuid=60d198c7-d763-31b5-bba3-3fb75453d888"]}],"mendeley":{"formattedCitation":"[18]","plainTextFormattedCitation":"[18]","previouslyFormattedCitation":"(Islam &lt;i&gt;et al.&lt;/i&gt;, 2021)"},"properties":{"noteIndex":0},"schema":"https://github.com/citation-style-language/schema/raw/master/csl-citation.json"}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[18]</w:t>
        </w:r>
        <w:r>
          <w:rPr>
            <w:rFonts w:ascii="Times New Roman" w:hAnsi="Times New Roman" w:cs="Times New Roman"/>
            <w:sz w:val="24"/>
            <w:szCs w:val="24"/>
          </w:rPr>
          <w:fldChar w:fldCharType="end"/>
        </w:r>
        <w:r w:rsidRPr="00093574">
          <w:rPr>
            <w:rFonts w:ascii="Times New Roman" w:hAnsi="Times New Roman" w:cs="Times New Roman"/>
            <w:sz w:val="24"/>
            <w:szCs w:val="24"/>
          </w:rPr>
          <w:t xml:space="preserve">. </w:t>
        </w:r>
      </w:ins>
    </w:p>
    <w:p w14:paraId="558EC021" w14:textId="32E2AEE8" w:rsidR="007536A9" w:rsidRPr="007536A9" w:rsidRDefault="007536A9">
      <w:pPr>
        <w:spacing w:line="480" w:lineRule="auto"/>
        <w:ind w:firstLine="720"/>
        <w:rPr>
          <w:rFonts w:ascii="Times New Roman" w:hAnsi="Times New Roman" w:cs="Times New Roman"/>
          <w:sz w:val="24"/>
          <w:szCs w:val="24"/>
          <w:shd w:val="clear" w:color="auto" w:fill="FFFFFF"/>
          <w:rPrChange w:id="173" w:author="Md. Rashed Babu" w:date="2022-09-17T23:14:00Z">
            <w:rPr>
              <w:rFonts w:ascii="Times New Roman" w:hAnsi="Times New Roman" w:cs="Times New Roman"/>
              <w:sz w:val="24"/>
              <w:szCs w:val="24"/>
            </w:rPr>
          </w:rPrChange>
        </w:rPr>
        <w:pPrChange w:id="174" w:author="Md. Rashed Babu" w:date="2022-09-17T23:14:00Z">
          <w:pPr>
            <w:autoSpaceDE w:val="0"/>
            <w:autoSpaceDN w:val="0"/>
            <w:adjustRightInd w:val="0"/>
            <w:spacing w:after="0" w:line="480" w:lineRule="auto"/>
            <w:ind w:firstLine="720"/>
            <w:contextualSpacing/>
          </w:pPr>
        </w:pPrChange>
      </w:pPr>
      <w:ins w:id="175" w:author="Md. Rashed Babu" w:date="2022-09-17T23:14:00Z">
        <w:r w:rsidRPr="00031863">
          <w:rPr>
            <w:rFonts w:ascii="Times New Roman" w:hAnsi="Times New Roman" w:cs="Times New Roman"/>
            <w:sz w:val="24"/>
            <w:szCs w:val="24"/>
          </w:rPr>
          <w:t>The Lancet 2016 child development series concluded, using data from UNICEF and the World Bank, that 43 percent of children under five fail to achieve their developmental potential each year, and children living in LMIC countries are at risk of suboptimal development due to poverty, stunting, microbial shortages, contagious diseases, environmental exposure, and psychological issues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development","type":"article-journal","volume":"378"},"uris":["http://www.mendeley.com/documents/?uuid=e86f7eb4-f2c1-3b4e-89a8-53cca0ce6df4"]}],"mendeley":{"formattedCitation":"[11, 12]","plainTextFormattedCitation":"[11, 12]","previouslyFormattedCitation":"(Grantham-McGregor &lt;i&gt;et al.&lt;/i&gt;, 2007; Walker &lt;i&gt;et al.&lt;/i&gt;, 2011)"},"properties":{"noteIndex":0},"schema":"https://github.com/citation-style-language/schema/raw/master/csl-citation.json"}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[11, 12]</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 xml:space="preserve">In Bangladesh, government </w:t>
        </w:r>
        <w:r w:rsidRPr="00AE6D19">
          <w:rPr>
            <w:rFonts w:ascii="Times New Roman" w:hAnsi="Times New Roman" w:cs="Times New Roman"/>
            <w:sz w:val="24"/>
            <w:szCs w:val="24"/>
          </w:rPr>
          <w:t>and</w:t>
        </w:r>
        <w:r w:rsidRPr="00093574">
          <w:rPr>
            <w:rFonts w:ascii="Times New Roman" w:hAnsi="Times New Roman" w:cs="Times New Roman"/>
            <w:sz w:val="24"/>
            <w:szCs w:val="24"/>
          </w:rPr>
          <w:t xml:space="preserve"> non-government organizations are working with many developmental facilities for </w:t>
        </w:r>
        <w:r>
          <w:rPr>
            <w:rFonts w:ascii="Times New Roman" w:hAnsi="Times New Roman" w:cs="Times New Roman"/>
            <w:sz w:val="24"/>
            <w:szCs w:val="24"/>
          </w:rPr>
          <w:t>children</w:t>
        </w:r>
        <w:r w:rsidRPr="00093574">
          <w:rPr>
            <w:rFonts w:ascii="Times New Roman" w:hAnsi="Times New Roman" w:cs="Times New Roman"/>
            <w:sz w:val="24"/>
            <w:szCs w:val="24"/>
          </w:rPr>
          <w:t>, child parents, and child caretakers to ensure all kinds of rights they deserve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Bangladesh","type":"article-journal"},"uris":["http://www.mendeley.com/documents/?uuid=7d67a386-ed70-3924-bca1-e0aa45a60931"]}],"mendeley":{"formattedCitation":"[13]","plainTextFormattedCitation":"[13]","previouslyFormattedCitation":"(RAPID Bangladesh, 2020)"},"properties":{"noteIndex":0},"schema":"https://github.com/citation-style-language/schema/raw/master/csl-citation.json"}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Creating an innovative foundation for strong development during the early years of life is essential for thriving communities, economic </w:t>
        </w:r>
        <w:r w:rsidRPr="00093574">
          <w:rPr>
            <w:rFonts w:ascii="Times New Roman" w:hAnsi="Times New Roman" w:cs="Times New Roman"/>
            <w:sz w:val="24"/>
            <w:szCs w:val="24"/>
          </w:rPr>
          <w:lastRenderedPageBreak/>
          <w:t xml:space="preserve">productivity, and civil societies. But most parents in Bangladesh are unaware of this scientific fact, which forms the core of ECD. </w:t>
        </w:r>
        <w:r w:rsidRPr="007424E1">
          <w:rPr>
            <w:rFonts w:ascii="Times New Roman" w:hAnsi="Times New Roman" w:cs="Times New Roman"/>
            <w:sz w:val="24"/>
            <w:szCs w:val="24"/>
          </w:rPr>
          <w:t>UNICEF continues to promote the idea of ECD, show how policies work, strengthen networks and partnerships, and offer technical support and assistance</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Analysis","type":"article-journal"},"uris":["http://www.mendeley.com/documents/?uuid=6ee5dee5-3e4a-3552-9c7d-155fbc25ddb6"]}],"mendeley":{"formattedCitation":"[14]","plainTextFormattedCitation":"[14]","previouslyFormattedCitation":"(UNICEF, 2013)"},"properties":{"noteIndex":0},"schema":"https://github.com/citation-style-language/schema/raw/master/csl-citation.json"}</w:instrText>
        </w:r>
        <w:r>
          <w:rPr>
            <w:rFonts w:ascii="Times New Roman" w:hAnsi="Times New Roman" w:cs="Times New Roman"/>
            <w:sz w:val="24"/>
            <w:szCs w:val="24"/>
          </w:rPr>
          <w:fldChar w:fldCharType="separate"/>
        </w:r>
        <w:r w:rsidRPr="00AC720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to people who are not aware of it.</w:t>
        </w:r>
        <w:r w:rsidRPr="00093574">
          <w:rPr>
            <w:rFonts w:ascii="Times New Roman" w:hAnsi="Times New Roman" w:cs="Times New Roman"/>
            <w:sz w:val="24"/>
            <w:szCs w:val="24"/>
          </w:rPr>
          <w:t xml:space="preserve"> </w:t>
        </w:r>
        <w:r>
          <w:rPr>
            <w:rFonts w:ascii="Times New Roman" w:hAnsi="Times New Roman" w:cs="Times New Roman"/>
            <w:sz w:val="24"/>
            <w:szCs w:val="24"/>
          </w:rPr>
          <w:t>H</w:t>
        </w:r>
        <w:r w:rsidRPr="00093574">
          <w:rPr>
            <w:rFonts w:ascii="Times New Roman" w:hAnsi="Times New Roman" w:cs="Times New Roman"/>
            <w:sz w:val="24"/>
            <w:szCs w:val="24"/>
          </w:rPr>
          <w:t>owever, empirical research on overall ECD status and the comparison of different survey data is lacking. As a result, we sought to determine whether the ECD status and its associated factors changed in two consecutive Multiple Indicator Cluster Surveys (MICS) in Bangladesh.</w:t>
        </w:r>
      </w:ins>
    </w:p>
    <w:p w14:paraId="1AC48FB5" w14:textId="4234CDC8" w:rsidR="00F560A5" w:rsidRPr="00093574" w:rsidRDefault="00F560A5" w:rsidP="00211217">
      <w:pPr>
        <w:spacing w:line="480" w:lineRule="auto"/>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Material and methods</w:t>
      </w:r>
    </w:p>
    <w:p w14:paraId="01C9D97E" w14:textId="3D0DA756" w:rsidR="00F560A5" w:rsidRPr="00093574" w:rsidRDefault="00F560A5" w:rsidP="00211217">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We followed the STROBE guideline for</w:t>
      </w:r>
      <w:r w:rsidR="00740B4A">
        <w:rPr>
          <w:rStyle w:val="fontstyle01"/>
          <w:rFonts w:ascii="Times New Roman" w:hAnsi="Times New Roman" w:cs="Times New Roman"/>
          <w:color w:val="auto"/>
          <w:sz w:val="24"/>
          <w:szCs w:val="24"/>
        </w:rPr>
        <w:t xml:space="preserve"> better</w:t>
      </w:r>
      <w:r w:rsidRPr="00093574">
        <w:rPr>
          <w:rStyle w:val="fontstyle01"/>
          <w:rFonts w:ascii="Times New Roman" w:hAnsi="Times New Roman" w:cs="Times New Roman"/>
          <w:color w:val="auto"/>
          <w:sz w:val="24"/>
          <w:szCs w:val="24"/>
        </w:rPr>
        <w:t xml:space="preserve"> observational cross-sectional stud</w:t>
      </w:r>
      <w:r w:rsidR="00740B4A">
        <w:rPr>
          <w:rStyle w:val="fontstyle01"/>
          <w:rFonts w:ascii="Times New Roman" w:hAnsi="Times New Roman" w:cs="Times New Roman"/>
          <w:color w:val="auto"/>
          <w:sz w:val="24"/>
          <w:szCs w:val="24"/>
        </w:rPr>
        <w:t>y reporting</w:t>
      </w:r>
      <w:r w:rsidRPr="00093574">
        <w:rPr>
          <w:rStyle w:val="fontstyle01"/>
          <w:rFonts w:ascii="Times New Roman" w:hAnsi="Times New Roman" w:cs="Times New Roman"/>
          <w:color w:val="auto"/>
          <w:sz w:val="24"/>
          <w:szCs w:val="24"/>
        </w:rPr>
        <w:t xml:space="preserve"> in epidemiology</w:t>
      </w:r>
      <w:r w:rsidR="000A3D66" w:rsidRPr="00093574">
        <w:rPr>
          <w:rStyle w:val="fontstyle01"/>
          <w:rFonts w:ascii="Times New Roman" w:hAnsi="Times New Roman" w:cs="Times New Roman"/>
          <w:color w:val="auto"/>
          <w:sz w:val="24"/>
          <w:szCs w:val="24"/>
        </w:rPr>
        <w:t>.</w:t>
      </w:r>
    </w:p>
    <w:p w14:paraId="37A955DF"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093574">
        <w:rPr>
          <w:rStyle w:val="fontstyle01"/>
          <w:rFonts w:ascii="Times New Roman" w:hAnsi="Times New Roman" w:cs="Times New Roman"/>
          <w:b/>
          <w:color w:val="auto"/>
          <w:sz w:val="24"/>
          <w:szCs w:val="24"/>
        </w:rPr>
        <w:t xml:space="preserve">Data source </w:t>
      </w:r>
    </w:p>
    <w:p w14:paraId="76500E19" w14:textId="10DECD2A"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We used two consecutive data from the Multiple Indicator Cluster Survey (MICS) conducted </w:t>
      </w:r>
      <w:del w:id="176" w:author="Md. Rashed Babu" w:date="2022-09-17T23:15:00Z">
        <w:r w:rsidR="00292777" w:rsidDel="007536A9">
          <w:rPr>
            <w:rStyle w:val="fontstyle01"/>
            <w:rFonts w:ascii="Times New Roman" w:hAnsi="Times New Roman" w:cs="Times New Roman"/>
            <w:color w:val="auto"/>
            <w:sz w:val="24"/>
            <w:szCs w:val="24"/>
          </w:rPr>
          <w:delText>at</w:delText>
        </w:r>
      </w:del>
      <w:ins w:id="177" w:author="Md. Rashed Babu" w:date="2022-09-17T23:15:00Z">
        <w:r w:rsidR="007536A9">
          <w:rPr>
            <w:rStyle w:val="fontstyle01"/>
            <w:rFonts w:ascii="Times New Roman" w:hAnsi="Times New Roman" w:cs="Times New Roman"/>
            <w:color w:val="auto"/>
            <w:sz w:val="24"/>
            <w:szCs w:val="24"/>
          </w:rPr>
          <w:t>in</w:t>
        </w:r>
      </w:ins>
      <w:r w:rsidRPr="00093574">
        <w:rPr>
          <w:rStyle w:val="fontstyle01"/>
          <w:rFonts w:ascii="Times New Roman" w:hAnsi="Times New Roman" w:cs="Times New Roman"/>
          <w:color w:val="auto"/>
          <w:sz w:val="24"/>
          <w:szCs w:val="24"/>
        </w:rPr>
        <w:t xml:space="preserve"> 2012</w:t>
      </w:r>
      <w:r w:rsidR="00292777">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and 2019. </w:t>
      </w:r>
      <w:r w:rsidR="00580C30">
        <w:rPr>
          <w:rStyle w:val="fontstyle01"/>
          <w:rFonts w:ascii="Times New Roman" w:hAnsi="Times New Roman" w:cs="Times New Roman"/>
          <w:color w:val="auto"/>
          <w:sz w:val="24"/>
          <w:szCs w:val="24"/>
        </w:rPr>
        <w:t xml:space="preserve">UNICEF administers </w:t>
      </w:r>
      <w:r w:rsidRPr="00093574">
        <w:rPr>
          <w:rStyle w:val="fontstyle01"/>
          <w:rFonts w:ascii="Times New Roman" w:hAnsi="Times New Roman" w:cs="Times New Roman"/>
          <w:color w:val="auto"/>
          <w:sz w:val="24"/>
          <w:szCs w:val="24"/>
        </w:rPr>
        <w:t>MICS</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 large, multidimensional</w:t>
      </w:r>
      <w:r w:rsidR="00C14163">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nationally representative household survey</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This survey uses standardized questionnaires to provide the information and key indicators </w:t>
      </w:r>
      <w:proofErr w:type="gramStart"/>
      <w:r w:rsidRPr="00093574">
        <w:rPr>
          <w:rStyle w:val="fontstyle01"/>
          <w:rFonts w:ascii="Times New Roman" w:hAnsi="Times New Roman" w:cs="Times New Roman"/>
          <w:color w:val="auto"/>
          <w:sz w:val="24"/>
          <w:szCs w:val="24"/>
        </w:rPr>
        <w:t>on the situation of</w:t>
      </w:r>
      <w:proofErr w:type="gramEnd"/>
      <w:r w:rsidRPr="00093574">
        <w:rPr>
          <w:rStyle w:val="fontstyle01"/>
          <w:rFonts w:ascii="Times New Roman" w:hAnsi="Times New Roman" w:cs="Times New Roman"/>
          <w:color w:val="auto"/>
          <w:sz w:val="24"/>
          <w:szCs w:val="24"/>
        </w:rPr>
        <w:t xml:space="preserve"> children.</w:t>
      </w:r>
      <w:r w:rsidRPr="00093574">
        <w:rPr>
          <w:rFonts w:ascii="Times New Roman" w:hAnsi="Times New Roman" w:cs="Times New Roman"/>
          <w:sz w:val="24"/>
          <w:szCs w:val="24"/>
        </w:rPr>
        <w:t xml:space="preserve"> </w:t>
      </w:r>
      <w:r w:rsidR="007F3C86">
        <w:rPr>
          <w:rFonts w:ascii="Times New Roman" w:hAnsi="Times New Roman" w:cs="Times New Roman"/>
          <w:sz w:val="24"/>
          <w:szCs w:val="24"/>
        </w:rPr>
        <w:t>This survey is p</w:t>
      </w:r>
      <w:r w:rsidRPr="00093574">
        <w:rPr>
          <w:rFonts w:ascii="Times New Roman" w:hAnsi="Times New Roman" w:cs="Times New Roman"/>
          <w:sz w:val="24"/>
          <w:szCs w:val="24"/>
        </w:rPr>
        <w:t>rimarily</w:t>
      </w:r>
      <w:r w:rsidR="007F3C86">
        <w:rPr>
          <w:rFonts w:ascii="Times New Roman" w:hAnsi="Times New Roman" w:cs="Times New Roman"/>
          <w:sz w:val="24"/>
          <w:szCs w:val="24"/>
        </w:rPr>
        <w:t xml:space="preserve"> focused </w:t>
      </w:r>
      <w:r w:rsidRPr="00093574">
        <w:rPr>
          <w:rFonts w:ascii="Times New Roman" w:eastAsia="Times New Roman" w:hAnsi="Times New Roman" w:cs="Times New Roman"/>
          <w:sz w:val="24"/>
          <w:szCs w:val="24"/>
          <w:shd w:val="clear" w:color="auto" w:fill="FFFFFF"/>
        </w:rPr>
        <w:t>on</w:t>
      </w:r>
      <w:r w:rsidR="007F3C86">
        <w:rPr>
          <w:rFonts w:ascii="Times New Roman" w:eastAsia="Times New Roman" w:hAnsi="Times New Roman" w:cs="Times New Roman"/>
          <w:sz w:val="24"/>
          <w:szCs w:val="24"/>
          <w:shd w:val="clear" w:color="auto" w:fill="FFFFFF"/>
        </w:rPr>
        <w:t xml:space="preserve"> the health of</w:t>
      </w:r>
      <w:r w:rsidRPr="00093574">
        <w:rPr>
          <w:rFonts w:ascii="Times New Roman" w:eastAsia="Times New Roman" w:hAnsi="Times New Roman" w:cs="Times New Roman"/>
          <w:sz w:val="24"/>
          <w:szCs w:val="24"/>
          <w:shd w:val="clear" w:color="auto" w:fill="FFFFFF"/>
        </w:rPr>
        <w:t xml:space="preserve"> reproductive </w:t>
      </w:r>
      <w:r w:rsidR="007F3C86">
        <w:rPr>
          <w:rFonts w:ascii="Times New Roman" w:eastAsia="Times New Roman" w:hAnsi="Times New Roman" w:cs="Times New Roman"/>
          <w:sz w:val="24"/>
          <w:szCs w:val="24"/>
          <w:shd w:val="clear" w:color="auto" w:fill="FFFFFF"/>
        </w:rPr>
        <w:t>women</w:t>
      </w:r>
      <w:r w:rsidRPr="00093574">
        <w:rPr>
          <w:rFonts w:ascii="Times New Roman" w:eastAsia="Times New Roman" w:hAnsi="Times New Roman" w:cs="Times New Roman"/>
          <w:sz w:val="24"/>
          <w:szCs w:val="24"/>
          <w:shd w:val="clear" w:color="auto" w:fill="FFFFFF"/>
        </w:rPr>
        <w:t xml:space="preserve">, </w:t>
      </w:r>
      <w:r w:rsidR="007F3C86">
        <w:rPr>
          <w:rFonts w:ascii="Times New Roman" w:eastAsia="Times New Roman" w:hAnsi="Times New Roman" w:cs="Times New Roman"/>
          <w:sz w:val="24"/>
          <w:szCs w:val="24"/>
          <w:shd w:val="clear" w:color="auto" w:fill="FFFFFF"/>
        </w:rPr>
        <w:t>maternity</w:t>
      </w:r>
      <w:r w:rsidRPr="00093574">
        <w:rPr>
          <w:rFonts w:ascii="Times New Roman" w:eastAsia="Times New Roman" w:hAnsi="Times New Roman" w:cs="Times New Roman"/>
          <w:sz w:val="24"/>
          <w:szCs w:val="24"/>
          <w:shd w:val="clear" w:color="auto" w:fill="FFFFFF"/>
        </w:rPr>
        <w:t xml:space="preserve"> and child health interventions, child </w:t>
      </w:r>
      <w:r w:rsidR="004871BA" w:rsidRPr="00093574">
        <w:rPr>
          <w:rFonts w:ascii="Times New Roman" w:eastAsia="Times New Roman" w:hAnsi="Times New Roman" w:cs="Times New Roman"/>
          <w:sz w:val="24"/>
          <w:szCs w:val="24"/>
          <w:shd w:val="clear" w:color="auto" w:fill="FFFFFF"/>
        </w:rPr>
        <w:t>nutrition’s</w:t>
      </w:r>
      <w:r w:rsidRPr="00093574">
        <w:rPr>
          <w:rFonts w:ascii="Times New Roman" w:eastAsia="Times New Roman" w:hAnsi="Times New Roman" w:cs="Times New Roman"/>
          <w:sz w:val="24"/>
          <w:szCs w:val="24"/>
          <w:shd w:val="clear" w:color="auto" w:fill="FFFFFF"/>
        </w:rPr>
        <w:t>, and early childhood development. MICS also collects an identical set of socioeconomic characteristics of individuals and households</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r w:rsidRPr="00093574">
        <w:rPr>
          <w:rFonts w:ascii="Times New Roman" w:eastAsia="Times New Roman" w:hAnsi="Times New Roman" w:cs="Times New Roman"/>
          <w:sz w:val="24"/>
          <w:szCs w:val="24"/>
          <w:shd w:val="clear" w:color="auto" w:fill="FFFFFF"/>
        </w:rPr>
        <w:t xml:space="preserve"> Datasets were open access for the public domain</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MICS","type":"webpage"},"uris":["http://www.mendeley.com/documents/?uuid=2b83ade3-42c5-3ffb-961c-bac7c90a9336"]}],"mendeley":{"formattedCitation":"[21]","plainTextFormattedCitation":"[21]","previouslyFormattedCitation":"(UNICEF MICS, 2018)"},"properties":{"noteIndex":0},"schema":"https://github.com/citation-style-language/schema/raw/master/csl-citation.json"}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[21]</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p>
    <w:p w14:paraId="7839CD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Sampling design and sample size</w:t>
      </w:r>
    </w:p>
    <w:p w14:paraId="5C9B8FFE" w14:textId="5C09AE97"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MICS survey is a </w:t>
      </w:r>
      <w:r w:rsidR="00C13357">
        <w:rPr>
          <w:rStyle w:val="fontstyle01"/>
          <w:rFonts w:ascii="Times New Roman" w:hAnsi="Times New Roman" w:cs="Times New Roman"/>
          <w:color w:val="auto"/>
          <w:sz w:val="24"/>
          <w:szCs w:val="24"/>
        </w:rPr>
        <w:t>double</w:t>
      </w:r>
      <w:r w:rsidRPr="00093574">
        <w:rPr>
          <w:rStyle w:val="fontstyle01"/>
          <w:rFonts w:ascii="Times New Roman" w:hAnsi="Times New Roman" w:cs="Times New Roman"/>
          <w:color w:val="auto"/>
          <w:sz w:val="24"/>
          <w:szCs w:val="24"/>
        </w:rPr>
        <w:t xml:space="preserve">-stage cluster sampling procedure, randomly selecting households with children under five years. </w:t>
      </w:r>
      <w:r w:rsidR="00C13357" w:rsidRPr="00C13357">
        <w:rPr>
          <w:rStyle w:val="fontstyle01"/>
          <w:rFonts w:ascii="Times New Roman" w:hAnsi="Times New Roman" w:cs="Times New Roman"/>
          <w:color w:val="auto"/>
          <w:sz w:val="24"/>
          <w:szCs w:val="24"/>
        </w:rPr>
        <w:t xml:space="preserve">The 2012 MICS survey contained a sample of 51,895 households with a 98.5 percent response rate, while the 2019 MICS is based on a sample of </w:t>
      </w:r>
      <w:r w:rsidR="00C13357" w:rsidRPr="00C13357">
        <w:rPr>
          <w:rStyle w:val="fontstyle01"/>
          <w:rFonts w:ascii="Times New Roman" w:hAnsi="Times New Roman" w:cs="Times New Roman"/>
          <w:color w:val="auto"/>
          <w:sz w:val="24"/>
          <w:szCs w:val="24"/>
        </w:rPr>
        <w:lastRenderedPageBreak/>
        <w:t>61,246 households with a 99.4 percent response rate.</w:t>
      </w:r>
      <w:r w:rsidRPr="00093574">
        <w:rPr>
          <w:rFonts w:ascii="Times New Roman" w:eastAsia="Times New Roman" w:hAnsi="Times New Roman" w:cs="Times New Roman"/>
          <w:sz w:val="24"/>
          <w:szCs w:val="24"/>
          <w:shd w:val="clear" w:color="auto" w:fill="FFFFFF"/>
        </w:rPr>
        <w:t xml:space="preserve"> MICS provides a comprehensive picture of children’s and women’s health </w:t>
      </w:r>
      <w:r w:rsidR="00946DFF">
        <w:rPr>
          <w:rFonts w:ascii="Times New Roman" w:eastAsia="Times New Roman" w:hAnsi="Times New Roman" w:cs="Times New Roman"/>
          <w:sz w:val="24"/>
          <w:szCs w:val="24"/>
          <w:shd w:val="clear" w:color="auto" w:fill="FFFFFF"/>
        </w:rPr>
        <w:t>for</w:t>
      </w:r>
      <w:r w:rsidRPr="00093574">
        <w:rPr>
          <w:rFonts w:ascii="Times New Roman" w:eastAsia="Times New Roman" w:hAnsi="Times New Roman" w:cs="Times New Roman"/>
          <w:sz w:val="24"/>
          <w:szCs w:val="24"/>
          <w:shd w:val="clear" w:color="auto" w:fill="FFFFFF"/>
        </w:rPr>
        <w:t xml:space="preserve"> the seven administrative divisions (Dhaka, Chittagong, Sylhet, </w:t>
      </w:r>
      <w:proofErr w:type="spellStart"/>
      <w:r w:rsidRPr="00093574">
        <w:rPr>
          <w:rFonts w:ascii="Times New Roman" w:eastAsia="Times New Roman" w:hAnsi="Times New Roman" w:cs="Times New Roman"/>
          <w:sz w:val="24"/>
          <w:szCs w:val="24"/>
          <w:shd w:val="clear" w:color="auto" w:fill="FFFFFF"/>
        </w:rPr>
        <w:t>Rajshahi</w:t>
      </w:r>
      <w:proofErr w:type="spellEnd"/>
      <w:r w:rsidRPr="00093574">
        <w:rPr>
          <w:rFonts w:ascii="Times New Roman" w:eastAsia="Times New Roman" w:hAnsi="Times New Roman" w:cs="Times New Roman"/>
          <w:sz w:val="24"/>
          <w:szCs w:val="24"/>
          <w:shd w:val="clear" w:color="auto" w:fill="FFFFFF"/>
        </w:rPr>
        <w:t>, Rangpur, Barisal, and Khulna) of Bangladesh. Districts were identified as the primary sample strata for sample selection at stages</w:t>
      </w:r>
      <w:r w:rsidR="006C7351">
        <w:rPr>
          <w:rFonts w:ascii="Times New Roman" w:eastAsia="Times New Roman" w:hAnsi="Times New Roman" w:cs="Times New Roman"/>
          <w:sz w:val="24"/>
          <w:szCs w:val="24"/>
          <w:shd w:val="clear" w:color="auto" w:fill="FFFFFF"/>
        </w:rPr>
        <w:t xml:space="preserve"> two </w:t>
      </w:r>
      <w:r w:rsidR="006C7351">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Pr="00093574">
        <w:rPr>
          <w:rFonts w:ascii="Times New Roman" w:eastAsia="Times New Roman" w:hAnsi="Times New Roman" w:cs="Times New Roman"/>
          <w:sz w:val="24"/>
          <w:szCs w:val="24"/>
          <w:shd w:val="clear" w:color="auto" w:fill="FFFFFF"/>
        </w:rPr>
        <w:t xml:space="preserve">. In this study, the child age ranged from 36 </w:t>
      </w:r>
      <w:r w:rsidR="006A06A0">
        <w:rPr>
          <w:rFonts w:ascii="Times New Roman" w:eastAsia="Times New Roman" w:hAnsi="Times New Roman" w:cs="Times New Roman"/>
          <w:sz w:val="24"/>
          <w:szCs w:val="24"/>
          <w:shd w:val="clear" w:color="auto" w:fill="FFFFFF"/>
        </w:rPr>
        <w:t>through</w:t>
      </w:r>
      <w:r w:rsidRPr="00093574">
        <w:rPr>
          <w:rFonts w:ascii="Times New Roman" w:eastAsia="Times New Roman" w:hAnsi="Times New Roman" w:cs="Times New Roman"/>
          <w:sz w:val="24"/>
          <w:szCs w:val="24"/>
          <w:shd w:val="clear" w:color="auto" w:fill="FFFFFF"/>
        </w:rPr>
        <w:t xml:space="preserve"> 59 months were </w:t>
      </w:r>
      <w:r w:rsidR="006A06A0">
        <w:rPr>
          <w:rFonts w:ascii="Times New Roman" w:eastAsia="Times New Roman" w:hAnsi="Times New Roman" w:cs="Times New Roman"/>
          <w:sz w:val="24"/>
          <w:szCs w:val="24"/>
          <w:shd w:val="clear" w:color="auto" w:fill="FFFFFF"/>
        </w:rPr>
        <w:t>selected</w:t>
      </w:r>
      <w:r w:rsidRPr="00093574">
        <w:rPr>
          <w:rFonts w:ascii="Times New Roman" w:eastAsia="Times New Roman" w:hAnsi="Times New Roman" w:cs="Times New Roman"/>
          <w:sz w:val="24"/>
          <w:szCs w:val="24"/>
          <w:shd w:val="clear" w:color="auto" w:fill="FFFFFF"/>
        </w:rPr>
        <w:t>. Therefore, th</w:t>
      </w:r>
      <w:r w:rsidR="00F04332">
        <w:rPr>
          <w:rFonts w:ascii="Times New Roman" w:eastAsia="Times New Roman" w:hAnsi="Times New Roman" w:cs="Times New Roman"/>
          <w:sz w:val="24"/>
          <w:szCs w:val="24"/>
          <w:shd w:val="clear" w:color="auto" w:fill="FFFFFF"/>
        </w:rPr>
        <w:t>is study</w:t>
      </w:r>
      <w:r w:rsidRPr="00093574">
        <w:rPr>
          <w:rFonts w:ascii="Times New Roman" w:eastAsia="Times New Roman" w:hAnsi="Times New Roman" w:cs="Times New Roman"/>
          <w:sz w:val="24"/>
          <w:szCs w:val="24"/>
          <w:shd w:val="clear" w:color="auto" w:fill="FFFFFF"/>
        </w:rPr>
        <w:t xml:space="preserve"> included 17494 children, where 8148 were in 2012 MICS and 9346 children in 2019 MICS having the information about the ECD and used in the analysis (see Fig. 1).</w:t>
      </w:r>
    </w:p>
    <w:p w14:paraId="56EFF517"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Outcome variables</w:t>
      </w:r>
    </w:p>
    <w:p w14:paraId="4E9A49D2" w14:textId="6D1CAE19" w:rsidR="00F560A5" w:rsidRPr="00093574" w:rsidRDefault="00F560A5" w:rsidP="0089312F">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The Early Childhood Development Index (ECDI), developed by UNICEF, made a significant contribution. UNICEF's ECDI was launched for the first time in 2009 during the fourth round of MICS (2012 MICS) and is now available in the following survey. The ECDI took shape when UNICEF, in collaboration with countries and partners, </w:t>
      </w:r>
      <w:r w:rsidR="0089312F" w:rsidRPr="0089312F">
        <w:rPr>
          <w:rFonts w:ascii="Times New Roman" w:hAnsi="Times New Roman" w:cs="Times New Roman"/>
          <w:sz w:val="24"/>
          <w:szCs w:val="24"/>
        </w:rPr>
        <w:t xml:space="preserve">created measures to assess child's home environment and access to early childhood care and education </w:t>
      </w:r>
      <w:r w:rsidRPr="00093574">
        <w:rPr>
          <w:rFonts w:ascii="Times New Roman" w:hAnsi="Times New Roman" w:cs="Times New Roman"/>
          <w:sz w:val="24"/>
          <w:szCs w:val="24"/>
        </w:rPr>
        <w:t>(ECCE). It contains ten dichotomous (yes/no) items in</w:t>
      </w:r>
      <w:r w:rsidR="0089312F">
        <w:rPr>
          <w:rFonts w:ascii="Times New Roman" w:hAnsi="Times New Roman" w:cs="Times New Roman"/>
          <w:sz w:val="24"/>
          <w:szCs w:val="24"/>
        </w:rPr>
        <w:t xml:space="preserve"> the categories of</w:t>
      </w:r>
      <w:r w:rsidRPr="00093574">
        <w:rPr>
          <w:rFonts w:ascii="Times New Roman" w:hAnsi="Times New Roman" w:cs="Times New Roman"/>
          <w:sz w:val="24"/>
          <w:szCs w:val="24"/>
        </w:rPr>
        <w:t xml:space="preserve"> </w:t>
      </w:r>
      <w:r w:rsidR="0089312F">
        <w:rPr>
          <w:rFonts w:ascii="Times New Roman" w:hAnsi="Times New Roman" w:cs="Times New Roman"/>
          <w:sz w:val="24"/>
          <w:szCs w:val="24"/>
        </w:rPr>
        <w:t>l</w:t>
      </w:r>
      <w:r w:rsidR="0089312F" w:rsidRPr="0089312F">
        <w:rPr>
          <w:rFonts w:ascii="Times New Roman" w:hAnsi="Times New Roman" w:cs="Times New Roman"/>
          <w:sz w:val="24"/>
          <w:szCs w:val="24"/>
        </w:rPr>
        <w:t xml:space="preserve">iteracy-numeracy (3 items), physical (2 items), social-emotional (3 items), and learning techniques (2 items) </w:t>
      </w:r>
      <w:ins w:id="178" w:author="Md. Rashed Babu" w:date="2022-09-15T02:27:00Z">
        <w:r w:rsidR="00557D26">
          <w:rPr>
            <w:rFonts w:ascii="Times New Roman" w:hAnsi="Times New Roman" w:cs="Times New Roman"/>
            <w:sz w:val="24"/>
            <w:szCs w:val="24"/>
          </w:rPr>
          <w:t>were</w:t>
        </w:r>
      </w:ins>
      <w:del w:id="179" w:author="Md. Rashed Babu" w:date="2022-09-15T02:27:00Z">
        <w:r w:rsidR="0089312F" w:rsidRPr="0089312F" w:rsidDel="00557D26">
          <w:rPr>
            <w:rFonts w:ascii="Times New Roman" w:hAnsi="Times New Roman" w:cs="Times New Roman"/>
            <w:sz w:val="24"/>
            <w:szCs w:val="24"/>
          </w:rPr>
          <w:delText>are</w:delText>
        </w:r>
      </w:del>
      <w:r w:rsidR="0089312F" w:rsidRPr="0089312F">
        <w:rPr>
          <w:rFonts w:ascii="Times New Roman" w:hAnsi="Times New Roman" w:cs="Times New Roman"/>
          <w:sz w:val="24"/>
          <w:szCs w:val="24"/>
        </w:rPr>
        <w:t xml:space="preserve"> four early developmental domains</w:t>
      </w:r>
      <w:r w:rsidR="0089312F">
        <w:rPr>
          <w:rFonts w:ascii="Times New Roman" w:hAnsi="Times New Roman" w:cs="Times New Roman"/>
          <w:sz w:val="24"/>
          <w:szCs w:val="24"/>
        </w:rPr>
        <w:t xml:space="preserve">. </w:t>
      </w:r>
      <w:r w:rsidRPr="00093574">
        <w:rPr>
          <w:rFonts w:ascii="Times New Roman" w:hAnsi="Times New Roman" w:cs="Times New Roman"/>
          <w:sz w:val="24"/>
          <w:szCs w:val="24"/>
        </w:rPr>
        <w:t>The MICS includes questions from the ECD module for children under the age of five and is aimed at mothers (or caregivers) of children aged three and four</w:t>
      </w:r>
      <w:r w:rsidR="009C7BED">
        <w:rPr>
          <w:rFonts w:ascii="Times New Roman" w:hAnsi="Times New Roman" w:cs="Times New Roman"/>
          <w:sz w:val="24"/>
          <w:szCs w:val="24"/>
        </w:rPr>
        <w:t xml:space="preserve"> </w:t>
      </w:r>
      <w:r w:rsidR="009C7BED">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instrText>
      </w:r>
      <w:r w:rsidR="009C7BED">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[10]</w:t>
      </w:r>
      <w:r w:rsidR="009C7BED">
        <w:rPr>
          <w:rFonts w:ascii="Times New Roman" w:hAnsi="Times New Roman" w:cs="Times New Roman"/>
          <w:sz w:val="24"/>
          <w:szCs w:val="24"/>
        </w:rPr>
        <w:fldChar w:fldCharType="end"/>
      </w:r>
      <w:r w:rsidR="009C7BED">
        <w:rPr>
          <w:rFonts w:ascii="Times New Roman" w:hAnsi="Times New Roman" w:cs="Times New Roman"/>
          <w:sz w:val="24"/>
          <w:szCs w:val="24"/>
        </w:rPr>
        <w:t>.</w:t>
      </w:r>
    </w:p>
    <w:p w14:paraId="100EEEA9" w14:textId="6B680D37" w:rsidR="00F560A5" w:rsidRPr="00093574" w:rsidRDefault="00F560A5" w:rsidP="00922062">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 xml:space="preserve">For creating our outcome variable (ECD status), </w:t>
      </w:r>
      <w:r w:rsidR="00BB2121">
        <w:rPr>
          <w:rStyle w:val="fontstyle01"/>
          <w:rFonts w:ascii="Times New Roman" w:hAnsi="Times New Roman" w:cs="Times New Roman"/>
          <w:color w:val="auto"/>
          <w:sz w:val="24"/>
          <w:szCs w:val="24"/>
        </w:rPr>
        <w:t>w</w:t>
      </w:r>
      <w:r w:rsidR="00BB2121" w:rsidRPr="00BB2121">
        <w:rPr>
          <w:rStyle w:val="fontstyle01"/>
          <w:rFonts w:ascii="Times New Roman" w:hAnsi="Times New Roman" w:cs="Times New Roman"/>
          <w:color w:val="auto"/>
          <w:sz w:val="24"/>
          <w:szCs w:val="24"/>
        </w:rPr>
        <w:t>e gave each child a score of 1 depending on the number of items to which the mother said yes, and a score of 0 otherwise.</w:t>
      </w:r>
      <w:r w:rsidR="00BB2121">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color w:val="auto"/>
          <w:sz w:val="24"/>
          <w:szCs w:val="24"/>
        </w:rPr>
        <w:t>The ECDI variable was then constructed and used as the outcome variable based on the sum of these scores. This had a possible range of 0 to 4, with at least three of these four domains or scores greater than or equal to three indicating that the child was developmentally ‘on track.' The rest scores were treated as if they were developmentally ‘on delay’</w:t>
      </w:r>
      <w:r w:rsidR="009C7BED">
        <w:rPr>
          <w:rStyle w:val="fontstyle01"/>
          <w:rFonts w:ascii="Times New Roman" w:hAnsi="Times New Roman" w:cs="Times New Roman"/>
          <w:color w:val="auto"/>
          <w:sz w:val="24"/>
          <w:szCs w:val="24"/>
        </w:rPr>
        <w:t xml:space="preserve"> </w:t>
      </w:r>
      <w:r w:rsidR="009C7BED">
        <w:rPr>
          <w:rFonts w:ascii="Times New Roman" w:eastAsia="Times New Roman" w:hAnsi="Times New Roman" w:cs="Times New Roman"/>
          <w:sz w:val="24"/>
          <w:szCs w:val="24"/>
          <w:shd w:val="clear" w:color="auto" w:fill="FFFFFF"/>
        </w:rPr>
        <w:fldChar w:fldCharType="begin" w:fldLock="1"/>
      </w:r>
      <w:r w:rsidR="00AC7202">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9C7BED">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9C7BED">
        <w:rPr>
          <w:rFonts w:ascii="Times New Roman" w:eastAsia="Times New Roman" w:hAnsi="Times New Roman" w:cs="Times New Roman"/>
          <w:sz w:val="24"/>
          <w:szCs w:val="24"/>
          <w:shd w:val="clear" w:color="auto" w:fill="FFFFFF"/>
        </w:rPr>
        <w:fldChar w:fldCharType="end"/>
      </w:r>
      <w:r w:rsidR="009C7BED">
        <w:rPr>
          <w:rFonts w:ascii="Times New Roman" w:eastAsia="Times New Roman" w:hAnsi="Times New Roman" w:cs="Times New Roman"/>
          <w:sz w:val="24"/>
          <w:szCs w:val="24"/>
          <w:shd w:val="clear" w:color="auto" w:fill="FFFFFF"/>
        </w:rPr>
        <w:t>.</w:t>
      </w:r>
    </w:p>
    <w:p w14:paraId="27E6760E" w14:textId="11CFE534" w:rsidR="00F560A5" w:rsidRPr="00093574" w:rsidRDefault="006D1641" w:rsidP="00877093">
      <w:pPr>
        <w:spacing w:after="0" w:line="480" w:lineRule="auto"/>
        <w:contextualSpacing/>
        <w:rPr>
          <w:rStyle w:val="fontstyle01"/>
          <w:rFonts w:ascii="Times New Roman" w:hAnsi="Times New Roman" w:cs="Times New Roman"/>
          <w:b/>
          <w:color w:val="auto"/>
          <w:sz w:val="24"/>
          <w:szCs w:val="24"/>
        </w:rPr>
      </w:pPr>
      <w:r>
        <w:rPr>
          <w:rStyle w:val="fontstyle01"/>
          <w:rFonts w:ascii="Times New Roman" w:hAnsi="Times New Roman" w:cs="Times New Roman"/>
          <w:b/>
          <w:color w:val="auto"/>
          <w:sz w:val="24"/>
          <w:szCs w:val="24"/>
        </w:rPr>
        <w:lastRenderedPageBreak/>
        <w:t>Possible factors</w:t>
      </w:r>
    </w:p>
    <w:p w14:paraId="4F4BB474" w14:textId="72271781" w:rsidR="00F560A5" w:rsidRDefault="00F560A5" w:rsidP="006D1641">
      <w:pPr>
        <w:spacing w:after="0" w:line="480" w:lineRule="auto"/>
        <w:ind w:firstLine="720"/>
        <w:contextualSpacing/>
        <w:rPr>
          <w:rStyle w:val="fontstyle01"/>
          <w:rFonts w:ascii="Times New Roman" w:hAnsi="Times New Roman" w:cs="Times New Roman"/>
          <w:bCs/>
          <w:color w:val="auto"/>
          <w:sz w:val="24"/>
          <w:szCs w:val="24"/>
        </w:rPr>
      </w:pPr>
      <w:r w:rsidRPr="00093574">
        <w:rPr>
          <w:rStyle w:val="fontstyle01"/>
          <w:rFonts w:ascii="Times New Roman" w:hAnsi="Times New Roman" w:cs="Times New Roman"/>
          <w:color w:val="auto"/>
          <w:sz w:val="24"/>
          <w:szCs w:val="24"/>
        </w:rPr>
        <w:t xml:space="preserve">For identifying the possible factors associated with ECD status, </w:t>
      </w:r>
      <w:r w:rsidR="009F732F">
        <w:rPr>
          <w:rStyle w:val="fontstyle01"/>
          <w:rFonts w:ascii="Times New Roman" w:hAnsi="Times New Roman" w:cs="Times New Roman"/>
          <w:color w:val="auto"/>
          <w:sz w:val="24"/>
          <w:szCs w:val="24"/>
        </w:rPr>
        <w:t>a</w:t>
      </w:r>
      <w:r w:rsidRPr="00093574">
        <w:rPr>
          <w:rStyle w:val="fontstyle01"/>
          <w:rFonts w:ascii="Times New Roman" w:hAnsi="Times New Roman" w:cs="Times New Roman"/>
          <w:bCs/>
          <w:color w:val="auto"/>
          <w:sz w:val="24"/>
          <w:szCs w:val="24"/>
        </w:rPr>
        <w:t xml:space="preserve"> set of </w:t>
      </w:r>
      <w:r w:rsidR="006D1641">
        <w:rPr>
          <w:rStyle w:val="fontstyle01"/>
          <w:rFonts w:ascii="Times New Roman" w:hAnsi="Times New Roman" w:cs="Times New Roman"/>
          <w:bCs/>
          <w:color w:val="auto"/>
          <w:sz w:val="24"/>
          <w:szCs w:val="24"/>
        </w:rPr>
        <w:t xml:space="preserve"> independent</w:t>
      </w:r>
      <w:r w:rsidR="00BB2121" w:rsidRPr="00093574">
        <w:rPr>
          <w:rStyle w:val="fontstyle01"/>
          <w:rFonts w:ascii="Times New Roman" w:hAnsi="Times New Roman" w:cs="Times New Roman"/>
          <w:bCs/>
          <w:color w:val="auto"/>
          <w:sz w:val="24"/>
          <w:szCs w:val="24"/>
        </w:rPr>
        <w:t xml:space="preserve"> </w:t>
      </w:r>
      <w:ins w:id="180" w:author="Md. Rashed Babu" w:date="2022-09-15T13:21:00Z">
        <w:r w:rsidR="00800473">
          <w:rPr>
            <w:rStyle w:val="fontstyle01"/>
            <w:rFonts w:ascii="Times New Roman" w:hAnsi="Times New Roman" w:cs="Times New Roman"/>
            <w:bCs/>
            <w:color w:val="auto"/>
            <w:sz w:val="24"/>
            <w:szCs w:val="24"/>
          </w:rPr>
          <w:t xml:space="preserve">factors </w:t>
        </w:r>
      </w:ins>
      <w:r w:rsidRPr="00093574">
        <w:rPr>
          <w:rStyle w:val="fontstyle01"/>
          <w:rFonts w:ascii="Times New Roman" w:hAnsi="Times New Roman" w:cs="Times New Roman"/>
          <w:bCs/>
          <w:color w:val="auto"/>
          <w:sz w:val="24"/>
          <w:szCs w:val="24"/>
        </w:rPr>
        <w:t xml:space="preserve">such as </w:t>
      </w:r>
      <w:r w:rsidRPr="00093574">
        <w:rPr>
          <w:rStyle w:val="fontstyle01"/>
          <w:rFonts w:ascii="Times New Roman" w:hAnsi="Times New Roman" w:cs="Times New Roman"/>
          <w:color w:val="auto"/>
          <w:sz w:val="24"/>
          <w:szCs w:val="24"/>
        </w:rPr>
        <w:t>child’s age, sex, place of residence</w:t>
      </w:r>
      <w:r w:rsidR="006D1641">
        <w:rPr>
          <w:rStyle w:val="fontstyle01"/>
          <w:rFonts w:ascii="Times New Roman" w:hAnsi="Times New Roman" w:cs="Times New Roman"/>
          <w:color w:val="auto"/>
          <w:sz w:val="24"/>
          <w:szCs w:val="24"/>
        </w:rPr>
        <w:t xml:space="preserve"> (urban vs rural)</w:t>
      </w:r>
      <w:r w:rsidRPr="00093574">
        <w:rPr>
          <w:rStyle w:val="fontstyle01"/>
          <w:rFonts w:ascii="Times New Roman" w:hAnsi="Times New Roman" w:cs="Times New Roman"/>
          <w:color w:val="auto"/>
          <w:sz w:val="24"/>
          <w:szCs w:val="24"/>
        </w:rPr>
        <w:t>, geographical location</w:t>
      </w:r>
      <w:r w:rsidR="006D1641">
        <w:rPr>
          <w:rStyle w:val="fontstyle01"/>
          <w:rFonts w:ascii="Times New Roman" w:hAnsi="Times New Roman" w:cs="Times New Roman"/>
          <w:color w:val="auto"/>
          <w:sz w:val="24"/>
          <w:szCs w:val="24"/>
        </w:rPr>
        <w:t xml:space="preserve"> (division)</w:t>
      </w:r>
      <w:r w:rsidRPr="00093574">
        <w:rPr>
          <w:rStyle w:val="fontstyle01"/>
          <w:rFonts w:ascii="Times New Roman" w:hAnsi="Times New Roman" w:cs="Times New Roman"/>
          <w:color w:val="auto"/>
          <w:sz w:val="24"/>
          <w:szCs w:val="24"/>
        </w:rPr>
        <w:t>, educational level</w:t>
      </w:r>
      <w:r w:rsidR="007A5CF0">
        <w:rPr>
          <w:rStyle w:val="fontstyle01"/>
          <w:rFonts w:ascii="Times New Roman" w:hAnsi="Times New Roman" w:cs="Times New Roman"/>
          <w:color w:val="auto"/>
          <w:sz w:val="24"/>
          <w:szCs w:val="24"/>
        </w:rPr>
        <w:t xml:space="preserve"> of </w:t>
      </w:r>
      <w:r w:rsidR="007A5CF0" w:rsidRPr="00093574">
        <w:rPr>
          <w:rStyle w:val="fontstyle01"/>
          <w:rFonts w:ascii="Times New Roman" w:hAnsi="Times New Roman" w:cs="Times New Roman"/>
          <w:color w:val="auto"/>
          <w:sz w:val="24"/>
          <w:szCs w:val="24"/>
        </w:rPr>
        <w:t>mothe</w:t>
      </w:r>
      <w:r w:rsidR="007A5CF0">
        <w:rPr>
          <w:rStyle w:val="fontstyle01"/>
          <w:rFonts w:ascii="Times New Roman" w:hAnsi="Times New Roman" w:cs="Times New Roman"/>
          <w:color w:val="auto"/>
          <w:sz w:val="24"/>
          <w:szCs w:val="24"/>
        </w:rPr>
        <w:t>rs</w:t>
      </w:r>
      <w:r w:rsidR="006D1641">
        <w:rPr>
          <w:rStyle w:val="fontstyle01"/>
          <w:rFonts w:ascii="Times New Roman" w:hAnsi="Times New Roman" w:cs="Times New Roman"/>
          <w:color w:val="auto"/>
          <w:sz w:val="24"/>
          <w:szCs w:val="24"/>
        </w:rPr>
        <w:t xml:space="preserve"> (s</w:t>
      </w:r>
      <w:r w:rsidR="006D1641" w:rsidRPr="006D1641">
        <w:rPr>
          <w:rStyle w:val="fontstyle01"/>
          <w:rFonts w:ascii="Times New Roman" w:hAnsi="Times New Roman" w:cs="Times New Roman"/>
          <w:color w:val="auto"/>
          <w:sz w:val="24"/>
          <w:szCs w:val="24"/>
        </w:rPr>
        <w:t xml:space="preserve">econdary complete or </w:t>
      </w:r>
      <w:r w:rsidR="006D1641">
        <w:rPr>
          <w:rStyle w:val="fontstyle01"/>
          <w:rFonts w:ascii="Times New Roman" w:hAnsi="Times New Roman" w:cs="Times New Roman"/>
          <w:color w:val="auto"/>
          <w:sz w:val="24"/>
          <w:szCs w:val="24"/>
        </w:rPr>
        <w:t>h</w:t>
      </w:r>
      <w:r w:rsidR="006D1641" w:rsidRPr="006D1641">
        <w:rPr>
          <w:rStyle w:val="fontstyle01"/>
          <w:rFonts w:ascii="Times New Roman" w:hAnsi="Times New Roman" w:cs="Times New Roman"/>
          <w:color w:val="auto"/>
          <w:sz w:val="24"/>
          <w:szCs w:val="24"/>
        </w:rPr>
        <w:t>igher</w:t>
      </w:r>
      <w:r w:rsidR="006D1641">
        <w:rPr>
          <w:rStyle w:val="fontstyle01"/>
          <w:rFonts w:ascii="Times New Roman" w:hAnsi="Times New Roman" w:cs="Times New Roman"/>
          <w:color w:val="auto"/>
          <w:sz w:val="24"/>
          <w:szCs w:val="24"/>
        </w:rPr>
        <w:t>, s</w:t>
      </w:r>
      <w:r w:rsidR="006D1641" w:rsidRPr="006D1641">
        <w:rPr>
          <w:rStyle w:val="fontstyle01"/>
          <w:rFonts w:ascii="Times New Roman" w:hAnsi="Times New Roman" w:cs="Times New Roman"/>
          <w:color w:val="auto"/>
          <w:sz w:val="24"/>
          <w:szCs w:val="24"/>
        </w:rPr>
        <w:t>econdary</w:t>
      </w:r>
      <w:r w:rsidR="006D1641">
        <w:rPr>
          <w:rStyle w:val="fontstyle01"/>
          <w:rFonts w:ascii="Times New Roman" w:hAnsi="Times New Roman" w:cs="Times New Roman"/>
          <w:color w:val="auto"/>
          <w:sz w:val="24"/>
          <w:szCs w:val="24"/>
        </w:rPr>
        <w:t xml:space="preserve"> </w:t>
      </w:r>
      <w:r w:rsidR="006D1641" w:rsidRPr="006D1641">
        <w:rPr>
          <w:rStyle w:val="fontstyle01"/>
          <w:rFonts w:ascii="Times New Roman" w:hAnsi="Times New Roman" w:cs="Times New Roman"/>
          <w:color w:val="auto"/>
          <w:sz w:val="24"/>
          <w:szCs w:val="24"/>
        </w:rPr>
        <w:t>incomplete</w:t>
      </w:r>
      <w:r w:rsidR="006D1641">
        <w:rPr>
          <w:rStyle w:val="fontstyle01"/>
          <w:rFonts w:ascii="Times New Roman" w:hAnsi="Times New Roman" w:cs="Times New Roman"/>
          <w:color w:val="auto"/>
          <w:sz w:val="24"/>
          <w:szCs w:val="24"/>
        </w:rPr>
        <w:t>, p</w:t>
      </w:r>
      <w:r w:rsidR="006D1641" w:rsidRPr="006D1641">
        <w:rPr>
          <w:rStyle w:val="fontstyle01"/>
          <w:rFonts w:ascii="Times New Roman" w:hAnsi="Times New Roman" w:cs="Times New Roman"/>
          <w:color w:val="auto"/>
          <w:sz w:val="24"/>
          <w:szCs w:val="24"/>
        </w:rPr>
        <w:t>rimary complete</w:t>
      </w:r>
      <w:r w:rsidR="006D1641">
        <w:rPr>
          <w:rStyle w:val="fontstyle01"/>
          <w:rFonts w:ascii="Times New Roman" w:hAnsi="Times New Roman" w:cs="Times New Roman"/>
          <w:color w:val="auto"/>
          <w:sz w:val="24"/>
          <w:szCs w:val="24"/>
        </w:rPr>
        <w:t xml:space="preserve">, </w:t>
      </w:r>
      <w:ins w:id="181" w:author="Mohammad Nayeem Hasan" w:date="2022-10-05T02:13:00Z">
        <w:r w:rsidR="00CF5818">
          <w:rPr>
            <w:rStyle w:val="fontstyle01"/>
            <w:rFonts w:ascii="Times New Roman" w:hAnsi="Times New Roman" w:cs="Times New Roman"/>
            <w:color w:val="auto"/>
            <w:sz w:val="24"/>
            <w:szCs w:val="24"/>
          </w:rPr>
          <w:t>and</w:t>
        </w:r>
      </w:ins>
      <w:del w:id="182" w:author="Mohammad Nayeem Hasan" w:date="2022-10-05T02:13:00Z">
        <w:r w:rsidR="006D1641" w:rsidDel="00CF5818">
          <w:rPr>
            <w:rStyle w:val="fontstyle01"/>
            <w:rFonts w:ascii="Times New Roman" w:hAnsi="Times New Roman" w:cs="Times New Roman"/>
            <w:color w:val="auto"/>
            <w:sz w:val="24"/>
            <w:szCs w:val="24"/>
          </w:rPr>
          <w:delText>&amp;</w:delText>
        </w:r>
      </w:del>
      <w:r w:rsidR="006D1641">
        <w:rPr>
          <w:rStyle w:val="fontstyle01"/>
          <w:rFonts w:ascii="Times New Roman" w:hAnsi="Times New Roman" w:cs="Times New Roman"/>
          <w:color w:val="auto"/>
          <w:sz w:val="24"/>
          <w:szCs w:val="24"/>
        </w:rPr>
        <w:t xml:space="preserve"> p</w:t>
      </w:r>
      <w:r w:rsidR="006D1641" w:rsidRPr="006D1641">
        <w:rPr>
          <w:rStyle w:val="fontstyle01"/>
          <w:rFonts w:ascii="Times New Roman" w:hAnsi="Times New Roman" w:cs="Times New Roman"/>
          <w:color w:val="auto"/>
          <w:sz w:val="24"/>
          <w:szCs w:val="24"/>
        </w:rPr>
        <w:t>rimary incomplete</w:t>
      </w:r>
      <w:r w:rsidR="006D1641">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wealth index</w:t>
      </w:r>
      <w:r w:rsidR="006D1641">
        <w:rPr>
          <w:rStyle w:val="fontstyle01"/>
          <w:rFonts w:ascii="Times New Roman" w:hAnsi="Times New Roman" w:cs="Times New Roman"/>
          <w:color w:val="auto"/>
          <w:sz w:val="24"/>
          <w:szCs w:val="24"/>
        </w:rPr>
        <w:t xml:space="preserve"> (r</w:t>
      </w:r>
      <w:r w:rsidR="006D1641" w:rsidRPr="006D1641">
        <w:rPr>
          <w:rStyle w:val="fontstyle01"/>
          <w:rFonts w:ascii="Times New Roman" w:hAnsi="Times New Roman" w:cs="Times New Roman"/>
          <w:color w:val="auto"/>
          <w:sz w:val="24"/>
          <w:szCs w:val="24"/>
        </w:rPr>
        <w:t>ichest</w:t>
      </w:r>
      <w:r w:rsidR="006D1641">
        <w:rPr>
          <w:rStyle w:val="fontstyle01"/>
          <w:rFonts w:ascii="Times New Roman" w:hAnsi="Times New Roman" w:cs="Times New Roman"/>
          <w:color w:val="auto"/>
          <w:sz w:val="24"/>
          <w:szCs w:val="24"/>
        </w:rPr>
        <w:t>, m</w:t>
      </w:r>
      <w:r w:rsidR="006D1641" w:rsidRPr="006D1641">
        <w:rPr>
          <w:rStyle w:val="fontstyle01"/>
          <w:rFonts w:ascii="Times New Roman" w:hAnsi="Times New Roman" w:cs="Times New Roman"/>
          <w:color w:val="auto"/>
          <w:sz w:val="24"/>
          <w:szCs w:val="24"/>
        </w:rPr>
        <w:t>iddle</w:t>
      </w:r>
      <w:r w:rsidR="006D1641">
        <w:rPr>
          <w:rStyle w:val="fontstyle01"/>
          <w:rFonts w:ascii="Times New Roman" w:hAnsi="Times New Roman" w:cs="Times New Roman"/>
          <w:color w:val="auto"/>
          <w:sz w:val="24"/>
          <w:szCs w:val="24"/>
        </w:rPr>
        <w:t xml:space="preserve">, </w:t>
      </w:r>
      <w:ins w:id="183" w:author="Mohammad Nayeem Hasan" w:date="2022-10-05T02:14:00Z">
        <w:r w:rsidR="00CF5818">
          <w:rPr>
            <w:rStyle w:val="fontstyle01"/>
            <w:rFonts w:ascii="Times New Roman" w:hAnsi="Times New Roman" w:cs="Times New Roman"/>
            <w:color w:val="auto"/>
            <w:sz w:val="24"/>
            <w:szCs w:val="24"/>
          </w:rPr>
          <w:t>and</w:t>
        </w:r>
      </w:ins>
      <w:del w:id="184" w:author="Mohammad Nayeem Hasan" w:date="2022-10-05T02:14:00Z">
        <w:r w:rsidR="006D1641" w:rsidDel="00CF5818">
          <w:rPr>
            <w:rStyle w:val="fontstyle01"/>
            <w:rFonts w:ascii="Times New Roman" w:hAnsi="Times New Roman" w:cs="Times New Roman"/>
            <w:color w:val="auto"/>
            <w:sz w:val="24"/>
            <w:szCs w:val="24"/>
          </w:rPr>
          <w:delText>&amp;</w:delText>
        </w:r>
      </w:del>
      <w:r w:rsidR="006D1641">
        <w:rPr>
          <w:rStyle w:val="fontstyle01"/>
          <w:rFonts w:ascii="Times New Roman" w:hAnsi="Times New Roman" w:cs="Times New Roman"/>
          <w:color w:val="auto"/>
          <w:sz w:val="24"/>
          <w:szCs w:val="24"/>
        </w:rPr>
        <w:t xml:space="preserve"> p</w:t>
      </w:r>
      <w:r w:rsidR="006D1641" w:rsidRPr="006D1641">
        <w:rPr>
          <w:rStyle w:val="fontstyle01"/>
          <w:rFonts w:ascii="Times New Roman" w:hAnsi="Times New Roman" w:cs="Times New Roman"/>
          <w:color w:val="auto"/>
          <w:sz w:val="24"/>
          <w:szCs w:val="24"/>
        </w:rPr>
        <w:t>oorest</w:t>
      </w:r>
      <w:r w:rsidR="006D1641">
        <w:rPr>
          <w:rStyle w:val="fontstyle01"/>
          <w:rFonts w:ascii="Times New Roman" w:hAnsi="Times New Roman" w:cs="Times New Roman"/>
          <w:color w:val="auto"/>
          <w:sz w:val="24"/>
          <w:szCs w:val="24"/>
        </w:rPr>
        <w:t>)</w:t>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7A41F6">
        <w:rPr>
          <w:rStyle w:val="fontstyle01"/>
          <w:rFonts w:ascii="Times New Roman" w:hAnsi="Times New Roman" w:cs="Times New Roman"/>
          <w:bCs/>
          <w:color w:val="auto"/>
          <w:sz w:val="24"/>
          <w:szCs w:val="24"/>
        </w:rPr>
        <w:instrText>ADDIN CSL_CITATION {"citationItems":[{"id":"ITEM-1","itemData":{"author":[{"dropping-particle":"","family":"UNICEF","given":"","non-dropping-particle":"","parse-names":false,"suffix":""}],"container-title":"Somalia Multiple Indicator Cluster Survey 2006 Report","id":"ITEM-1","issued":{"date-parts":[["2006"]]},"number-of-pages":"225","title":"Multiple Indicator Cluster Survey 2006","type":"report"},"uris":["http://www.mendeley.com/documents/?uuid=31909dcd-0de4-36a4-ad17-c67cb0af8404"]}],"mendeley":{"formattedCitation":"[24]","plainTextFormattedCitation":"[24]","previouslyFormattedCitation":"(UNICEF, 2006)"},"properties":{"noteIndex":0},"schema":"https://github.com/citation-style-language/schema/raw/master/csl-citation.json"}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[24]</w:t>
      </w:r>
      <w:r w:rsidR="007A41F6" w:rsidRPr="00FA2BD5">
        <w:rPr>
          <w:rStyle w:val="fontstyle01"/>
          <w:rFonts w:ascii="Times New Roman" w:hAnsi="Times New Roman" w:cs="Times New Roman"/>
          <w:bCs/>
          <w:color w:val="auto"/>
          <w:sz w:val="24"/>
          <w:szCs w:val="24"/>
        </w:rPr>
        <w:fldChar w:fldCharType="end"/>
      </w:r>
      <w:r w:rsidRPr="00093574">
        <w:rPr>
          <w:rStyle w:val="fontstyle01"/>
          <w:rFonts w:ascii="Times New Roman" w:hAnsi="Times New Roman" w:cs="Times New Roman"/>
          <w:color w:val="auto"/>
          <w:sz w:val="24"/>
          <w:szCs w:val="24"/>
        </w:rPr>
        <w:t>, religion</w:t>
      </w:r>
      <w:r w:rsidR="006D1641">
        <w:rPr>
          <w:rStyle w:val="fontstyle01"/>
          <w:rFonts w:ascii="Times New Roman" w:hAnsi="Times New Roman" w:cs="Times New Roman"/>
          <w:color w:val="auto"/>
          <w:sz w:val="24"/>
          <w:szCs w:val="24"/>
        </w:rPr>
        <w:t xml:space="preserve"> (Islam and others)</w:t>
      </w:r>
      <w:r w:rsidRPr="00093574">
        <w:rPr>
          <w:rStyle w:val="fontstyle01"/>
          <w:rFonts w:ascii="Times New Roman" w:hAnsi="Times New Roman" w:cs="Times New Roman"/>
          <w:color w:val="auto"/>
          <w:sz w:val="24"/>
          <w:szCs w:val="24"/>
        </w:rPr>
        <w:t>, household head</w:t>
      </w:r>
      <w:r w:rsidR="007A5CF0">
        <w:rPr>
          <w:rStyle w:val="fontstyle01"/>
          <w:rFonts w:ascii="Times New Roman" w:hAnsi="Times New Roman" w:cs="Times New Roman"/>
          <w:color w:val="auto"/>
          <w:sz w:val="24"/>
          <w:szCs w:val="24"/>
        </w:rPr>
        <w:t>’s sex</w:t>
      </w:r>
      <w:r w:rsidRPr="00093574">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bCs/>
          <w:color w:val="auto"/>
          <w:sz w:val="24"/>
          <w:szCs w:val="24"/>
        </w:rPr>
        <w:t>household head</w:t>
      </w:r>
      <w:r w:rsidR="007A5CF0">
        <w:rPr>
          <w:rStyle w:val="fontstyle01"/>
          <w:rFonts w:ascii="Times New Roman" w:hAnsi="Times New Roman" w:cs="Times New Roman"/>
          <w:bCs/>
          <w:color w:val="auto"/>
          <w:sz w:val="24"/>
          <w:szCs w:val="24"/>
        </w:rPr>
        <w:t>’s ethnicity</w:t>
      </w:r>
      <w:r w:rsidR="007A41F6">
        <w:rPr>
          <w:rStyle w:val="fontstyle01"/>
          <w:rFonts w:ascii="Times New Roman" w:hAnsi="Times New Roman" w:cs="Times New Roman"/>
          <w:bCs/>
          <w:color w:val="auto"/>
          <w:sz w:val="24"/>
          <w:szCs w:val="24"/>
        </w:rPr>
        <w:t xml:space="preserve"> (Bengali and others)</w:t>
      </w:r>
      <w:r w:rsidRPr="00093574">
        <w:rPr>
          <w:rStyle w:val="fontstyle01"/>
          <w:rFonts w:ascii="Times New Roman" w:hAnsi="Times New Roman" w:cs="Times New Roman"/>
          <w:bCs/>
          <w:color w:val="auto"/>
          <w:sz w:val="24"/>
          <w:szCs w:val="24"/>
        </w:rPr>
        <w:t xml:space="preserve">, mother’s age, early childhood diseases, nutritional status (underweight, stunting, wasting, and overweight), early childhood educational program, mother stimulation, father stimulation, other stimulation, salt iodization, books, toys, </w:t>
      </w:r>
      <w:r w:rsidR="006D1641">
        <w:rPr>
          <w:rStyle w:val="fontstyle01"/>
          <w:rFonts w:ascii="Times New Roman" w:hAnsi="Times New Roman" w:cs="Times New Roman"/>
          <w:bCs/>
          <w:color w:val="auto"/>
          <w:sz w:val="24"/>
          <w:szCs w:val="24"/>
        </w:rPr>
        <w:t>sanitation facility</w:t>
      </w:r>
      <w:r w:rsidR="007A41F6">
        <w:rPr>
          <w:rStyle w:val="fontstyle01"/>
          <w:rFonts w:ascii="Times New Roman" w:hAnsi="Times New Roman" w:cs="Times New Roman"/>
          <w:bCs/>
          <w:color w:val="auto"/>
          <w:sz w:val="24"/>
          <w:szCs w:val="24"/>
        </w:rPr>
        <w:t xml:space="preserve"> </w:t>
      </w:r>
      <w:commentRangeStart w:id="185"/>
      <w:r w:rsidR="007A41F6">
        <w:rPr>
          <w:rStyle w:val="fontstyle01"/>
          <w:rFonts w:ascii="Times New Roman" w:hAnsi="Times New Roman" w:cs="Times New Roman"/>
          <w:bCs/>
          <w:color w:val="auto"/>
          <w:sz w:val="24"/>
          <w:szCs w:val="24"/>
        </w:rPr>
        <w:t>(u</w:t>
      </w:r>
      <w:r w:rsidR="007A41F6" w:rsidRPr="007A41F6">
        <w:rPr>
          <w:rStyle w:val="fontstyle01"/>
          <w:rFonts w:ascii="Times New Roman" w:hAnsi="Times New Roman" w:cs="Times New Roman"/>
          <w:bCs/>
          <w:color w:val="auto"/>
          <w:sz w:val="24"/>
          <w:szCs w:val="24"/>
        </w:rPr>
        <w:t>nimproved</w:t>
      </w:r>
      <w:r w:rsidR="007A41F6">
        <w:rPr>
          <w:rStyle w:val="fontstyle01"/>
          <w:rFonts w:ascii="Times New Roman" w:hAnsi="Times New Roman" w:cs="Times New Roman"/>
          <w:bCs/>
          <w:color w:val="auto"/>
          <w:sz w:val="24"/>
          <w:szCs w:val="24"/>
        </w:rPr>
        <w:t xml:space="preserve"> and improved)</w:t>
      </w:r>
      <w:commentRangeEnd w:id="185"/>
      <w:r w:rsidR="007A41F6">
        <w:rPr>
          <w:rStyle w:val="CommentReference"/>
          <w:lang w:val="en-US"/>
        </w:rPr>
        <w:commentReference w:id="185"/>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7A41F6">
        <w:rPr>
          <w:rStyle w:val="fontstyle01"/>
          <w:rFonts w:ascii="Times New Roman" w:hAnsi="Times New Roman" w:cs="Times New Roman"/>
          <w:bCs/>
          <w:color w:val="auto"/>
          <w:sz w:val="24"/>
          <w:szCs w:val="24"/>
        </w:rPr>
        <w:instrText>ADDIN CSL_CITATION {"citationItems":[{"id":"ITEM-1","itemData":{"URL":"https://www.who.int/data/gho/data/indicators/indicator-details/GHO/population-using-improved-sanitation-facilities-(-)","accessed":{"date-parts":[["2022","4","5"]]},"author":[{"dropping-particle":"","family":"WHO","given":"","non-dropping-particle":"","parse-names":false,"suffix":""}],"container-title":"World Health Organization","id":"ITEM-1","issued":{"date-parts":[["2014"]]},"title":"Population using improved sanitation facilities (%)","type":"webpage"},"uris":["http://www.mendeley.com/documents/?uuid=84be12f1-7530-3a88-952b-650d70fdd18b"]}],"mendeley":{"formattedCitation":"[23]","plainTextFormattedCitation":"[23]","previouslyFormattedCitation":"(WHO, 2014)"},"properties":{"noteIndex":0},"schema":"https://github.com/citation-style-language/schema/raw/master/csl-citation.json"}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[23]</w:t>
      </w:r>
      <w:r w:rsidR="007A41F6" w:rsidRPr="00FA2BD5">
        <w:rPr>
          <w:rStyle w:val="fontstyle01"/>
          <w:rFonts w:ascii="Times New Roman" w:hAnsi="Times New Roman" w:cs="Times New Roman"/>
          <w:bCs/>
          <w:color w:val="auto"/>
          <w:sz w:val="24"/>
          <w:szCs w:val="24"/>
        </w:rPr>
        <w:fldChar w:fldCharType="end"/>
      </w:r>
      <w:r w:rsidR="006D1641">
        <w:rPr>
          <w:rStyle w:val="fontstyle01"/>
          <w:rFonts w:ascii="Times New Roman" w:hAnsi="Times New Roman" w:cs="Times New Roman"/>
          <w:bCs/>
          <w:color w:val="auto"/>
          <w:sz w:val="24"/>
          <w:szCs w:val="24"/>
        </w:rPr>
        <w:t xml:space="preserve">, </w:t>
      </w:r>
      <w:r w:rsidR="007A5CF0">
        <w:rPr>
          <w:rStyle w:val="fontstyle01"/>
          <w:rFonts w:ascii="Times New Roman" w:hAnsi="Times New Roman" w:cs="Times New Roman"/>
          <w:bCs/>
          <w:color w:val="auto"/>
          <w:sz w:val="24"/>
          <w:szCs w:val="24"/>
        </w:rPr>
        <w:t xml:space="preserve">access of </w:t>
      </w:r>
      <w:r w:rsidRPr="00093574">
        <w:rPr>
          <w:rStyle w:val="fontstyle01"/>
          <w:rFonts w:ascii="Times New Roman" w:hAnsi="Times New Roman" w:cs="Times New Roman"/>
          <w:bCs/>
          <w:color w:val="auto"/>
          <w:sz w:val="24"/>
          <w:szCs w:val="24"/>
        </w:rPr>
        <w:t xml:space="preserve">media (television, newspaper or radio), and child punishment was used. </w:t>
      </w:r>
    </w:p>
    <w:p w14:paraId="62E86181" w14:textId="3C544E5D" w:rsidR="00F560A5" w:rsidRPr="00FA2BD5" w:rsidRDefault="00D04C88">
      <w:pPr>
        <w:spacing w:after="0" w:line="480" w:lineRule="auto"/>
        <w:ind w:firstLine="720"/>
        <w:contextualSpacing/>
        <w:rPr>
          <w:rStyle w:val="fontstyle01"/>
          <w:rFonts w:ascii="Times New Roman" w:hAnsi="Times New Roman" w:cs="Times New Roman"/>
          <w:bCs/>
          <w:color w:val="auto"/>
          <w:sz w:val="24"/>
          <w:szCs w:val="24"/>
        </w:rPr>
      </w:pPr>
      <w:r w:rsidRPr="00D04C88">
        <w:rPr>
          <w:rFonts w:ascii="Times New Roman" w:hAnsi="Times New Roman" w:cs="Times New Roman"/>
          <w:sz w:val="24"/>
          <w:szCs w:val="24"/>
        </w:rPr>
        <w:t xml:space="preserve">Some additional explanations for </w:t>
      </w:r>
      <w:r>
        <w:rPr>
          <w:rFonts w:ascii="Times New Roman" w:hAnsi="Times New Roman" w:cs="Times New Roman"/>
          <w:sz w:val="24"/>
          <w:szCs w:val="24"/>
        </w:rPr>
        <w:t xml:space="preserve">some </w:t>
      </w:r>
      <w:r w:rsidRPr="00D04C88">
        <w:rPr>
          <w:rFonts w:ascii="Times New Roman" w:hAnsi="Times New Roman" w:cs="Times New Roman"/>
          <w:sz w:val="24"/>
          <w:szCs w:val="24"/>
        </w:rPr>
        <w:t>variables are as follows</w:t>
      </w:r>
      <w:r w:rsidR="007A41F6">
        <w:rPr>
          <w:rFonts w:ascii="Times New Roman" w:hAnsi="Times New Roman" w:cs="Times New Roman"/>
          <w:sz w:val="24"/>
          <w:szCs w:val="24"/>
        </w:rPr>
        <w:t>: t</w:t>
      </w:r>
      <w:r w:rsidR="007A41F6" w:rsidRPr="00093574">
        <w:rPr>
          <w:rFonts w:ascii="Times New Roman" w:hAnsi="Times New Roman" w:cs="Times New Roman"/>
          <w:sz w:val="24"/>
          <w:szCs w:val="24"/>
        </w:rPr>
        <w:t xml:space="preserve">he WHO recommends using </w:t>
      </w:r>
      <w:r w:rsidR="007A41F6" w:rsidRPr="00FA2BD5">
        <w:rPr>
          <w:rFonts w:ascii="Times New Roman" w:hAnsi="Times New Roman" w:cs="Times New Roman"/>
          <w:sz w:val="24"/>
          <w:szCs w:val="24"/>
        </w:rPr>
        <w:t>three</w:t>
      </w:r>
      <w:r w:rsidR="007A41F6" w:rsidRPr="00093574">
        <w:rPr>
          <w:rFonts w:ascii="Times New Roman" w:hAnsi="Times New Roman" w:cs="Times New Roman"/>
          <w:sz w:val="24"/>
          <w:szCs w:val="24"/>
        </w:rPr>
        <w:t xml:space="preserve"> anthropometric indices to assess a child's nutritional status: height-for-age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(HAZ)</w:t>
      </w:r>
      <w:r w:rsidR="007A41F6" w:rsidRPr="00093574">
        <w:rPr>
          <w:rFonts w:ascii="Times New Roman" w:hAnsi="Times New Roman" w:cs="Times New Roman"/>
          <w:sz w:val="24"/>
          <w:szCs w:val="24"/>
        </w:rPr>
        <w:t>, weight-for-age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(WAZ)</w:t>
      </w:r>
      <w:r w:rsidR="007A41F6" w:rsidRPr="00093574">
        <w:rPr>
          <w:rFonts w:ascii="Times New Roman" w:hAnsi="Times New Roman" w:cs="Times New Roman"/>
          <w:sz w:val="24"/>
          <w:szCs w:val="24"/>
        </w:rPr>
        <w:t>, and weight-for-height z-score</w:t>
      </w:r>
      <w:r w:rsidR="007A41F6">
        <w:rPr>
          <w:rFonts w:ascii="Times New Roman" w:hAnsi="Times New Roman" w:cs="Times New Roman"/>
          <w:sz w:val="24"/>
          <w:szCs w:val="24"/>
        </w:rPr>
        <w:t xml:space="preserve"> (WHZ) </w:t>
      </w:r>
      <w:r w:rsidR="007A41F6">
        <w:rPr>
          <w:rFonts w:ascii="Times New Roman" w:hAnsi="Times New Roman" w:cs="Times New Roman"/>
          <w:sz w:val="24"/>
          <w:szCs w:val="24"/>
        </w:rPr>
        <w:fldChar w:fldCharType="begin" w:fldLock="1"/>
      </w:r>
      <w:r w:rsidR="007A41F6">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instrText>
      </w:r>
      <w:r w:rsidR="007A41F6">
        <w:rPr>
          <w:rFonts w:ascii="Times New Roman" w:hAnsi="Times New Roman" w:cs="Times New Roman"/>
          <w:sz w:val="24"/>
          <w:szCs w:val="24"/>
        </w:rPr>
        <w:fldChar w:fldCharType="separate"/>
      </w:r>
      <w:r w:rsidR="007A41F6" w:rsidRPr="00AC7202">
        <w:rPr>
          <w:rFonts w:ascii="Times New Roman" w:hAnsi="Times New Roman" w:cs="Times New Roman"/>
          <w:noProof/>
          <w:sz w:val="24"/>
          <w:szCs w:val="24"/>
        </w:rPr>
        <w:t>[2]</w:t>
      </w:r>
      <w:r w:rsidR="007A41F6">
        <w:rPr>
          <w:rFonts w:ascii="Times New Roman" w:hAnsi="Times New Roman" w:cs="Times New Roman"/>
          <w:sz w:val="24"/>
          <w:szCs w:val="24"/>
        </w:rPr>
        <w:fldChar w:fldCharType="end"/>
      </w:r>
      <w:r w:rsidR="007A41F6">
        <w:rPr>
          <w:rFonts w:ascii="Times New Roman" w:hAnsi="Times New Roman" w:cs="Times New Roman"/>
          <w:sz w:val="24"/>
          <w:szCs w:val="24"/>
        </w:rPr>
        <w:t xml:space="preserve">. </w:t>
      </w:r>
      <w:r w:rsidR="007A41F6" w:rsidRPr="009F732F">
        <w:rPr>
          <w:rStyle w:val="fontstyle01"/>
          <w:rFonts w:ascii="Times New Roman" w:hAnsi="Times New Roman" w:cs="Times New Roman"/>
          <w:bCs/>
          <w:color w:val="auto"/>
          <w:sz w:val="24"/>
          <w:szCs w:val="24"/>
        </w:rPr>
        <w:t>If the WHZ, HAZ, or WAZ was less than -2, the child was classified as wasted, stunted, or underweight. A child was considered overweight if his or her WHZ was greater than +2</w:t>
      </w:r>
      <w:del w:id="186" w:author="Md. Rashed Babu" w:date="2022-09-15T12:59:00Z">
        <w:r w:rsidR="007A41F6" w:rsidRPr="009F732F" w:rsidDel="00293C9C">
          <w:rPr>
            <w:rStyle w:val="fontstyle01"/>
            <w:rFonts w:ascii="Times New Roman" w:hAnsi="Times New Roman" w:cs="Times New Roman"/>
            <w:bCs/>
            <w:color w:val="auto"/>
            <w:sz w:val="24"/>
            <w:szCs w:val="24"/>
          </w:rPr>
          <w:delText>.</w:delText>
        </w:r>
      </w:del>
      <w:r w:rsidR="007A41F6" w:rsidRPr="009F732F" w:rsidDel="009F732F">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7A41F6">
        <w:rPr>
          <w:rStyle w:val="fontstyle01"/>
          <w:rFonts w:ascii="Times New Roman" w:hAnsi="Times New Roman" w:cs="Times New Roman"/>
          <w:bCs/>
          <w:color w:val="auto"/>
          <w:sz w:val="24"/>
          <w:szCs w:val="24"/>
        </w:rPr>
        <w:instrText>ADDIN CSL_CITATION {"citationItems":[{"id":"ITEM-1","itemData":{"author":[{"dropping-particle":"","family":"Rutstein","given":"Shea Oscar","non-dropping-particle":"","parse-names":false,"suffix":""},{"dropping-particle":"","family":"Rojas","given":"Guillermo","non-dropping-particle":"","parse-names":false,"suffix":""}],"container-title":"The Demographic and Health Surveys Program","id":"ITEM-1","issue":"September","issued":{"date-parts":[["2006"]]},"title":"Guide to DHS Statistics: 2006","type":"report"},"uris":["http://www.mendeley.com/documents/?uuid=fb9816d6-53fa-3a5e-80b1-8f217ade8c08"]}],"mendeley":{"formattedCitation":"[22]","plainTextFormattedCitation":"[22]","previouslyFormattedCitation":"(Rutstein and Rojas, 2006)"},"properties":{"noteIndex":0},"schema":"https://github.com/citation-style-language/schema/raw/master/csl-citation.json"}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[22]</w:t>
      </w:r>
      <w:r w:rsidR="007A41F6" w:rsidRPr="00FA2BD5">
        <w:rPr>
          <w:rStyle w:val="fontstyle01"/>
          <w:rFonts w:ascii="Times New Roman" w:hAnsi="Times New Roman" w:cs="Times New Roman"/>
          <w:bCs/>
          <w:color w:val="auto"/>
          <w:sz w:val="24"/>
          <w:szCs w:val="24"/>
        </w:rPr>
        <w:fldChar w:fldCharType="end"/>
      </w:r>
      <w:r w:rsidR="007A41F6" w:rsidRPr="00093574">
        <w:rPr>
          <w:rStyle w:val="fontstyle01"/>
          <w:rFonts w:ascii="Times New Roman" w:hAnsi="Times New Roman" w:cs="Times New Roman"/>
          <w:bCs/>
          <w:color w:val="auto"/>
          <w:sz w:val="24"/>
          <w:szCs w:val="24"/>
        </w:rPr>
        <w:t>.</w:t>
      </w:r>
      <w:r w:rsidR="007A41F6">
        <w:rPr>
          <w:rStyle w:val="fontstyle01"/>
          <w:rFonts w:ascii="Times New Roman" w:hAnsi="Times New Roman" w:cs="Times New Roman"/>
          <w:bCs/>
          <w:color w:val="auto"/>
          <w:sz w:val="24"/>
          <w:szCs w:val="24"/>
        </w:rPr>
        <w:t xml:space="preserve"> E</w:t>
      </w:r>
      <w:r w:rsidR="007A41F6" w:rsidRPr="00093574">
        <w:rPr>
          <w:rStyle w:val="fontstyle01"/>
          <w:rFonts w:ascii="Times New Roman" w:hAnsi="Times New Roman" w:cs="Times New Roman"/>
          <w:bCs/>
          <w:color w:val="auto"/>
          <w:sz w:val="24"/>
          <w:szCs w:val="24"/>
        </w:rPr>
        <w:t>arly childhood diseases were categorized into “yes” if the mother’s (or caretaker’s) of the child reported that the child had such symptoms (diarrhoea, symptoms of acute respiratory infection or fever), otherwise “no”.</w:t>
      </w:r>
      <w:r w:rsidR="007A41F6" w:rsidRPr="00093574">
        <w:rPr>
          <w:rFonts w:ascii="Times New Roman" w:hAnsi="Times New Roman" w:cs="Times New Roman"/>
          <w:sz w:val="24"/>
          <w:szCs w:val="24"/>
        </w:rPr>
        <w:t xml:space="preserve"> </w:t>
      </w:r>
      <w:r w:rsidR="007A41F6" w:rsidRPr="00093574">
        <w:rPr>
          <w:rStyle w:val="fontstyle01"/>
          <w:rFonts w:ascii="Times New Roman" w:hAnsi="Times New Roman" w:cs="Times New Roman"/>
          <w:bCs/>
          <w:color w:val="auto"/>
          <w:sz w:val="24"/>
          <w:szCs w:val="24"/>
        </w:rPr>
        <w:t xml:space="preserve">To measure stimulation in this study, the involvement of adults in the household with children in the following activities: </w:t>
      </w:r>
      <w:r w:rsidR="007A41F6" w:rsidRPr="008F34A6">
        <w:rPr>
          <w:rStyle w:val="fontstyle01"/>
          <w:rFonts w:ascii="Times New Roman" w:hAnsi="Times New Roman" w:cs="Times New Roman"/>
          <w:bCs/>
          <w:color w:val="auto"/>
          <w:sz w:val="24"/>
          <w:szCs w:val="24"/>
        </w:rPr>
        <w:t xml:space="preserve">reading books or looking at picture books with children, telling stories, singing songs, taking children outside the home, compound, or yard, playing with children, and spending time with children naming, counting, or drawing </w:t>
      </w:r>
      <w:r w:rsidR="007A41F6">
        <w:rPr>
          <w:rStyle w:val="fontstyle01"/>
          <w:rFonts w:ascii="Times New Roman" w:hAnsi="Times New Roman" w:cs="Times New Roman"/>
          <w:bCs/>
          <w:color w:val="auto"/>
          <w:sz w:val="24"/>
          <w:szCs w:val="24"/>
        </w:rPr>
        <w:t xml:space="preserve">objects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sidRPr="00093574">
        <w:rPr>
          <w:rStyle w:val="fontstyle01"/>
          <w:rFonts w:ascii="Times New Roman" w:hAnsi="Times New Roman" w:cs="Times New Roman"/>
          <w:bCs/>
          <w:color w:val="auto"/>
          <w:sz w:val="24"/>
          <w:szCs w:val="24"/>
        </w:rPr>
        <w:t xml:space="preserve">. We categorized “yes” </w:t>
      </w:r>
      <w:r w:rsidR="007A41F6" w:rsidRPr="00FD5687">
        <w:rPr>
          <w:rStyle w:val="fontstyle01"/>
          <w:rFonts w:ascii="Times New Roman" w:hAnsi="Times New Roman" w:cs="Times New Roman"/>
          <w:bCs/>
          <w:color w:val="auto"/>
          <w:sz w:val="24"/>
          <w:szCs w:val="24"/>
        </w:rPr>
        <w:t xml:space="preserve">if (fathers/mothers/others) have participated in any one activity with their </w:t>
      </w:r>
      <w:r w:rsidR="007A41F6" w:rsidRPr="00FD5687">
        <w:rPr>
          <w:rStyle w:val="fontstyle01"/>
          <w:rFonts w:ascii="Times New Roman" w:hAnsi="Times New Roman" w:cs="Times New Roman"/>
          <w:bCs/>
          <w:color w:val="auto"/>
          <w:sz w:val="24"/>
          <w:szCs w:val="24"/>
        </w:rPr>
        <w:lastRenderedPageBreak/>
        <w:t>children</w:t>
      </w:r>
      <w:r w:rsidR="007A41F6" w:rsidRPr="00093574">
        <w:rPr>
          <w:rStyle w:val="fontstyle01"/>
          <w:rFonts w:ascii="Times New Roman" w:hAnsi="Times New Roman" w:cs="Times New Roman"/>
          <w:bCs/>
          <w:color w:val="auto"/>
          <w:sz w:val="24"/>
          <w:szCs w:val="24"/>
        </w:rPr>
        <w:t>, otherwise “no”</w:t>
      </w:r>
      <w:r w:rsidR="007A41F6">
        <w:rPr>
          <w:rFonts w:ascii="Times New Roman" w:eastAsia="Times New Roman" w:hAnsi="Times New Roman" w:cs="Times New Roman"/>
          <w:color w:val="000000"/>
          <w:sz w:val="24"/>
          <w:szCs w:val="24"/>
          <w:shd w:val="clear" w:color="auto" w:fill="FFFFFF"/>
        </w:rPr>
        <w:t>.</w:t>
      </w:r>
      <w:r w:rsidR="007A41F6" w:rsidRPr="00093574">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t>Inadequate supervision is defined as a child under the age of five who has been left alone or under the supervision of another child under the age of ten for more than one hour at least once in the previous week</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093574">
        <w:rPr>
          <w:rStyle w:val="fontstyle01"/>
          <w:rFonts w:ascii="Times New Roman" w:hAnsi="Times New Roman" w:cs="Times New Roman"/>
          <w:bCs/>
          <w:color w:val="auto"/>
          <w:sz w:val="24"/>
          <w:szCs w:val="24"/>
        </w:rPr>
        <w:t>Salt iodization was categorised</w:t>
      </w:r>
      <w:r w:rsidR="007A41F6" w:rsidRPr="00FA2BD5">
        <w:rPr>
          <w:rStyle w:val="fontstyle01"/>
          <w:rFonts w:ascii="Times New Roman" w:hAnsi="Times New Roman" w:cs="Times New Roman"/>
          <w:bCs/>
          <w:color w:val="auto"/>
          <w:sz w:val="24"/>
          <w:szCs w:val="24"/>
        </w:rPr>
        <w:t xml:space="preserve"> into “yes” if the iodine level was between 0 and 15 ppm or above 15 ppm and “no” if the iodine level was 0 ppm or no salt in the house</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FD5687">
        <w:rPr>
          <w:rFonts w:ascii="Times New Roman" w:hAnsi="Times New Roman" w:cs="Times New Roman"/>
          <w:sz w:val="24"/>
          <w:szCs w:val="24"/>
        </w:rPr>
        <w:t>If a child aged 1 to 14 years ha</w:t>
      </w:r>
      <w:ins w:id="187" w:author="Md. Rashed Babu" w:date="2022-09-15T13:01:00Z">
        <w:r w:rsidR="00293C9C">
          <w:rPr>
            <w:rFonts w:ascii="Times New Roman" w:hAnsi="Times New Roman" w:cs="Times New Roman"/>
            <w:sz w:val="24"/>
            <w:szCs w:val="24"/>
          </w:rPr>
          <w:t>d</w:t>
        </w:r>
      </w:ins>
      <w:del w:id="188" w:author="Md. Rashed Babu" w:date="2022-09-15T13:00:00Z">
        <w:r w:rsidR="007A41F6" w:rsidRPr="00FD5687" w:rsidDel="00293C9C">
          <w:rPr>
            <w:rFonts w:ascii="Times New Roman" w:hAnsi="Times New Roman" w:cs="Times New Roman"/>
            <w:sz w:val="24"/>
            <w:szCs w:val="24"/>
          </w:rPr>
          <w:delText>s been</w:delText>
        </w:r>
      </w:del>
      <w:r w:rsidR="007A41F6" w:rsidRPr="00FD5687">
        <w:rPr>
          <w:rFonts w:ascii="Times New Roman" w:hAnsi="Times New Roman" w:cs="Times New Roman"/>
          <w:sz w:val="24"/>
          <w:szCs w:val="24"/>
        </w:rPr>
        <w:t xml:space="preserve"> subjected to physical or psychological abuse by caregivers in the previous month</w:t>
      </w:r>
      <w:r w:rsidR="007A41F6" w:rsidRPr="00FA2BD5">
        <w:rPr>
          <w:rFonts w:ascii="Times New Roman" w:hAnsi="Times New Roman" w:cs="Times New Roman"/>
          <w:sz w:val="24"/>
          <w:szCs w:val="24"/>
        </w:rPr>
        <w:t xml:space="preserve">, he or she </w:t>
      </w:r>
      <w:ins w:id="189" w:author="Md. Rashed Babu" w:date="2022-09-15T13:01:00Z">
        <w:r w:rsidR="00293C9C">
          <w:rPr>
            <w:rFonts w:ascii="Times New Roman" w:hAnsi="Times New Roman" w:cs="Times New Roman"/>
            <w:sz w:val="24"/>
            <w:szCs w:val="24"/>
          </w:rPr>
          <w:t>was</w:t>
        </w:r>
      </w:ins>
      <w:del w:id="190" w:author="Md. Rashed Babu" w:date="2022-09-15T13:01:00Z">
        <w:r w:rsidR="007A41F6" w:rsidRPr="00FA2BD5" w:rsidDel="00293C9C">
          <w:rPr>
            <w:rFonts w:ascii="Times New Roman" w:hAnsi="Times New Roman" w:cs="Times New Roman"/>
            <w:sz w:val="24"/>
            <w:szCs w:val="24"/>
          </w:rPr>
          <w:delText>is</w:delText>
        </w:r>
      </w:del>
      <w:r w:rsidR="007A41F6" w:rsidRPr="00FA2BD5">
        <w:rPr>
          <w:rFonts w:ascii="Times New Roman" w:hAnsi="Times New Roman" w:cs="Times New Roman"/>
          <w:sz w:val="24"/>
          <w:szCs w:val="24"/>
        </w:rPr>
        <w:t xml:space="preserve"> considered to </w:t>
      </w:r>
      <w:del w:id="191" w:author="Md. Rashed Babu" w:date="2022-09-15T13:02:00Z">
        <w:r w:rsidR="007A41F6" w:rsidRPr="00FA2BD5" w:rsidDel="00293C9C">
          <w:rPr>
            <w:rFonts w:ascii="Times New Roman" w:hAnsi="Times New Roman" w:cs="Times New Roman"/>
            <w:sz w:val="24"/>
            <w:szCs w:val="24"/>
          </w:rPr>
          <w:delText xml:space="preserve">have been </w:delText>
        </w:r>
      </w:del>
      <w:r w:rsidR="007A41F6" w:rsidRPr="00FA2BD5">
        <w:rPr>
          <w:rFonts w:ascii="Times New Roman" w:hAnsi="Times New Roman" w:cs="Times New Roman"/>
          <w:sz w:val="24"/>
          <w:szCs w:val="24"/>
        </w:rPr>
        <w:t>subjected to</w:t>
      </w:r>
      <w:r w:rsidR="007A41F6" w:rsidRPr="00093574">
        <w:rPr>
          <w:rFonts w:ascii="Times New Roman" w:hAnsi="Times New Roman" w:cs="Times New Roman"/>
          <w:sz w:val="24"/>
          <w:szCs w:val="24"/>
        </w:rPr>
        <w:t xml:space="preserve"> child punishment </w:t>
      </w:r>
      <w:r w:rsidR="007A41F6">
        <w:rPr>
          <w:rFonts w:ascii="Times New Roman" w:eastAsia="Times New Roman" w:hAnsi="Times New Roman" w:cs="Times New Roman"/>
          <w:sz w:val="24"/>
          <w:szCs w:val="24"/>
          <w:shd w:val="clear" w:color="auto" w:fill="FFFFFF"/>
        </w:rPr>
        <w:fldChar w:fldCharType="begin" w:fldLock="1"/>
      </w:r>
      <w:r w:rsidR="007A41F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FINAL REPORT RELEASED - UNICEF MICS","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20]","previouslyFormattedCitation":"(MICS, 2014, 2019)"},"properties":{"noteIndex":0},"schema":"https://github.com/citation-style-language/schema/raw/master/csl-citation.json"}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w:t>
      </w:r>
      <w:r w:rsidR="00F560A5" w:rsidRPr="00093574">
        <w:rPr>
          <w:rFonts w:ascii="Times New Roman" w:hAnsi="Times New Roman" w:cs="Times New Roman"/>
          <w:sz w:val="24"/>
          <w:szCs w:val="24"/>
        </w:rPr>
        <w:t xml:space="preserve"> </w:t>
      </w:r>
    </w:p>
    <w:p w14:paraId="07F16B2E"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FA2BD5">
        <w:rPr>
          <w:rStyle w:val="fontstyle01"/>
          <w:rFonts w:ascii="Times New Roman" w:hAnsi="Times New Roman" w:cs="Times New Roman"/>
          <w:b/>
          <w:color w:val="auto"/>
          <w:sz w:val="24"/>
          <w:szCs w:val="24"/>
        </w:rPr>
        <w:t>Statistical Analysis</w:t>
      </w:r>
    </w:p>
    <w:p w14:paraId="53A98AF8" w14:textId="69B2CC31" w:rsidR="00F560A5" w:rsidRPr="00FA2BD5" w:rsidRDefault="005331B5" w:rsidP="00922062">
      <w:pPr>
        <w:spacing w:after="0" w:line="480" w:lineRule="auto"/>
        <w:ind w:firstLine="720"/>
        <w:contextualSpacing/>
        <w:rPr>
          <w:rStyle w:val="fontstyle01"/>
          <w:rFonts w:ascii="Times New Roman" w:hAnsi="Times New Roman" w:cs="Times New Roman"/>
          <w:color w:val="auto"/>
          <w:sz w:val="24"/>
          <w:szCs w:val="24"/>
        </w:rPr>
      </w:pPr>
      <w:r w:rsidRPr="005331B5">
        <w:rPr>
          <w:rStyle w:val="fontstyle01"/>
          <w:rFonts w:ascii="Times New Roman" w:hAnsi="Times New Roman" w:cs="Times New Roman"/>
          <w:color w:val="auto"/>
          <w:sz w:val="24"/>
          <w:szCs w:val="24"/>
        </w:rPr>
        <w:t xml:space="preserve">To assess the relationship between ECD status and other factors, </w:t>
      </w:r>
      <w:r w:rsidR="00D04C88">
        <w:rPr>
          <w:rStyle w:val="fontstyle01"/>
          <w:rFonts w:ascii="Times New Roman" w:hAnsi="Times New Roman" w:cs="Times New Roman"/>
          <w:color w:val="auto"/>
          <w:sz w:val="24"/>
          <w:szCs w:val="24"/>
        </w:rPr>
        <w:t xml:space="preserve">first, a </w:t>
      </w:r>
      <w:r w:rsidRPr="005331B5">
        <w:rPr>
          <w:rStyle w:val="fontstyle01"/>
          <w:rFonts w:ascii="Times New Roman" w:hAnsi="Times New Roman" w:cs="Times New Roman"/>
          <w:color w:val="auto"/>
          <w:sz w:val="24"/>
          <w:szCs w:val="24"/>
        </w:rPr>
        <w:t>bivar</w:t>
      </w:r>
      <w:ins w:id="192" w:author="Mohammad Nayeem Hasan" w:date="2022-10-05T03:23:00Z">
        <w:r w:rsidR="00D2440A">
          <w:rPr>
            <w:rStyle w:val="fontstyle01"/>
            <w:rFonts w:ascii="Times New Roman" w:hAnsi="Times New Roman" w:cs="Times New Roman"/>
            <w:color w:val="auto"/>
            <w:sz w:val="24"/>
            <w:szCs w:val="24"/>
          </w:rPr>
          <w:t>iable</w:t>
        </w:r>
      </w:ins>
      <w:del w:id="193" w:author="Mohammad Nayeem Hasan" w:date="2022-10-05T03:23:00Z">
        <w:r w:rsidRPr="005331B5" w:rsidDel="00D2440A">
          <w:rPr>
            <w:rStyle w:val="fontstyle01"/>
            <w:rFonts w:ascii="Times New Roman" w:hAnsi="Times New Roman" w:cs="Times New Roman"/>
            <w:color w:val="auto"/>
            <w:sz w:val="24"/>
            <w:szCs w:val="24"/>
          </w:rPr>
          <w:delText>iate</w:delText>
        </w:r>
      </w:del>
      <w:r w:rsidRPr="005331B5">
        <w:rPr>
          <w:rStyle w:val="fontstyle01"/>
          <w:rFonts w:ascii="Times New Roman" w:hAnsi="Times New Roman" w:cs="Times New Roman"/>
          <w:color w:val="auto"/>
          <w:sz w:val="24"/>
          <w:szCs w:val="24"/>
        </w:rPr>
        <w:t xml:space="preserve"> analysis</w:t>
      </w:r>
      <w:r>
        <w:rPr>
          <w:rStyle w:val="fontstyle01"/>
          <w:rFonts w:ascii="Times New Roman" w:hAnsi="Times New Roman" w:cs="Times New Roman"/>
          <w:color w:val="auto"/>
          <w:sz w:val="24"/>
          <w:szCs w:val="24"/>
        </w:rPr>
        <w:t xml:space="preserve"> </w:t>
      </w:r>
      <w:del w:id="194" w:author="Md. Rashed Babu" w:date="2022-09-17T00:52:00Z">
        <w:r w:rsidDel="003B3202">
          <w:rPr>
            <w:rStyle w:val="fontstyle01"/>
            <w:rFonts w:ascii="Times New Roman" w:hAnsi="Times New Roman" w:cs="Times New Roman"/>
            <w:color w:val="auto"/>
            <w:sz w:val="24"/>
            <w:szCs w:val="24"/>
          </w:rPr>
          <w:delText>with</w:delText>
        </w:r>
        <w:r w:rsidRPr="005331B5" w:rsidDel="003B3202">
          <w:rPr>
            <w:rStyle w:val="fontstyle01"/>
            <w:rFonts w:ascii="Times New Roman" w:hAnsi="Times New Roman" w:cs="Times New Roman"/>
            <w:color w:val="auto"/>
            <w:sz w:val="24"/>
            <w:szCs w:val="24"/>
          </w:rPr>
          <w:delText xml:space="preserve"> the </w:delText>
        </w:r>
      </w:del>
      <w:del w:id="195" w:author="Md. Rashed Babu" w:date="2022-09-13T00:17:00Z">
        <w:r w:rsidRPr="005331B5" w:rsidDel="006E638D">
          <w:rPr>
            <w:rStyle w:val="fontstyle01"/>
            <w:rFonts w:ascii="Times New Roman" w:hAnsi="Times New Roman" w:cs="Times New Roman"/>
            <w:color w:val="auto"/>
            <w:sz w:val="24"/>
            <w:szCs w:val="24"/>
          </w:rPr>
          <w:delText>chi-square test was used</w:delText>
        </w:r>
      </w:del>
      <w:ins w:id="196" w:author="Md. Rashed Babu" w:date="2022-09-17T00:53:00Z">
        <w:r w:rsidR="003B3202">
          <w:rPr>
            <w:rStyle w:val="fontstyle01"/>
            <w:rFonts w:ascii="Times New Roman" w:hAnsi="Times New Roman" w:cs="Times New Roman"/>
            <w:color w:val="auto"/>
            <w:sz w:val="24"/>
            <w:szCs w:val="24"/>
          </w:rPr>
          <w:t xml:space="preserve"> was used</w:t>
        </w:r>
      </w:ins>
      <w:r w:rsidRPr="005331B5">
        <w:rPr>
          <w:rStyle w:val="fontstyle01"/>
          <w:rFonts w:ascii="Times New Roman" w:hAnsi="Times New Roman" w:cs="Times New Roman"/>
          <w:color w:val="auto"/>
          <w:sz w:val="24"/>
          <w:szCs w:val="24"/>
        </w:rPr>
        <w:t>.</w:t>
      </w:r>
      <w:r>
        <w:rPr>
          <w:rStyle w:val="fontstyle01"/>
          <w:rFonts w:ascii="Times New Roman" w:hAnsi="Times New Roman" w:cs="Times New Roman"/>
          <w:color w:val="auto"/>
          <w:sz w:val="24"/>
          <w:szCs w:val="24"/>
        </w:rPr>
        <w:t xml:space="preserve"> </w:t>
      </w:r>
      <w:r w:rsidR="00D04C88" w:rsidRPr="00D04C88">
        <w:rPr>
          <w:rStyle w:val="fontstyle01"/>
          <w:rFonts w:ascii="Times New Roman" w:hAnsi="Times New Roman" w:cs="Times New Roman"/>
          <w:color w:val="auto"/>
          <w:sz w:val="24"/>
          <w:szCs w:val="24"/>
        </w:rPr>
        <w:t xml:space="preserve">The </w:t>
      </w:r>
      <w:ins w:id="197" w:author="Mohammad Nayeem Hasan" w:date="2022-10-05T03:24:00Z">
        <w:r w:rsidR="00D2440A" w:rsidRPr="00D04C88">
          <w:rPr>
            <w:rStyle w:val="fontstyle01"/>
            <w:rFonts w:ascii="Times New Roman" w:hAnsi="Times New Roman" w:cs="Times New Roman"/>
            <w:color w:val="auto"/>
            <w:sz w:val="24"/>
            <w:szCs w:val="24"/>
          </w:rPr>
          <w:t>univar</w:t>
        </w:r>
        <w:r w:rsidR="00D2440A">
          <w:rPr>
            <w:rStyle w:val="fontstyle01"/>
            <w:rFonts w:ascii="Times New Roman" w:hAnsi="Times New Roman" w:cs="Times New Roman"/>
            <w:color w:val="auto"/>
            <w:sz w:val="24"/>
            <w:szCs w:val="24"/>
          </w:rPr>
          <w:t xml:space="preserve">iable </w:t>
        </w:r>
      </w:ins>
      <w:ins w:id="198" w:author="Mohammad Nayeem Hasan" w:date="2022-10-05T03:15:00Z">
        <w:r w:rsidR="00CA770B">
          <w:rPr>
            <w:rStyle w:val="fontstyle01"/>
            <w:rFonts w:ascii="Times New Roman" w:hAnsi="Times New Roman" w:cs="Times New Roman"/>
            <w:color w:val="auto"/>
            <w:sz w:val="24"/>
            <w:szCs w:val="24"/>
          </w:rPr>
          <w:t>multi-lev</w:t>
        </w:r>
      </w:ins>
      <w:ins w:id="199" w:author="Mohammad Nayeem Hasan" w:date="2022-10-05T03:16:00Z">
        <w:r w:rsidR="00CA770B">
          <w:rPr>
            <w:rStyle w:val="fontstyle01"/>
            <w:rFonts w:ascii="Times New Roman" w:hAnsi="Times New Roman" w:cs="Times New Roman"/>
            <w:color w:val="auto"/>
            <w:sz w:val="24"/>
            <w:szCs w:val="24"/>
          </w:rPr>
          <w:t xml:space="preserve">el </w:t>
        </w:r>
      </w:ins>
      <w:del w:id="200" w:author="Mohammad Nayeem Hasan" w:date="2022-10-05T03:24:00Z">
        <w:r w:rsidR="00D04C88" w:rsidRPr="00D04C88" w:rsidDel="00D2440A">
          <w:rPr>
            <w:rStyle w:val="fontstyle01"/>
            <w:rFonts w:ascii="Times New Roman" w:hAnsi="Times New Roman" w:cs="Times New Roman"/>
            <w:color w:val="auto"/>
            <w:sz w:val="24"/>
            <w:szCs w:val="24"/>
          </w:rPr>
          <w:delText xml:space="preserve">univariate </w:delText>
        </w:r>
      </w:del>
      <w:r w:rsidR="00D04C88" w:rsidRPr="00D04C88">
        <w:rPr>
          <w:rStyle w:val="fontstyle01"/>
          <w:rFonts w:ascii="Times New Roman" w:hAnsi="Times New Roman" w:cs="Times New Roman"/>
          <w:color w:val="auto"/>
          <w:sz w:val="24"/>
          <w:szCs w:val="24"/>
        </w:rPr>
        <w:t>[unadjusted] and</w:t>
      </w:r>
      <w:ins w:id="201" w:author="Mohammad Nayeem Hasan" w:date="2022-10-05T03:24:00Z">
        <w:r w:rsidR="00D2440A">
          <w:rPr>
            <w:rStyle w:val="fontstyle01"/>
            <w:rFonts w:ascii="Times New Roman" w:hAnsi="Times New Roman" w:cs="Times New Roman"/>
            <w:color w:val="auto"/>
            <w:sz w:val="24"/>
            <w:szCs w:val="24"/>
          </w:rPr>
          <w:t xml:space="preserve"> multivariable</w:t>
        </w:r>
      </w:ins>
      <w:r w:rsidR="00D04C88" w:rsidRPr="00D04C88">
        <w:rPr>
          <w:rStyle w:val="fontstyle01"/>
          <w:rFonts w:ascii="Times New Roman" w:hAnsi="Times New Roman" w:cs="Times New Roman"/>
          <w:color w:val="auto"/>
          <w:sz w:val="24"/>
          <w:szCs w:val="24"/>
        </w:rPr>
        <w:t xml:space="preserve"> multi</w:t>
      </w:r>
      <w:ins w:id="202" w:author="Mohammad Nayeem Hasan" w:date="2022-10-05T03:16:00Z">
        <w:r w:rsidR="00CA770B">
          <w:rPr>
            <w:rStyle w:val="fontstyle01"/>
            <w:rFonts w:ascii="Times New Roman" w:hAnsi="Times New Roman" w:cs="Times New Roman"/>
            <w:color w:val="auto"/>
            <w:sz w:val="24"/>
            <w:szCs w:val="24"/>
          </w:rPr>
          <w:t>-</w:t>
        </w:r>
      </w:ins>
      <w:ins w:id="203" w:author="Md. Rashed Babu" w:date="2022-10-04T20:42:00Z">
        <w:r w:rsidR="00B634D9">
          <w:rPr>
            <w:rStyle w:val="fontstyle01"/>
            <w:rFonts w:ascii="Times New Roman" w:hAnsi="Times New Roman" w:cs="Times New Roman"/>
            <w:color w:val="auto"/>
            <w:sz w:val="24"/>
            <w:szCs w:val="24"/>
          </w:rPr>
          <w:t>level</w:t>
        </w:r>
      </w:ins>
      <w:del w:id="204" w:author="Md. Rashed Babu" w:date="2022-10-04T20:42:00Z">
        <w:r w:rsidR="00D04C88" w:rsidRPr="00D04C88" w:rsidDel="00B634D9">
          <w:rPr>
            <w:rStyle w:val="fontstyle01"/>
            <w:rFonts w:ascii="Times New Roman" w:hAnsi="Times New Roman" w:cs="Times New Roman"/>
            <w:color w:val="auto"/>
            <w:sz w:val="24"/>
            <w:szCs w:val="24"/>
          </w:rPr>
          <w:delText>v</w:delText>
        </w:r>
      </w:del>
      <w:ins w:id="205" w:author="Mohammad Nayeem Hasan" w:date="2022-10-05T03:16:00Z">
        <w:r w:rsidR="00CA770B">
          <w:rPr>
            <w:rStyle w:val="fontstyle01"/>
            <w:rFonts w:ascii="Times New Roman" w:hAnsi="Times New Roman" w:cs="Times New Roman"/>
            <w:color w:val="auto"/>
            <w:sz w:val="24"/>
            <w:szCs w:val="24"/>
          </w:rPr>
          <w:t xml:space="preserve"> </w:t>
        </w:r>
      </w:ins>
      <w:del w:id="206" w:author="Md. Rashed Babu" w:date="2022-10-04T20:42:00Z">
        <w:r w:rsidR="00D04C88" w:rsidRPr="00D04C88" w:rsidDel="00B634D9">
          <w:rPr>
            <w:rStyle w:val="fontstyle01"/>
            <w:rFonts w:ascii="Times New Roman" w:hAnsi="Times New Roman" w:cs="Times New Roman"/>
            <w:color w:val="auto"/>
            <w:sz w:val="24"/>
            <w:szCs w:val="24"/>
          </w:rPr>
          <w:delText>ariable</w:delText>
        </w:r>
      </w:del>
      <w:del w:id="207" w:author="Mohammad Nayeem Hasan" w:date="2022-10-05T03:16:00Z">
        <w:r w:rsidR="00D04C88" w:rsidRPr="00D04C88" w:rsidDel="00CA770B">
          <w:rPr>
            <w:rStyle w:val="fontstyle01"/>
            <w:rFonts w:ascii="Times New Roman" w:hAnsi="Times New Roman" w:cs="Times New Roman"/>
            <w:color w:val="auto"/>
            <w:sz w:val="24"/>
            <w:szCs w:val="24"/>
          </w:rPr>
          <w:delText xml:space="preserve"> </w:delText>
        </w:r>
      </w:del>
      <w:r w:rsidR="00D04C88" w:rsidRPr="00D04C88">
        <w:rPr>
          <w:rStyle w:val="fontstyle01"/>
          <w:rFonts w:ascii="Times New Roman" w:hAnsi="Times New Roman" w:cs="Times New Roman"/>
          <w:color w:val="auto"/>
          <w:sz w:val="24"/>
          <w:szCs w:val="24"/>
        </w:rPr>
        <w:t>[adjusted] logistic regression models were fitted separately for the 2012 and 2019 MICS survey data</w:t>
      </w:r>
      <w:del w:id="208" w:author="Md. Rashed Babu" w:date="2022-09-12T23:33:00Z">
        <w:r w:rsidR="00D04C88" w:rsidRPr="00D04C88" w:rsidDel="00AE6D19">
          <w:rPr>
            <w:rStyle w:val="fontstyle01"/>
            <w:rFonts w:ascii="Times New Roman" w:hAnsi="Times New Roman" w:cs="Times New Roman"/>
            <w:color w:val="auto"/>
            <w:sz w:val="24"/>
            <w:szCs w:val="24"/>
          </w:rPr>
          <w:delText>.</w:delText>
        </w:r>
      </w:del>
      <w:r w:rsidR="00F560A5" w:rsidRPr="00093574">
        <w:rPr>
          <w:rStyle w:val="fontstyle01"/>
          <w:rFonts w:ascii="Times New Roman" w:hAnsi="Times New Roman" w:cs="Times New Roman"/>
          <w:color w:val="auto"/>
          <w:sz w:val="24"/>
          <w:szCs w:val="24"/>
        </w:rPr>
        <w:t>. In univar</w:t>
      </w:r>
      <w:ins w:id="209" w:author="Mohammad Nayeem Hasan" w:date="2022-10-05T03:24:00Z">
        <w:r w:rsidR="00D2440A">
          <w:rPr>
            <w:rStyle w:val="fontstyle01"/>
            <w:rFonts w:ascii="Times New Roman" w:hAnsi="Times New Roman" w:cs="Times New Roman"/>
            <w:color w:val="auto"/>
            <w:sz w:val="24"/>
            <w:szCs w:val="24"/>
          </w:rPr>
          <w:t>iable</w:t>
        </w:r>
      </w:ins>
      <w:del w:id="210" w:author="Mohammad Nayeem Hasan" w:date="2022-10-05T03:24:00Z">
        <w:r w:rsidR="00F560A5" w:rsidRPr="00093574" w:rsidDel="00D2440A">
          <w:rPr>
            <w:rStyle w:val="fontstyle01"/>
            <w:rFonts w:ascii="Times New Roman" w:hAnsi="Times New Roman" w:cs="Times New Roman"/>
            <w:color w:val="auto"/>
            <w:sz w:val="24"/>
            <w:szCs w:val="24"/>
          </w:rPr>
          <w:delText>iate</w:delText>
        </w:r>
      </w:del>
      <w:r w:rsidR="00F560A5" w:rsidRPr="00093574">
        <w:rPr>
          <w:rStyle w:val="fontstyle01"/>
          <w:rFonts w:ascii="Times New Roman" w:hAnsi="Times New Roman" w:cs="Times New Roman"/>
          <w:color w:val="auto"/>
          <w:sz w:val="24"/>
          <w:szCs w:val="24"/>
        </w:rPr>
        <w:t xml:space="preserve"> analyses, one variable added at a time in the </w:t>
      </w:r>
      <w:ins w:id="211" w:author="Mohammad Nayeem Hasan" w:date="2022-10-05T03:16:00Z">
        <w:r w:rsidR="00CA770B">
          <w:rPr>
            <w:rStyle w:val="fontstyle01"/>
            <w:rFonts w:ascii="Times New Roman" w:hAnsi="Times New Roman" w:cs="Times New Roman"/>
            <w:color w:val="auto"/>
            <w:sz w:val="24"/>
            <w:szCs w:val="24"/>
          </w:rPr>
          <w:t xml:space="preserve">multi-level </w:t>
        </w:r>
      </w:ins>
      <w:r w:rsidR="00D04C88">
        <w:rPr>
          <w:rStyle w:val="fontstyle01"/>
          <w:rFonts w:ascii="Times New Roman" w:hAnsi="Times New Roman" w:cs="Times New Roman"/>
          <w:color w:val="auto"/>
          <w:sz w:val="24"/>
          <w:szCs w:val="24"/>
        </w:rPr>
        <w:t xml:space="preserve">logistic </w:t>
      </w:r>
      <w:r w:rsidR="00F560A5" w:rsidRPr="00093574">
        <w:rPr>
          <w:rStyle w:val="fontstyle01"/>
          <w:rFonts w:ascii="Times New Roman" w:hAnsi="Times New Roman" w:cs="Times New Roman"/>
          <w:color w:val="auto"/>
          <w:sz w:val="24"/>
          <w:szCs w:val="24"/>
        </w:rPr>
        <w:t xml:space="preserve">regression model and for the adjusted model, all possible variables added together in the model. </w:t>
      </w:r>
      <w:r w:rsidR="00B02369" w:rsidRPr="00B02369">
        <w:rPr>
          <w:rStyle w:val="fontstyle01"/>
          <w:rFonts w:ascii="Times New Roman" w:hAnsi="Times New Roman" w:cs="Times New Roman"/>
          <w:color w:val="auto"/>
          <w:sz w:val="24"/>
          <w:szCs w:val="24"/>
        </w:rPr>
        <w:t xml:space="preserve">To account for the </w:t>
      </w:r>
      <w:r w:rsidR="00D04C88">
        <w:rPr>
          <w:rStyle w:val="fontstyle01"/>
          <w:rFonts w:ascii="Times New Roman" w:hAnsi="Times New Roman" w:cs="Times New Roman"/>
          <w:color w:val="auto"/>
          <w:sz w:val="24"/>
          <w:szCs w:val="24"/>
        </w:rPr>
        <w:t xml:space="preserve">complex </w:t>
      </w:r>
      <w:r w:rsidR="00B02369" w:rsidRPr="00B02369">
        <w:rPr>
          <w:rStyle w:val="fontstyle01"/>
          <w:rFonts w:ascii="Times New Roman" w:hAnsi="Times New Roman" w:cs="Times New Roman"/>
          <w:color w:val="auto"/>
          <w:sz w:val="24"/>
          <w:szCs w:val="24"/>
        </w:rPr>
        <w:t xml:space="preserve">survey design, we utilized the </w:t>
      </w:r>
      <w:proofErr w:type="spellStart"/>
      <w:r w:rsidR="00B02369" w:rsidRPr="00B02369">
        <w:rPr>
          <w:rStyle w:val="fontstyle01"/>
          <w:rFonts w:ascii="Times New Roman" w:hAnsi="Times New Roman" w:cs="Times New Roman"/>
          <w:color w:val="auto"/>
          <w:sz w:val="24"/>
          <w:szCs w:val="24"/>
        </w:rPr>
        <w:t>Svyset</w:t>
      </w:r>
      <w:proofErr w:type="spellEnd"/>
      <w:r w:rsidR="00B02369" w:rsidRPr="00B02369">
        <w:rPr>
          <w:rStyle w:val="fontstyle01"/>
          <w:rFonts w:ascii="Times New Roman" w:hAnsi="Times New Roman" w:cs="Times New Roman"/>
          <w:color w:val="auto"/>
          <w:sz w:val="24"/>
          <w:szCs w:val="24"/>
        </w:rPr>
        <w:t xml:space="preserve"> tool in Stata (</w:t>
      </w:r>
      <w:proofErr w:type="spellStart"/>
      <w:r w:rsidR="00B02369" w:rsidRPr="00B02369">
        <w:rPr>
          <w:rStyle w:val="fontstyle01"/>
          <w:rFonts w:ascii="Times New Roman" w:hAnsi="Times New Roman" w:cs="Times New Roman"/>
          <w:color w:val="auto"/>
          <w:sz w:val="24"/>
          <w:szCs w:val="24"/>
        </w:rPr>
        <w:t>StataCorp</w:t>
      </w:r>
      <w:proofErr w:type="spellEnd"/>
      <w:r w:rsidR="00B02369" w:rsidRPr="00B02369">
        <w:rPr>
          <w:rStyle w:val="fontstyle01"/>
          <w:rFonts w:ascii="Times New Roman" w:hAnsi="Times New Roman" w:cs="Times New Roman"/>
          <w:color w:val="auto"/>
          <w:sz w:val="24"/>
          <w:szCs w:val="24"/>
        </w:rPr>
        <w:t xml:space="preserve"> LP, College Station, Texas). We</w:t>
      </w:r>
      <w:del w:id="212" w:author="Md. Rashed Babu" w:date="2022-09-12T23:43:00Z">
        <w:r w:rsidR="00B02369" w:rsidRPr="00B02369" w:rsidDel="00C97282">
          <w:rPr>
            <w:rStyle w:val="fontstyle01"/>
            <w:rFonts w:ascii="Times New Roman" w:hAnsi="Times New Roman" w:cs="Times New Roman"/>
            <w:color w:val="auto"/>
            <w:sz w:val="24"/>
            <w:szCs w:val="24"/>
          </w:rPr>
          <w:delText xml:space="preserve"> can</w:delText>
        </w:r>
      </w:del>
      <w:r w:rsidR="00B02369" w:rsidRPr="00B02369">
        <w:rPr>
          <w:rStyle w:val="fontstyle01"/>
          <w:rFonts w:ascii="Times New Roman" w:hAnsi="Times New Roman" w:cs="Times New Roman"/>
          <w:color w:val="auto"/>
          <w:sz w:val="24"/>
          <w:szCs w:val="24"/>
        </w:rPr>
        <w:t xml:space="preserve"> employ</w:t>
      </w:r>
      <w:ins w:id="213" w:author="Md. Rashed Babu" w:date="2022-09-12T23:43:00Z">
        <w:r w:rsidR="00C97282">
          <w:rPr>
            <w:rStyle w:val="fontstyle01"/>
            <w:rFonts w:ascii="Times New Roman" w:hAnsi="Times New Roman" w:cs="Times New Roman"/>
            <w:color w:val="auto"/>
            <w:sz w:val="24"/>
            <w:szCs w:val="24"/>
          </w:rPr>
          <w:t>ed</w:t>
        </w:r>
      </w:ins>
      <w:r w:rsidR="00B02369" w:rsidRPr="00B02369">
        <w:rPr>
          <w:rStyle w:val="fontstyle01"/>
          <w:rFonts w:ascii="Times New Roman" w:hAnsi="Times New Roman" w:cs="Times New Roman"/>
          <w:color w:val="auto"/>
          <w:sz w:val="24"/>
          <w:szCs w:val="24"/>
        </w:rPr>
        <w:t xml:space="preserve"> </w:t>
      </w:r>
      <w:ins w:id="214" w:author="Md. Rashed Babu" w:date="2022-09-12T23:43:00Z">
        <w:r w:rsidR="00C97282">
          <w:rPr>
            <w:rStyle w:val="fontstyle01"/>
            <w:rFonts w:ascii="Times New Roman" w:hAnsi="Times New Roman" w:cs="Times New Roman"/>
            <w:color w:val="auto"/>
            <w:sz w:val="24"/>
            <w:szCs w:val="24"/>
          </w:rPr>
          <w:t xml:space="preserve">survey weight in all analysis by </w:t>
        </w:r>
      </w:ins>
      <w:r w:rsidR="00B02369" w:rsidRPr="00B02369">
        <w:rPr>
          <w:rStyle w:val="fontstyle01"/>
          <w:rFonts w:ascii="Times New Roman" w:hAnsi="Times New Roman" w:cs="Times New Roman"/>
          <w:color w:val="auto"/>
          <w:sz w:val="24"/>
          <w:szCs w:val="24"/>
        </w:rPr>
        <w:t>design features like the primary sampling unit</w:t>
      </w:r>
      <w:r w:rsidR="00D04C88">
        <w:rPr>
          <w:rStyle w:val="fontstyle01"/>
          <w:rFonts w:ascii="Times New Roman" w:hAnsi="Times New Roman" w:cs="Times New Roman"/>
          <w:color w:val="auto"/>
          <w:sz w:val="24"/>
          <w:szCs w:val="24"/>
        </w:rPr>
        <w:t xml:space="preserve"> (PSU)</w:t>
      </w:r>
      <w:r w:rsidR="00B02369" w:rsidRPr="00B02369">
        <w:rPr>
          <w:rStyle w:val="fontstyle01"/>
          <w:rFonts w:ascii="Times New Roman" w:hAnsi="Times New Roman" w:cs="Times New Roman"/>
          <w:color w:val="auto"/>
          <w:sz w:val="24"/>
          <w:szCs w:val="24"/>
        </w:rPr>
        <w:t xml:space="preserve">, stratum, cluster, and sample weight with the </w:t>
      </w:r>
      <w:proofErr w:type="spellStart"/>
      <w:r w:rsidR="00B02369" w:rsidRPr="00B02369">
        <w:rPr>
          <w:rStyle w:val="fontstyle01"/>
          <w:rFonts w:ascii="Times New Roman" w:hAnsi="Times New Roman" w:cs="Times New Roman"/>
          <w:color w:val="auto"/>
          <w:sz w:val="24"/>
          <w:szCs w:val="24"/>
        </w:rPr>
        <w:t>Svyset</w:t>
      </w:r>
      <w:proofErr w:type="spellEnd"/>
      <w:r w:rsidR="00B02369" w:rsidRPr="00B02369">
        <w:rPr>
          <w:rStyle w:val="fontstyle01"/>
          <w:rFonts w:ascii="Times New Roman" w:hAnsi="Times New Roman" w:cs="Times New Roman"/>
          <w:color w:val="auto"/>
          <w:sz w:val="24"/>
          <w:szCs w:val="24"/>
        </w:rPr>
        <w:t xml:space="preserve"> </w:t>
      </w:r>
      <w:r w:rsidR="00B02369" w:rsidRPr="000E61CF">
        <w:rPr>
          <w:rStyle w:val="fontstyle01"/>
          <w:rFonts w:ascii="Times New Roman" w:hAnsi="Times New Roman" w:cs="Times New Roman"/>
          <w:color w:val="auto"/>
          <w:sz w:val="24"/>
          <w:szCs w:val="24"/>
        </w:rPr>
        <w:t xml:space="preserve">command </w:t>
      </w:r>
      <w:r w:rsidR="009C7BED" w:rsidRPr="000E61CF">
        <w:rPr>
          <w:rStyle w:val="fontstyle01"/>
          <w:rFonts w:ascii="Times New Roman" w:hAnsi="Times New Roman" w:cs="Times New Roman"/>
          <w:color w:val="auto"/>
          <w:sz w:val="24"/>
          <w:szCs w:val="24"/>
        </w:rPr>
        <w:fldChar w:fldCharType="begin" w:fldLock="1"/>
      </w:r>
      <w:r w:rsidR="00AC7202">
        <w:rPr>
          <w:rStyle w:val="fontstyle01"/>
          <w:rFonts w:ascii="Times New Roman" w:hAnsi="Times New Roman" w:cs="Times New Roman"/>
          <w:color w:val="auto"/>
          <w:sz w:val="24"/>
          <w:szCs w:val="24"/>
        </w:rPr>
        <w:instrText>ADDIN CSL_CITATION {"citationItems":[{"id":"ITEM-1","itemData":{"URL":"https://stats.idre.ucla.edu/stata/seminars/svy-stata-8/","accessed":{"date-parts":[["2021","5","1"]]},"id":"ITEM-1","issued":{"date-parts":[["2021"]]},"title":"Survey Data Analysis in Stata","type":"webpage"},"uris":["http://www.mendeley.com/documents/?uuid=ff3e3ebf-df46-3efb-b794-55c095b7ecce"]}],"mendeley":{"formattedCitation":"[25]","plainTextFormattedCitation":"[25]","previouslyFormattedCitation":"(&lt;i&gt;Survey Data Analysis in Stata&lt;/i&gt;, 2021)"},"properties":{"noteIndex":0},"schema":"https://github.com/citation-style-language/schema/raw/master/csl-citation.json"}</w:instrText>
      </w:r>
      <w:r w:rsidR="009C7BED" w:rsidRPr="000E61CF">
        <w:rPr>
          <w:rStyle w:val="fontstyle01"/>
          <w:rFonts w:ascii="Times New Roman" w:hAnsi="Times New Roman" w:cs="Times New Roman"/>
          <w:color w:val="auto"/>
          <w:sz w:val="24"/>
          <w:szCs w:val="24"/>
        </w:rPr>
        <w:fldChar w:fldCharType="separate"/>
      </w:r>
      <w:r w:rsidR="00AC7202" w:rsidRPr="00AC7202">
        <w:rPr>
          <w:rStyle w:val="fontstyle01"/>
          <w:rFonts w:ascii="Times New Roman" w:hAnsi="Times New Roman" w:cs="Times New Roman"/>
          <w:noProof/>
          <w:color w:val="auto"/>
          <w:sz w:val="24"/>
          <w:szCs w:val="24"/>
        </w:rPr>
        <w:t>[25]</w:t>
      </w:r>
      <w:r w:rsidR="009C7BED" w:rsidRPr="000E61CF">
        <w:rPr>
          <w:rStyle w:val="fontstyle01"/>
          <w:rFonts w:ascii="Times New Roman" w:hAnsi="Times New Roman" w:cs="Times New Roman"/>
          <w:color w:val="auto"/>
          <w:sz w:val="24"/>
          <w:szCs w:val="24"/>
        </w:rPr>
        <w:fldChar w:fldCharType="end"/>
      </w:r>
      <w:r w:rsidR="009C7BED" w:rsidRPr="000E61CF">
        <w:rPr>
          <w:rStyle w:val="fontstyle01"/>
          <w:rFonts w:ascii="Times New Roman" w:hAnsi="Times New Roman" w:cs="Times New Roman"/>
          <w:color w:val="auto"/>
          <w:sz w:val="24"/>
          <w:szCs w:val="24"/>
        </w:rPr>
        <w:t>.</w:t>
      </w:r>
    </w:p>
    <w:p w14:paraId="4DD0A638" w14:textId="577EA173" w:rsidR="00144851" w:rsidRDefault="00144851" w:rsidP="00877093">
      <w:pPr>
        <w:spacing w:after="0" w:line="480" w:lineRule="auto"/>
        <w:contextualSpacing/>
        <w:rPr>
          <w:ins w:id="215" w:author="Md. Rashed Babu" w:date="2022-09-13T00:05:00Z"/>
          <w:rFonts w:ascii="Times New Roman" w:hAnsi="Times New Roman" w:cs="Times New Roman"/>
          <w:b/>
          <w:bCs/>
          <w:sz w:val="24"/>
          <w:szCs w:val="24"/>
        </w:rPr>
      </w:pPr>
      <w:ins w:id="216" w:author="Md. Rashed Babu" w:date="2022-09-13T00:05:00Z">
        <w:r>
          <w:rPr>
            <w:rFonts w:ascii="Times New Roman" w:hAnsi="Times New Roman" w:cs="Times New Roman"/>
            <w:b/>
            <w:bCs/>
            <w:sz w:val="24"/>
            <w:szCs w:val="24"/>
          </w:rPr>
          <w:t>Variable Selection</w:t>
        </w:r>
      </w:ins>
    </w:p>
    <w:p w14:paraId="2A451BF8" w14:textId="26883832" w:rsidR="00F560A5" w:rsidRPr="00EC54EE" w:rsidDel="00144851" w:rsidRDefault="00EC54EE">
      <w:pPr>
        <w:spacing w:after="0" w:line="480" w:lineRule="auto"/>
        <w:ind w:firstLine="720"/>
        <w:contextualSpacing/>
        <w:rPr>
          <w:del w:id="217" w:author="Md. Rashed Babu" w:date="2022-09-13T00:06:00Z"/>
          <w:rFonts w:ascii="Times New Roman" w:hAnsi="Times New Roman" w:cs="Times New Roman"/>
          <w:sz w:val="24"/>
          <w:szCs w:val="24"/>
          <w:rPrChange w:id="218" w:author="Md. Rashed Babu" w:date="2022-09-13T00:09:00Z">
            <w:rPr>
              <w:del w:id="219" w:author="Md. Rashed Babu" w:date="2022-09-13T00:06:00Z"/>
              <w:rFonts w:ascii="Times New Roman" w:hAnsi="Times New Roman" w:cs="Times New Roman"/>
              <w:b/>
              <w:bCs/>
              <w:sz w:val="24"/>
              <w:szCs w:val="24"/>
            </w:rPr>
          </w:rPrChange>
        </w:rPr>
        <w:pPrChange w:id="220" w:author="Md. Rashed Babu" w:date="2022-09-13T11:48:00Z">
          <w:pPr>
            <w:spacing w:after="0" w:line="480" w:lineRule="auto"/>
            <w:contextualSpacing/>
          </w:pPr>
        </w:pPrChange>
      </w:pPr>
      <w:bookmarkStart w:id="221" w:name="_Hlk115829198"/>
      <w:ins w:id="222" w:author="Md. Rashed Babu" w:date="2022-09-13T00:09:00Z">
        <w:r w:rsidRPr="00EC54EE">
          <w:rPr>
            <w:rFonts w:ascii="Times New Roman" w:hAnsi="Times New Roman" w:cs="Times New Roman"/>
            <w:sz w:val="24"/>
            <w:szCs w:val="24"/>
            <w:rPrChange w:id="223" w:author="Md. Rashed Babu" w:date="2022-09-13T00:09:00Z">
              <w:rPr>
                <w:rFonts w:ascii="Times New Roman" w:hAnsi="Times New Roman" w:cs="Times New Roman"/>
                <w:b/>
                <w:bCs/>
                <w:sz w:val="24"/>
                <w:szCs w:val="24"/>
              </w:rPr>
            </w:rPrChange>
          </w:rPr>
          <w:t>Variables were selected in two stages.</w:t>
        </w:r>
      </w:ins>
      <w:ins w:id="224" w:author="Md. Rashed Babu" w:date="2022-09-13T00:11:00Z">
        <w:r w:rsidRPr="00EC54EE">
          <w:t xml:space="preserve"> </w:t>
        </w:r>
        <w:r w:rsidRPr="00EC54EE">
          <w:rPr>
            <w:rFonts w:ascii="Times New Roman" w:hAnsi="Times New Roman" w:cs="Times New Roman"/>
            <w:sz w:val="24"/>
            <w:szCs w:val="24"/>
          </w:rPr>
          <w:t xml:space="preserve">In the </w:t>
        </w:r>
      </w:ins>
      <w:ins w:id="225" w:author="Md. Rashed Babu" w:date="2022-09-13T00:12:00Z">
        <w:r w:rsidR="00666477">
          <w:rPr>
            <w:rFonts w:ascii="Times New Roman" w:hAnsi="Times New Roman" w:cs="Times New Roman"/>
            <w:sz w:val="24"/>
            <w:szCs w:val="24"/>
          </w:rPr>
          <w:t>first</w:t>
        </w:r>
      </w:ins>
      <w:ins w:id="226" w:author="Md. Rashed Babu" w:date="2022-09-13T00:11:00Z">
        <w:r w:rsidRPr="00EC54EE">
          <w:rPr>
            <w:rFonts w:ascii="Times New Roman" w:hAnsi="Times New Roman" w:cs="Times New Roman"/>
            <w:sz w:val="24"/>
            <w:szCs w:val="24"/>
          </w:rPr>
          <w:t xml:space="preserve"> stage, bivari</w:t>
        </w:r>
      </w:ins>
      <w:ins w:id="227" w:author="Mohammad Nayeem Hasan" w:date="2022-10-05T03:25:00Z">
        <w:r w:rsidR="007378A8">
          <w:rPr>
            <w:rFonts w:ascii="Times New Roman" w:hAnsi="Times New Roman" w:cs="Times New Roman"/>
            <w:sz w:val="24"/>
            <w:szCs w:val="24"/>
          </w:rPr>
          <w:t>able</w:t>
        </w:r>
      </w:ins>
      <w:ins w:id="228" w:author="Md. Rashed Babu" w:date="2022-09-13T00:11:00Z">
        <w:del w:id="229" w:author="Mohammad Nayeem Hasan" w:date="2022-10-05T03:25:00Z">
          <w:r w:rsidRPr="00EC54EE" w:rsidDel="007378A8">
            <w:rPr>
              <w:rFonts w:ascii="Times New Roman" w:hAnsi="Times New Roman" w:cs="Times New Roman"/>
              <w:sz w:val="24"/>
              <w:szCs w:val="24"/>
            </w:rPr>
            <w:delText>ate</w:delText>
          </w:r>
        </w:del>
        <w:r w:rsidRPr="00EC54EE">
          <w:rPr>
            <w:rFonts w:ascii="Times New Roman" w:hAnsi="Times New Roman" w:cs="Times New Roman"/>
            <w:sz w:val="24"/>
            <w:szCs w:val="24"/>
          </w:rPr>
          <w:t xml:space="preserve"> </w:t>
        </w:r>
      </w:ins>
      <w:ins w:id="230" w:author="Mohammad Nayeem Hasan" w:date="2022-10-05T02:21:00Z">
        <w:r w:rsidR="00CF5818">
          <w:rPr>
            <w:rFonts w:ascii="Times New Roman" w:hAnsi="Times New Roman" w:cs="Times New Roman"/>
            <w:sz w:val="24"/>
            <w:szCs w:val="24"/>
          </w:rPr>
          <w:t>analysis (chi-square test)</w:t>
        </w:r>
      </w:ins>
      <w:ins w:id="231" w:author="Mohammad Nayeem Hasan" w:date="2022-10-05T02:22:00Z">
        <w:r w:rsidR="00CF5818">
          <w:rPr>
            <w:rFonts w:ascii="Times New Roman" w:hAnsi="Times New Roman" w:cs="Times New Roman"/>
            <w:sz w:val="24"/>
            <w:szCs w:val="24"/>
          </w:rPr>
          <w:t xml:space="preserve"> </w:t>
        </w:r>
      </w:ins>
      <w:ins w:id="232" w:author="Md. Rashed Babu" w:date="2022-09-13T00:11:00Z">
        <w:del w:id="233" w:author="Mohammad Nayeem Hasan" w:date="2022-10-05T02:21:00Z">
          <w:r w:rsidRPr="00EC54EE" w:rsidDel="00CF5818">
            <w:rPr>
              <w:rFonts w:ascii="Times New Roman" w:hAnsi="Times New Roman" w:cs="Times New Roman"/>
              <w:sz w:val="24"/>
              <w:szCs w:val="24"/>
            </w:rPr>
            <w:delText xml:space="preserve">logistic regression </w:delText>
          </w:r>
        </w:del>
        <w:r w:rsidRPr="00EC54EE">
          <w:rPr>
            <w:rFonts w:ascii="Times New Roman" w:hAnsi="Times New Roman" w:cs="Times New Roman"/>
            <w:sz w:val="24"/>
            <w:szCs w:val="24"/>
          </w:rPr>
          <w:t>was conducted separately for each of the 26 variables</w:t>
        </w:r>
        <w:r>
          <w:rPr>
            <w:rFonts w:ascii="Times New Roman" w:hAnsi="Times New Roman" w:cs="Times New Roman"/>
            <w:sz w:val="24"/>
            <w:szCs w:val="24"/>
          </w:rPr>
          <w:t>.</w:t>
        </w:r>
      </w:ins>
      <w:ins w:id="234" w:author="Md. Rashed Babu" w:date="2022-09-13T00:27:00Z">
        <w:r w:rsidR="0038550C" w:rsidRPr="0038550C">
          <w:t xml:space="preserve"> </w:t>
        </w:r>
      </w:ins>
      <w:ins w:id="235" w:author="Md. Rashed Babu" w:date="2022-09-13T00:35:00Z">
        <w:r w:rsidR="00860D1C">
          <w:t>In</w:t>
        </w:r>
      </w:ins>
      <w:ins w:id="236" w:author="Md. Rashed Babu" w:date="2022-09-13T00:27:00Z">
        <w:r w:rsidR="0038550C" w:rsidRPr="0038550C">
          <w:rPr>
            <w:rFonts w:ascii="Times New Roman" w:hAnsi="Times New Roman" w:cs="Times New Roman"/>
            <w:sz w:val="24"/>
            <w:szCs w:val="24"/>
          </w:rPr>
          <w:t xml:space="preserve"> total, 1</w:t>
        </w:r>
      </w:ins>
      <w:ins w:id="237" w:author="Mohammad Nayeem Hasan" w:date="2022-10-05T02:24:00Z">
        <w:r w:rsidR="00AF6283">
          <w:rPr>
            <w:rFonts w:ascii="Times New Roman" w:hAnsi="Times New Roman" w:cs="Times New Roman"/>
            <w:sz w:val="24"/>
            <w:szCs w:val="24"/>
          </w:rPr>
          <w:t>8</w:t>
        </w:r>
      </w:ins>
      <w:ins w:id="238" w:author="Md. Rashed Babu" w:date="2022-09-13T00:27:00Z">
        <w:del w:id="239" w:author="Mohammad Nayeem Hasan" w:date="2022-10-05T02:24:00Z">
          <w:r w:rsidR="0038550C" w:rsidRPr="0038550C" w:rsidDel="00AF6283">
            <w:rPr>
              <w:rFonts w:ascii="Times New Roman" w:hAnsi="Times New Roman" w:cs="Times New Roman"/>
              <w:sz w:val="24"/>
              <w:szCs w:val="24"/>
            </w:rPr>
            <w:delText>9</w:delText>
          </w:r>
        </w:del>
        <w:r w:rsidR="0038550C" w:rsidRPr="0038550C">
          <w:rPr>
            <w:rFonts w:ascii="Times New Roman" w:hAnsi="Times New Roman" w:cs="Times New Roman"/>
            <w:sz w:val="24"/>
            <w:szCs w:val="24"/>
          </w:rPr>
          <w:t xml:space="preserve"> (MICS 2012) and 1</w:t>
        </w:r>
      </w:ins>
      <w:ins w:id="240" w:author="Mohammad Nayeem Hasan" w:date="2022-10-05T02:24:00Z">
        <w:r w:rsidR="00AF6283">
          <w:rPr>
            <w:rFonts w:ascii="Times New Roman" w:hAnsi="Times New Roman" w:cs="Times New Roman"/>
            <w:sz w:val="24"/>
            <w:szCs w:val="24"/>
          </w:rPr>
          <w:t>4</w:t>
        </w:r>
      </w:ins>
      <w:ins w:id="241" w:author="Md. Rashed Babu" w:date="2022-09-13T00:27:00Z">
        <w:del w:id="242" w:author="Mohammad Nayeem Hasan" w:date="2022-10-05T02:24:00Z">
          <w:r w:rsidR="0038550C" w:rsidRPr="0038550C" w:rsidDel="00AF6283">
            <w:rPr>
              <w:rFonts w:ascii="Times New Roman" w:hAnsi="Times New Roman" w:cs="Times New Roman"/>
              <w:sz w:val="24"/>
              <w:szCs w:val="24"/>
            </w:rPr>
            <w:delText>6</w:delText>
          </w:r>
        </w:del>
        <w:r w:rsidR="0038550C" w:rsidRPr="0038550C">
          <w:rPr>
            <w:rFonts w:ascii="Times New Roman" w:hAnsi="Times New Roman" w:cs="Times New Roman"/>
            <w:sz w:val="24"/>
            <w:szCs w:val="24"/>
          </w:rPr>
          <w:t xml:space="preserve"> (MICS 2019) variables were</w:t>
        </w:r>
      </w:ins>
      <w:ins w:id="243" w:author="Md. Rashed Babu" w:date="2022-09-13T00:33:00Z">
        <w:r w:rsidR="00860D1C">
          <w:rPr>
            <w:rFonts w:ascii="Times New Roman" w:hAnsi="Times New Roman" w:cs="Times New Roman"/>
            <w:sz w:val="24"/>
            <w:szCs w:val="24"/>
          </w:rPr>
          <w:t xml:space="preserve"> selected by using 5% level of significance</w:t>
        </w:r>
      </w:ins>
      <w:ins w:id="244" w:author="Md. Rashed Babu" w:date="2022-09-13T00:34:00Z">
        <w:r w:rsidR="00860D1C">
          <w:rPr>
            <w:rFonts w:ascii="Times New Roman" w:hAnsi="Times New Roman" w:cs="Times New Roman"/>
            <w:sz w:val="24"/>
            <w:szCs w:val="24"/>
          </w:rPr>
          <w:t xml:space="preserve"> for</w:t>
        </w:r>
      </w:ins>
      <w:ins w:id="245" w:author="Md. Rashed Babu" w:date="2022-09-13T00:27:00Z">
        <w:r w:rsidR="0038550C" w:rsidRPr="0038550C">
          <w:rPr>
            <w:rFonts w:ascii="Times New Roman" w:hAnsi="Times New Roman" w:cs="Times New Roman"/>
            <w:sz w:val="24"/>
            <w:szCs w:val="24"/>
          </w:rPr>
          <w:t xml:space="preserve"> </w:t>
        </w:r>
      </w:ins>
      <w:ins w:id="246" w:author="Md. Rashed Babu" w:date="2022-09-13T00:30:00Z">
        <w:r w:rsidR="00717088">
          <w:rPr>
            <w:rFonts w:ascii="Times New Roman" w:hAnsi="Times New Roman" w:cs="Times New Roman"/>
            <w:sz w:val="24"/>
            <w:szCs w:val="24"/>
          </w:rPr>
          <w:t>adjusted logistic regression model</w:t>
        </w:r>
      </w:ins>
      <w:ins w:id="247" w:author="Md. Rashed Babu" w:date="2022-09-13T00:27:00Z">
        <w:r w:rsidR="0038550C" w:rsidRPr="0038550C">
          <w:rPr>
            <w:rFonts w:ascii="Times New Roman" w:hAnsi="Times New Roman" w:cs="Times New Roman"/>
            <w:sz w:val="24"/>
            <w:szCs w:val="24"/>
          </w:rPr>
          <w:t xml:space="preserve"> (Table 3).</w:t>
        </w:r>
      </w:ins>
      <w:ins w:id="248" w:author="Md. Rashed Babu" w:date="2022-09-13T00:09:00Z">
        <w:r w:rsidRPr="00EC54EE" w:rsidDel="00144851">
          <w:rPr>
            <w:rFonts w:ascii="Times New Roman" w:hAnsi="Times New Roman" w:cs="Times New Roman"/>
            <w:sz w:val="24"/>
            <w:szCs w:val="24"/>
            <w:rPrChange w:id="249" w:author="Md. Rashed Babu" w:date="2022-09-13T00:09:00Z">
              <w:rPr>
                <w:rFonts w:ascii="Times New Roman" w:hAnsi="Times New Roman" w:cs="Times New Roman"/>
                <w:b/>
                <w:bCs/>
                <w:sz w:val="24"/>
                <w:szCs w:val="24"/>
              </w:rPr>
            </w:rPrChange>
          </w:rPr>
          <w:t xml:space="preserve"> </w:t>
        </w:r>
      </w:ins>
      <w:bookmarkEnd w:id="221"/>
      <w:del w:id="250" w:author="Md. Rashed Babu" w:date="2022-09-13T00:06:00Z">
        <w:r w:rsidR="00F560A5" w:rsidRPr="00EC54EE" w:rsidDel="00144851">
          <w:rPr>
            <w:rFonts w:ascii="Times New Roman" w:hAnsi="Times New Roman" w:cs="Times New Roman"/>
            <w:sz w:val="24"/>
            <w:szCs w:val="24"/>
            <w:rPrChange w:id="251" w:author="Md. Rashed Babu" w:date="2022-09-13T00:09:00Z">
              <w:rPr>
                <w:rFonts w:ascii="Times New Roman" w:hAnsi="Times New Roman" w:cs="Times New Roman"/>
                <w:b/>
                <w:bCs/>
                <w:sz w:val="24"/>
                <w:szCs w:val="24"/>
              </w:rPr>
            </w:rPrChange>
          </w:rPr>
          <w:delText>Check for multicollinearity</w:delText>
        </w:r>
      </w:del>
    </w:p>
    <w:p w14:paraId="384EC4B2" w14:textId="2FFF743C" w:rsidR="00F560A5" w:rsidRDefault="00F560A5" w:rsidP="005D63D3">
      <w:pPr>
        <w:spacing w:after="0" w:line="480" w:lineRule="auto"/>
        <w:ind w:firstLine="720"/>
        <w:contextualSpacing/>
        <w:rPr>
          <w:ins w:id="252" w:author="Mohammad Nayeem Hasan" w:date="2022-10-05T03:05:00Z"/>
          <w:rStyle w:val="fontstyle01"/>
          <w:rFonts w:ascii="Times New Roman" w:hAnsi="Times New Roman" w:cs="Times New Roman"/>
          <w:color w:val="auto"/>
          <w:sz w:val="24"/>
          <w:szCs w:val="24"/>
        </w:rPr>
      </w:pPr>
      <w:del w:id="253" w:author="Md. Rashed Babu" w:date="2022-09-13T00:06:00Z">
        <w:r w:rsidRPr="00405D72" w:rsidDel="00144851">
          <w:rPr>
            <w:rFonts w:ascii="Times New Roman" w:hAnsi="Times New Roman" w:cs="Times New Roman"/>
            <w:sz w:val="24"/>
            <w:szCs w:val="24"/>
          </w:rPr>
          <w:delText xml:space="preserve"> </w:delText>
        </w:r>
      </w:del>
      <w:del w:id="254" w:author="Md. Rashed Babu" w:date="2022-09-13T00:28:00Z">
        <w:r w:rsidR="00B02369" w:rsidRPr="00B02369" w:rsidDel="00717088">
          <w:rPr>
            <w:rFonts w:ascii="Times New Roman" w:hAnsi="Times New Roman" w:cs="Times New Roman"/>
            <w:sz w:val="24"/>
            <w:szCs w:val="24"/>
          </w:rPr>
          <w:delText xml:space="preserve">Each of the 26 factors was </w:delText>
        </w:r>
        <w:r w:rsidR="00B02369" w:rsidDel="00717088">
          <w:rPr>
            <w:rFonts w:ascii="Times New Roman" w:hAnsi="Times New Roman" w:cs="Times New Roman"/>
            <w:sz w:val="24"/>
            <w:szCs w:val="24"/>
          </w:rPr>
          <w:delText>conducted</w:delText>
        </w:r>
        <w:r w:rsidR="00B02369" w:rsidRPr="00B02369" w:rsidDel="00717088">
          <w:rPr>
            <w:rFonts w:ascii="Times New Roman" w:hAnsi="Times New Roman" w:cs="Times New Roman"/>
            <w:sz w:val="24"/>
            <w:szCs w:val="24"/>
          </w:rPr>
          <w:delText xml:space="preserve"> </w:delText>
        </w:r>
        <w:r w:rsidR="00B02369" w:rsidDel="00717088">
          <w:rPr>
            <w:rFonts w:ascii="Times New Roman" w:hAnsi="Times New Roman" w:cs="Times New Roman"/>
            <w:sz w:val="24"/>
            <w:szCs w:val="24"/>
          </w:rPr>
          <w:delText>separately with</w:delText>
        </w:r>
        <w:r w:rsidR="00B02369" w:rsidRPr="00B02369" w:rsidDel="00717088">
          <w:rPr>
            <w:rFonts w:ascii="Times New Roman" w:hAnsi="Times New Roman" w:cs="Times New Roman"/>
            <w:sz w:val="24"/>
            <w:szCs w:val="24"/>
          </w:rPr>
          <w:delText xml:space="preserve"> bivariate logistic regression, and the unadjusted odds ratio (OR) was calculated</w:delText>
        </w:r>
      </w:del>
      <w:del w:id="255" w:author="Md. Rashed Babu" w:date="2022-09-13T00:29:00Z">
        <w:r w:rsidR="00B02369" w:rsidRPr="00B02369" w:rsidDel="00717088">
          <w:rPr>
            <w:rFonts w:ascii="Times New Roman" w:hAnsi="Times New Roman" w:cs="Times New Roman"/>
            <w:sz w:val="24"/>
            <w:szCs w:val="24"/>
          </w:rPr>
          <w:delText xml:space="preserve">. </w:delText>
        </w:r>
      </w:del>
      <w:r w:rsidR="00B02369" w:rsidRPr="00B02369">
        <w:rPr>
          <w:rFonts w:ascii="Times New Roman" w:hAnsi="Times New Roman" w:cs="Times New Roman"/>
          <w:sz w:val="24"/>
          <w:szCs w:val="24"/>
        </w:rPr>
        <w:t>With the</w:t>
      </w:r>
      <w:r w:rsidR="00B02369">
        <w:rPr>
          <w:rFonts w:ascii="Times New Roman" w:hAnsi="Times New Roman" w:cs="Times New Roman"/>
          <w:sz w:val="24"/>
          <w:szCs w:val="24"/>
        </w:rPr>
        <w:t xml:space="preserve"> selected</w:t>
      </w:r>
      <w:r w:rsidR="00B02369" w:rsidRPr="00B02369">
        <w:rPr>
          <w:rFonts w:ascii="Times New Roman" w:hAnsi="Times New Roman" w:cs="Times New Roman"/>
          <w:sz w:val="24"/>
          <w:szCs w:val="24"/>
        </w:rPr>
        <w:t xml:space="preserve"> predictor variables</w:t>
      </w:r>
      <w:ins w:id="256" w:author="Md. Rashed Babu" w:date="2022-09-13T00:29:00Z">
        <w:r w:rsidR="00717088">
          <w:rPr>
            <w:rFonts w:ascii="Times New Roman" w:hAnsi="Times New Roman" w:cs="Times New Roman"/>
            <w:sz w:val="24"/>
            <w:szCs w:val="24"/>
          </w:rPr>
          <w:t xml:space="preserve"> </w:t>
        </w:r>
      </w:ins>
      <w:ins w:id="257" w:author="Md. Rashed Babu" w:date="2022-09-13T00:39:00Z">
        <w:r w:rsidR="005A4795">
          <w:rPr>
            <w:rFonts w:ascii="Times New Roman" w:hAnsi="Times New Roman" w:cs="Times New Roman"/>
            <w:sz w:val="24"/>
            <w:szCs w:val="24"/>
          </w:rPr>
          <w:t>in</w:t>
        </w:r>
      </w:ins>
      <w:ins w:id="258" w:author="Md. Rashed Babu" w:date="2022-09-13T00:29:00Z">
        <w:r w:rsidR="00717088">
          <w:rPr>
            <w:rFonts w:ascii="Times New Roman" w:hAnsi="Times New Roman" w:cs="Times New Roman"/>
            <w:sz w:val="24"/>
            <w:szCs w:val="24"/>
          </w:rPr>
          <w:t xml:space="preserve"> second</w:t>
        </w:r>
      </w:ins>
      <w:ins w:id="259" w:author="Md. Rashed Babu" w:date="2022-09-13T00:39:00Z">
        <w:r w:rsidR="005A4795">
          <w:rPr>
            <w:rFonts w:ascii="Times New Roman" w:hAnsi="Times New Roman" w:cs="Times New Roman"/>
            <w:sz w:val="24"/>
            <w:szCs w:val="24"/>
          </w:rPr>
          <w:t xml:space="preserve"> stage</w:t>
        </w:r>
      </w:ins>
      <w:r w:rsidR="00B02369" w:rsidRPr="00B02369">
        <w:rPr>
          <w:rFonts w:ascii="Times New Roman" w:hAnsi="Times New Roman" w:cs="Times New Roman"/>
          <w:sz w:val="24"/>
          <w:szCs w:val="24"/>
        </w:rPr>
        <w:t xml:space="preserve">, a comprehensive multivariable model was created. With a cut-off value of 4.00, we also used the variance inflation factor (VIF) value to </w:t>
      </w:r>
      <w:r w:rsidR="00092DAC" w:rsidRPr="00B02369">
        <w:rPr>
          <w:rFonts w:ascii="Times New Roman" w:hAnsi="Times New Roman" w:cs="Times New Roman"/>
          <w:sz w:val="24"/>
          <w:szCs w:val="24"/>
        </w:rPr>
        <w:t>analyse</w:t>
      </w:r>
      <w:r w:rsidR="00B02369" w:rsidRPr="00B02369">
        <w:rPr>
          <w:rFonts w:ascii="Times New Roman" w:hAnsi="Times New Roman" w:cs="Times New Roman"/>
          <w:sz w:val="24"/>
          <w:szCs w:val="24"/>
        </w:rPr>
        <w:t xml:space="preserve"> multicollinearity in the final model</w:t>
      </w:r>
      <w:r w:rsidR="00FA1CCB">
        <w:rPr>
          <w:rFonts w:ascii="Times New Roman" w:hAnsi="Times New Roman" w:cs="Times New Roman"/>
          <w:sz w:val="24"/>
          <w:szCs w:val="24"/>
        </w:rPr>
        <w:t xml:space="preserve"> </w:t>
      </w:r>
      <w:r w:rsidR="00FA1CCB">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{"citationItems":[{"id":"ITEM-1","itemData":{"DOI":"10.2174/0929867003374372","ISSN":"09298673","PMID":"10911016","abstract":"3'-Azido-2',3'-dideoxythymidine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author":[{"dropping-particle":"","family":"Parang","given":"Keykavous","non-dropping-particle":"","parse-names":false,"suffix":""},{"dropping-particle":"","family":"Wiebe","given":"Leonard","non-dropping-particle":"","parse-names":false,"suffix":""},{"dropping-particle":"","family":"Knaus","given":"Edward","non-dropping-particle":"","parse-names":false,"suffix":""}],"container-title":"Current Medicinal Chemistry","id":"ITEM-1","issue":"10","issued":{"date-parts":[["2012","10","30"]]},"page":"995-1039","publisher":"Bentham Science Publishers Ltd.","title":"Novel Approaches for Designing 5-O-Ester Prodrugs of 3-Azido-2,3-dideoxythymidine (AZT).","type":"article-journal","volume":"7"},"uris":["http://www.mendeley.com/documents/?uuid=6e004fbc-d026-31fe-bd03-3d4f6b4cbc5d"]}],"mendeley":{"formattedCitation":"[26]","plainTextFormattedCitation":"[26]","previouslyFormattedCitation":"(Parang, Wiebe and Knaus, 2012)"},"properties":{"noteIndex":0},"schema":"https://github.com/citation-style-language/schema/raw/master/csl-citation.json"}</w:instrText>
      </w:r>
      <w:r w:rsidR="00FA1CCB">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[26]</w:t>
      </w:r>
      <w:r w:rsidR="00FA1CCB">
        <w:rPr>
          <w:rFonts w:ascii="Times New Roman" w:hAnsi="Times New Roman" w:cs="Times New Roman"/>
          <w:sz w:val="24"/>
          <w:szCs w:val="24"/>
        </w:rPr>
        <w:fldChar w:fldCharType="end"/>
      </w:r>
      <w:r w:rsidR="00FA1CCB">
        <w:rPr>
          <w:rFonts w:ascii="Times New Roman" w:hAnsi="Times New Roman" w:cs="Times New Roman"/>
          <w:sz w:val="24"/>
          <w:szCs w:val="24"/>
        </w:rPr>
        <w:t>. All</w:t>
      </w:r>
      <w:r w:rsidRPr="00FA2BD5">
        <w:rPr>
          <w:rStyle w:val="fontstyle01"/>
          <w:rFonts w:ascii="Times New Roman" w:hAnsi="Times New Roman" w:cs="Times New Roman"/>
          <w:color w:val="auto"/>
          <w:sz w:val="24"/>
          <w:szCs w:val="24"/>
        </w:rPr>
        <w:t xml:space="preserve"> </w:t>
      </w:r>
      <w:r w:rsidRPr="00FA2BD5">
        <w:rPr>
          <w:rStyle w:val="fontstyle01"/>
          <w:rFonts w:ascii="Times New Roman" w:hAnsi="Times New Roman" w:cs="Times New Roman"/>
          <w:color w:val="auto"/>
          <w:sz w:val="24"/>
          <w:szCs w:val="24"/>
        </w:rPr>
        <w:lastRenderedPageBreak/>
        <w:t>variables were included in the model in this stage because the VIF values of each variable were less than 4.00.</w:t>
      </w:r>
    </w:p>
    <w:p w14:paraId="761AF7BD" w14:textId="5A1E33ED" w:rsidR="0088467F" w:rsidRPr="0088467F" w:rsidRDefault="0088467F">
      <w:pPr>
        <w:spacing w:after="0" w:line="480" w:lineRule="auto"/>
        <w:contextualSpacing/>
        <w:rPr>
          <w:ins w:id="260" w:author="Mohammad Nayeem Hasan" w:date="2022-10-05T03:04:00Z"/>
          <w:rStyle w:val="fontstyle01"/>
          <w:rFonts w:ascii="Times New Roman" w:hAnsi="Times New Roman" w:cs="Times New Roman"/>
          <w:b/>
          <w:bCs/>
          <w:color w:val="auto"/>
          <w:sz w:val="24"/>
          <w:szCs w:val="24"/>
          <w:rPrChange w:id="261" w:author="Mohammad Nayeem Hasan" w:date="2022-10-05T03:06:00Z">
            <w:rPr>
              <w:ins w:id="262" w:author="Mohammad Nayeem Hasan" w:date="2022-10-05T03:04:00Z"/>
              <w:rStyle w:val="fontstyle01"/>
              <w:rFonts w:ascii="Times New Roman" w:hAnsi="Times New Roman" w:cs="Times New Roman"/>
              <w:color w:val="auto"/>
              <w:sz w:val="24"/>
              <w:szCs w:val="24"/>
            </w:rPr>
          </w:rPrChange>
        </w:rPr>
        <w:pPrChange w:id="263" w:author="Mohammad Nayeem Hasan" w:date="2022-10-05T03:06:00Z">
          <w:pPr>
            <w:spacing w:after="0" w:line="480" w:lineRule="auto"/>
            <w:ind w:firstLine="720"/>
            <w:contextualSpacing/>
          </w:pPr>
        </w:pPrChange>
      </w:pPr>
      <w:ins w:id="264" w:author="Mohammad Nayeem Hasan" w:date="2022-10-05T03:05:00Z">
        <w:r w:rsidRPr="0088467F">
          <w:rPr>
            <w:rStyle w:val="fontstyle01"/>
            <w:rFonts w:ascii="Times New Roman" w:hAnsi="Times New Roman" w:cs="Times New Roman"/>
            <w:b/>
            <w:bCs/>
            <w:color w:val="auto"/>
            <w:sz w:val="24"/>
            <w:szCs w:val="24"/>
            <w:rPrChange w:id="265" w:author="Mohammad Nayeem Hasan" w:date="2022-10-05T03:06:00Z">
              <w:rPr>
                <w:rStyle w:val="fontstyle01"/>
                <w:rFonts w:ascii="Times New Roman" w:hAnsi="Times New Roman" w:cs="Times New Roman"/>
                <w:color w:val="auto"/>
                <w:sz w:val="24"/>
                <w:szCs w:val="24"/>
              </w:rPr>
            </w:rPrChange>
          </w:rPr>
          <w:t>Model P</w:t>
        </w:r>
      </w:ins>
      <w:ins w:id="266" w:author="Mohammad Nayeem Hasan" w:date="2022-10-05T03:06:00Z">
        <w:r w:rsidRPr="0088467F">
          <w:rPr>
            <w:rStyle w:val="fontstyle01"/>
            <w:rFonts w:ascii="Times New Roman" w:hAnsi="Times New Roman" w:cs="Times New Roman"/>
            <w:b/>
            <w:bCs/>
            <w:color w:val="auto"/>
            <w:sz w:val="24"/>
            <w:szCs w:val="24"/>
            <w:rPrChange w:id="267" w:author="Mohammad Nayeem Hasan" w:date="2022-10-05T03:06:00Z">
              <w:rPr>
                <w:rStyle w:val="fontstyle01"/>
                <w:rFonts w:ascii="Times New Roman" w:hAnsi="Times New Roman" w:cs="Times New Roman"/>
                <w:color w:val="auto"/>
                <w:sz w:val="24"/>
                <w:szCs w:val="24"/>
              </w:rPr>
            </w:rPrChange>
          </w:rPr>
          <w:t>erformance</w:t>
        </w:r>
      </w:ins>
    </w:p>
    <w:p w14:paraId="463049CD" w14:textId="2B0E461C" w:rsidR="0007220B" w:rsidRDefault="0007220B">
      <w:pPr>
        <w:spacing w:after="0" w:line="480" w:lineRule="auto"/>
        <w:ind w:firstLine="720"/>
        <w:rPr>
          <w:ins w:id="268" w:author="Mohammad Nayeem Hasan" w:date="2022-10-05T03:04:00Z"/>
          <w:rFonts w:ascii="Times New Roman" w:hAnsi="Times New Roman" w:cs="Times New Roman"/>
          <w:sz w:val="24"/>
          <w:szCs w:val="24"/>
        </w:rPr>
        <w:pPrChange w:id="269" w:author="Mohammad Nayeem Hasan" w:date="2022-10-05T03:04:00Z">
          <w:pPr>
            <w:spacing w:after="0" w:line="480" w:lineRule="auto"/>
          </w:pPr>
        </w:pPrChange>
      </w:pPr>
      <w:ins w:id="270" w:author="Mohammad Nayeem Hasan" w:date="2022-10-05T03:04:00Z">
        <w:r w:rsidRPr="003F4A1C">
          <w:rPr>
            <w:rFonts w:ascii="Times New Roman" w:hAnsi="Times New Roman" w:cs="Times New Roman"/>
            <w:sz w:val="24"/>
            <w:szCs w:val="24"/>
          </w:rPr>
          <w:t>The Area under the Receiver Operating Characteristic (AUROC), the ind</w:t>
        </w:r>
        <w:r>
          <w:rPr>
            <w:rFonts w:ascii="Times New Roman" w:hAnsi="Times New Roman" w:cs="Times New Roman"/>
            <w:sz w:val="24"/>
            <w:szCs w:val="24"/>
          </w:rPr>
          <w:t>icators of sensitivity, specifi</w:t>
        </w:r>
        <w:r w:rsidRPr="003F4A1C">
          <w:rPr>
            <w:rFonts w:ascii="Times New Roman" w:hAnsi="Times New Roman" w:cs="Times New Roman"/>
            <w:sz w:val="24"/>
            <w:szCs w:val="24"/>
          </w:rPr>
          <w:t>city</w:t>
        </w:r>
      </w:ins>
      <w:ins w:id="271" w:author="Mohammad Nayeem Hasan" w:date="2022-10-05T03:05:00Z">
        <w:r w:rsidR="0088467F">
          <w:rPr>
            <w:rFonts w:ascii="Times New Roman" w:hAnsi="Times New Roman" w:cs="Times New Roman"/>
            <w:sz w:val="24"/>
            <w:szCs w:val="24"/>
          </w:rPr>
          <w:t xml:space="preserve"> </w:t>
        </w:r>
      </w:ins>
      <w:ins w:id="272" w:author="Mohammad Nayeem Hasan" w:date="2022-10-05T03:04:00Z">
        <w:r w:rsidRPr="003F4A1C">
          <w:rPr>
            <w:rFonts w:ascii="Times New Roman" w:hAnsi="Times New Roman" w:cs="Times New Roman"/>
            <w:sz w:val="24"/>
            <w:szCs w:val="24"/>
          </w:rPr>
          <w:t>to evaluate the accuracy</w:t>
        </w:r>
        <w:r>
          <w:rPr>
            <w:rFonts w:ascii="Times New Roman" w:hAnsi="Times New Roman" w:cs="Times New Roman"/>
            <w:sz w:val="24"/>
            <w:szCs w:val="24"/>
          </w:rPr>
          <w:t xml:space="preserve"> of </w:t>
        </w:r>
        <w:r w:rsidRPr="003F4A1C">
          <w:rPr>
            <w:rFonts w:ascii="Times New Roman" w:hAnsi="Times New Roman" w:cs="Times New Roman"/>
            <w:sz w:val="24"/>
            <w:szCs w:val="24"/>
          </w:rPr>
          <w:t>best</w:t>
        </w:r>
        <w:r>
          <w:rPr>
            <w:rFonts w:ascii="Times New Roman" w:hAnsi="Times New Roman" w:cs="Times New Roman"/>
            <w:sz w:val="24"/>
            <w:szCs w:val="24"/>
          </w:rPr>
          <w:t xml:space="preserve"> </w:t>
        </w:r>
        <w:r w:rsidRPr="003F4A1C">
          <w:rPr>
            <w:rFonts w:ascii="Times New Roman" w:hAnsi="Times New Roman" w:cs="Times New Roman"/>
            <w:sz w:val="24"/>
            <w:szCs w:val="24"/>
          </w:rPr>
          <w:t>model. The higher ROC areas indicated a better performance of the models</w:t>
        </w:r>
        <w:r>
          <w:rPr>
            <w:rFonts w:ascii="Times New Roman" w:hAnsi="Times New Roman" w:cs="Times New Roman"/>
            <w:sz w:val="24"/>
            <w:szCs w:val="24"/>
          </w:rPr>
          <w:t xml:space="preserve">. In ROC </w:t>
        </w:r>
        <w:r w:rsidRPr="00254349">
          <w:rPr>
            <w:rFonts w:ascii="Times New Roman" w:hAnsi="Times New Roman" w:cs="Times New Roman"/>
            <w:sz w:val="24"/>
            <w:szCs w:val="24"/>
          </w:rPr>
          <w:t>curve,</w:t>
        </w:r>
        <w:r w:rsidRPr="008F3B3B">
          <w:rPr>
            <w:rFonts w:ascii="Times New Roman" w:hAnsi="Times New Roman" w:cs="Times New Roman"/>
            <w:bCs/>
            <w:sz w:val="24"/>
            <w:szCs w:val="24"/>
          </w:rPr>
          <w:t xml:space="preserve"> lower P-value conclude that the model actually does discriminate between two categories and area under curve is higher than the 0.50</w:t>
        </w:r>
        <w:r w:rsidRPr="00254349">
          <w:rPr>
            <w:rFonts w:ascii="Times New Roman" w:hAnsi="Times New Roman" w:cs="Times New Roman"/>
            <w:bCs/>
            <w:sz w:val="24"/>
            <w:szCs w:val="24"/>
          </w:rPr>
          <w:fldChar w:fldCharType="begin" w:fldLock="1"/>
        </w:r>
        <w:r w:rsidRPr="009B7D05">
          <w:rPr>
            <w:rFonts w:ascii="Times New Roman" w:hAnsi="Times New Roman" w:cs="Times New Roman"/>
            <w:bCs/>
            <w:sz w:val="24"/>
            <w:szCs w:val="24"/>
          </w:rPr>
          <w:instrText>ADDIN CSL_CITATION {"citationItems":[{"id":"ITEM-1","itemData":{"DOI":"10.1177/1536867X1801800110","abstract":"Receiver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plot.","author":[{"dropping-particle":"","family":"Cook","given":"Jonathan A.","non-dropping-particle":"","parse-names":false,"suffix":""},{"dropping-particle":"","family":"Rajbhandari","given":"Ashish","non-dropping-particle":"","parse-names":false,"suffix":""}],"container-title":"Stata Journal","id":"ITEM-1","issue":"1","issued":{"date-parts":[["2018","3","1"]]},"page":"174-183","publisher":"DPC Nederland","title":"Heckroccurve: ROC curves for selected samples","type":"article-journal","volume":"18"},"uris":["http://www.mendeley.com/documents/?uuid=c106eae2-04cc-303d-8efb-9bbfe274ea26"]}],"mendeley":{"formattedCitation":"&lt;sup&gt;25&lt;/sup&gt;","plainTextFormattedCitation":"25","previouslyFormattedCitation":"&lt;sup&gt;25&lt;/sup&gt;"},"properties":{"noteIndex":0},"schema":"https://github.com/citation-style-language/schema/raw/master/csl-citation.json"}</w:instrText>
        </w:r>
        <w:r w:rsidRPr="00254349">
          <w:rPr>
            <w:rFonts w:ascii="Times New Roman" w:hAnsi="Times New Roman" w:cs="Times New Roman"/>
            <w:bCs/>
            <w:sz w:val="24"/>
            <w:szCs w:val="24"/>
          </w:rPr>
          <w:fldChar w:fldCharType="separate"/>
        </w:r>
        <w:r w:rsidRPr="00254349">
          <w:rPr>
            <w:rFonts w:ascii="Times New Roman" w:hAnsi="Times New Roman" w:cs="Times New Roman"/>
            <w:bCs/>
            <w:noProof/>
            <w:sz w:val="24"/>
            <w:szCs w:val="24"/>
            <w:vertAlign w:val="superscript"/>
          </w:rPr>
          <w:t>25</w:t>
        </w:r>
        <w:r w:rsidRPr="00254349">
          <w:rPr>
            <w:rFonts w:ascii="Times New Roman" w:hAnsi="Times New Roman" w:cs="Times New Roman"/>
            <w:bCs/>
            <w:sz w:val="24"/>
            <w:szCs w:val="24"/>
          </w:rPr>
          <w:fldChar w:fldCharType="end"/>
        </w:r>
        <w:r w:rsidRPr="008F3B3B">
          <w:rPr>
            <w:rFonts w:ascii="Times New Roman" w:hAnsi="Times New Roman" w:cs="Times New Roman"/>
            <w:bCs/>
            <w:sz w:val="24"/>
            <w:szCs w:val="24"/>
          </w:rPr>
          <w:t>.</w:t>
        </w:r>
      </w:ins>
    </w:p>
    <w:p w14:paraId="44277F27" w14:textId="77777777" w:rsidR="0007220B" w:rsidRPr="00093574" w:rsidRDefault="0007220B" w:rsidP="005D63D3">
      <w:pPr>
        <w:spacing w:after="0" w:line="480" w:lineRule="auto"/>
        <w:ind w:firstLine="720"/>
        <w:contextualSpacing/>
        <w:rPr>
          <w:rStyle w:val="fontstyle01"/>
          <w:rFonts w:ascii="Times New Roman" w:hAnsi="Times New Roman" w:cs="Times New Roman"/>
          <w:color w:val="auto"/>
          <w:sz w:val="24"/>
          <w:szCs w:val="24"/>
        </w:rPr>
      </w:pPr>
    </w:p>
    <w:p w14:paraId="40DCC511" w14:textId="77777777" w:rsidR="00F560A5" w:rsidRPr="00093574" w:rsidRDefault="00F560A5" w:rsidP="00877093">
      <w:pPr>
        <w:spacing w:after="0" w:line="480" w:lineRule="auto"/>
        <w:contextualSpacing/>
        <w:rPr>
          <w:rFonts w:ascii="Times New Roman" w:hAnsi="Times New Roman" w:cs="Times New Roman"/>
          <w:b/>
          <w:bCs/>
          <w:sz w:val="24"/>
          <w:szCs w:val="24"/>
          <w:lang w:val="en-US"/>
        </w:rPr>
      </w:pPr>
      <w:r w:rsidRPr="00093574">
        <w:rPr>
          <w:rFonts w:ascii="Times New Roman" w:hAnsi="Times New Roman" w:cs="Times New Roman"/>
          <w:b/>
          <w:bCs/>
          <w:sz w:val="24"/>
          <w:szCs w:val="24"/>
          <w:lang w:val="en-US"/>
        </w:rPr>
        <w:t>Ethics Statements</w:t>
      </w:r>
    </w:p>
    <w:p w14:paraId="7081064C" w14:textId="03E0E5ED" w:rsidR="00F560A5" w:rsidRPr="00093574" w:rsidRDefault="00092DAC" w:rsidP="00922062">
      <w:pPr>
        <w:spacing w:after="0" w:line="480" w:lineRule="auto"/>
        <w:ind w:firstLine="720"/>
        <w:contextualSpacing/>
        <w:rPr>
          <w:rFonts w:ascii="Times New Roman" w:hAnsi="Times New Roman" w:cs="Times New Roman"/>
          <w:sz w:val="24"/>
          <w:szCs w:val="24"/>
          <w:lang w:val="en-US"/>
        </w:rPr>
      </w:pPr>
      <w:r w:rsidRPr="00092DAC">
        <w:rPr>
          <w:rFonts w:ascii="Times New Roman" w:hAnsi="Times New Roman" w:cs="Times New Roman"/>
          <w:sz w:val="24"/>
          <w:szCs w:val="24"/>
          <w:lang w:val="en-US"/>
        </w:rPr>
        <w:t>This freely available secondary data analysis was exempt from ethics assessment because no study on human subjects was done as part of this project.</w:t>
      </w:r>
    </w:p>
    <w:p w14:paraId="16D5BD36" w14:textId="77777777" w:rsidR="000A3D66" w:rsidRPr="00093574" w:rsidRDefault="000A3D66">
      <w:pP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br w:type="page"/>
      </w:r>
    </w:p>
    <w:p w14:paraId="20DB8BBF" w14:textId="01CC5496" w:rsidR="00F560A5" w:rsidRPr="00093574" w:rsidRDefault="00F560A5" w:rsidP="00922062">
      <w:pPr>
        <w:spacing w:after="0" w:line="480" w:lineRule="auto"/>
        <w:contextualSpacing/>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lastRenderedPageBreak/>
        <w:t>Results</w:t>
      </w:r>
    </w:p>
    <w:p w14:paraId="218CD4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Socio-demographic Characteristics</w:t>
      </w:r>
    </w:p>
    <w:p w14:paraId="44390805" w14:textId="50A6B3DB" w:rsidR="00F560A5" w:rsidRPr="00093574" w:rsidRDefault="00F560A5">
      <w:pPr>
        <w:spacing w:after="0" w:line="480" w:lineRule="auto"/>
        <w:ind w:firstLine="720"/>
        <w:contextualSpacing/>
        <w:rPr>
          <w:rFonts w:ascii="Times New Roman" w:hAnsi="Times New Roman" w:cs="Times New Roman"/>
          <w:sz w:val="24"/>
          <w:szCs w:val="24"/>
        </w:rPr>
      </w:pPr>
      <w:r w:rsidRPr="00093574">
        <w:rPr>
          <w:rStyle w:val="fontstyle01"/>
          <w:rFonts w:ascii="Times New Roman" w:hAnsi="Times New Roman" w:cs="Times New Roman"/>
          <w:color w:val="auto"/>
          <w:sz w:val="24"/>
          <w:szCs w:val="24"/>
        </w:rPr>
        <w:t xml:space="preserve">The prevalence of developmentally on track children increased from 65.46% in 2012 to 74.86% in 2019, and the change is significant in proportional test (p&lt;0.001) (see Fig. 2). </w:t>
      </w:r>
      <w:r w:rsidRPr="00093574">
        <w:rPr>
          <w:rStyle w:val="fontstyle01"/>
          <w:rFonts w:ascii="Times New Roman" w:hAnsi="Times New Roman" w:cs="Times New Roman"/>
          <w:bCs/>
          <w:color w:val="auto"/>
          <w:sz w:val="24"/>
          <w:szCs w:val="24"/>
        </w:rPr>
        <w:t xml:space="preserve">For both surveys, the represented sample of age 3 was 4041 (49.59%) in MICS 2012 and 4750 (50.82%) in MICS 2019 and age 4 were 4107 (50.41%) in MICS 2012 and 4596 (49.18%) in MICS 2019. 4234 (51.96%) in MICS 2012 and 4823 (51.60%) in MICS 2019 of the respondent children were male and 3914 (48.04%) in MICS 2012 and 4523 (48.40%) in MICS 2019 of the respondent children were female. Based on residence status, 6855 (84.13%) in MICS 2012 and 7611 (81.44%) in MICS 2019 of the respondents were from rural and 1293 (15.87%) in MICS 2012 and 1735 (18.56%) in MICS 2019 of the respondent children were from urban. </w:t>
      </w:r>
      <w:r w:rsidRPr="00093574">
        <w:rPr>
          <w:rFonts w:ascii="Times New Roman" w:hAnsi="Times New Roman" w:cs="Times New Roman"/>
          <w:sz w:val="24"/>
          <w:szCs w:val="24"/>
        </w:rPr>
        <w:t>The distribution of developmentally on track status of 3 years old children was 59.46% according to 2012 MICS whereas it is increased to 68.72% in 2019 MICS and children of 4 years old were 71.40% on track in 2012 MICS whereas that increased to 81.26% in 2019 MICS. By the sex of the child, the female child was always more developmentally on track than the male child. In 2012 MICS, male child developmentally on track status was 63.41% and 67.65% for female. Similarly, in 2019 MICS, developmentally on track status for male and female children was 71.51% and 78.46%. The children from rural were 72.17% in 2012 MICS and 78.15% in 2019 MICS, who were more developmentally on track than the urban 63.72% in 2012 MICS and 73.99% in 2019 MICS children</w:t>
      </w:r>
      <w:del w:id="273" w:author="Md. Rashed Babu" w:date="2022-09-17T19:06:00Z">
        <w:r w:rsidRPr="00093574" w:rsidDel="005C1B08">
          <w:rPr>
            <w:rFonts w:ascii="Times New Roman" w:hAnsi="Times New Roman" w:cs="Times New Roman"/>
            <w:sz w:val="24"/>
            <w:szCs w:val="24"/>
          </w:rPr>
          <w:delText xml:space="preserve"> (see Fig. 3</w:delText>
        </w:r>
      </w:del>
      <w:ins w:id="274" w:author="Md. Rashed Babu" w:date="2022-09-17T20:44:00Z">
        <w:r w:rsidR="00925488">
          <w:rPr>
            <w:rFonts w:ascii="Times New Roman" w:hAnsi="Times New Roman" w:cs="Times New Roman"/>
            <w:sz w:val="24"/>
            <w:szCs w:val="24"/>
          </w:rPr>
          <w:t>Table.2</w:t>
        </w:r>
      </w:ins>
      <w:del w:id="275" w:author="Md. Rashed Babu" w:date="2022-09-17T19:06:00Z">
        <w:r w:rsidRPr="00093574" w:rsidDel="005C1B08">
          <w:rPr>
            <w:rFonts w:ascii="Times New Roman" w:hAnsi="Times New Roman" w:cs="Times New Roman"/>
            <w:sz w:val="24"/>
            <w:szCs w:val="24"/>
          </w:rPr>
          <w:delText>)</w:delText>
        </w:r>
      </w:del>
      <w:r w:rsidRPr="00093574">
        <w:rPr>
          <w:rFonts w:ascii="Times New Roman" w:hAnsi="Times New Roman" w:cs="Times New Roman"/>
          <w:sz w:val="24"/>
          <w:szCs w:val="24"/>
        </w:rPr>
        <w:t>.</w:t>
      </w:r>
    </w:p>
    <w:p w14:paraId="5AF58507" w14:textId="77777777" w:rsidR="00F560A5" w:rsidRPr="00093574" w:rsidRDefault="00F560A5" w:rsidP="00417897">
      <w:pPr>
        <w:spacing w:after="0" w:line="480" w:lineRule="auto"/>
        <w:ind w:firstLine="720"/>
        <w:contextualSpacing/>
        <w:rPr>
          <w:rStyle w:val="CommentReference"/>
          <w:rFonts w:ascii="Times New Roman" w:hAnsi="Times New Roman" w:cs="Times New Roman"/>
          <w:sz w:val="24"/>
          <w:szCs w:val="24"/>
          <w:lang w:val="en-US"/>
        </w:rPr>
      </w:pPr>
      <w:r w:rsidRPr="00093574">
        <w:rPr>
          <w:rStyle w:val="fontstyle01"/>
          <w:rFonts w:ascii="Times New Roman" w:hAnsi="Times New Roman" w:cs="Times New Roman"/>
          <w:color w:val="auto"/>
          <w:sz w:val="24"/>
          <w:szCs w:val="24"/>
        </w:rPr>
        <w:t xml:space="preserve">The comparison of ECD on-track status for indicated domains between the years 2012 and 2019 was assessed (see Table 1). The prevalence of this status has increased for each of the domains. The highest increase rate in ECD on track status (21.2% to 28.8%) was found in the </w:t>
      </w:r>
      <w:r w:rsidRPr="00093574">
        <w:rPr>
          <w:rStyle w:val="fontstyle01"/>
          <w:rFonts w:ascii="Times New Roman" w:hAnsi="Times New Roman" w:cs="Times New Roman"/>
          <w:color w:val="auto"/>
          <w:sz w:val="24"/>
          <w:szCs w:val="24"/>
        </w:rPr>
        <w:lastRenderedPageBreak/>
        <w:t>literacy-numeracy domain. The lowest rate of increase in ECD on track status (68.4% to 72.7%) was found in the social-emotional domain.</w:t>
      </w:r>
      <w:r w:rsidRPr="00093574">
        <w:rPr>
          <w:rStyle w:val="CommentReference"/>
          <w:rFonts w:ascii="Times New Roman" w:hAnsi="Times New Roman" w:cs="Times New Roman"/>
          <w:sz w:val="24"/>
          <w:szCs w:val="24"/>
          <w:lang w:val="en-US"/>
        </w:rPr>
        <w:t xml:space="preserve"> </w:t>
      </w:r>
    </w:p>
    <w:p w14:paraId="17FD35E3" w14:textId="2293BC17"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Style w:val="CommentReference"/>
          <w:rFonts w:ascii="Times New Roman" w:hAnsi="Times New Roman" w:cs="Times New Roman"/>
          <w:sz w:val="24"/>
          <w:szCs w:val="24"/>
          <w:lang w:val="en-US"/>
        </w:rPr>
        <w:t xml:space="preserve">The </w:t>
      </w:r>
      <w:r w:rsidRPr="00093574">
        <w:rPr>
          <w:rFonts w:ascii="Times New Roman" w:hAnsi="Times New Roman" w:cs="Times New Roman"/>
          <w:sz w:val="24"/>
          <w:szCs w:val="24"/>
        </w:rPr>
        <w:t xml:space="preserve">Overall ECD status by their socio-demographic and child characteristics for 2012 MICS and 2019 MICS surveys </w:t>
      </w:r>
      <w:ins w:id="276" w:author="Md. Rashed Babu" w:date="2022-09-17T20:45:00Z">
        <w:r w:rsidR="00531577">
          <w:rPr>
            <w:rFonts w:ascii="Times New Roman" w:hAnsi="Times New Roman" w:cs="Times New Roman"/>
            <w:sz w:val="24"/>
            <w:szCs w:val="24"/>
          </w:rPr>
          <w:t>were</w:t>
        </w:r>
      </w:ins>
      <w:del w:id="277" w:author="Md. Rashed Babu" w:date="2022-09-17T20:45:00Z">
        <w:r w:rsidRPr="00093574" w:rsidDel="00531577">
          <w:rPr>
            <w:rFonts w:ascii="Times New Roman" w:hAnsi="Times New Roman" w:cs="Times New Roman"/>
            <w:sz w:val="24"/>
            <w:szCs w:val="24"/>
          </w:rPr>
          <w:delText>are</w:delText>
        </w:r>
      </w:del>
      <w:r w:rsidRPr="00093574">
        <w:rPr>
          <w:rFonts w:ascii="Times New Roman" w:hAnsi="Times New Roman" w:cs="Times New Roman"/>
          <w:sz w:val="24"/>
          <w:szCs w:val="24"/>
        </w:rPr>
        <w:t xml:space="preserve"> shown in Table 2. The distribution of developmentally on track status of child bought in the family of the highly educated mother (</w:t>
      </w:r>
      <w:r w:rsidRPr="00093574">
        <w:rPr>
          <w:rFonts w:ascii="Times New Roman" w:hAnsi="Times New Roman" w:cs="Times New Roman"/>
          <w:bCs/>
          <w:sz w:val="24"/>
          <w:szCs w:val="24"/>
        </w:rPr>
        <w:t>Secondary complete or Higher)</w:t>
      </w:r>
      <w:r w:rsidRPr="00093574">
        <w:rPr>
          <w:rFonts w:ascii="Times New Roman" w:hAnsi="Times New Roman" w:cs="Times New Roman"/>
          <w:sz w:val="24"/>
          <w:szCs w:val="24"/>
        </w:rPr>
        <w:t xml:space="preserve"> </w:t>
      </w:r>
      <w:ins w:id="278" w:author="Md. Rashed Babu" w:date="2022-09-17T20:45:00Z">
        <w:r w:rsidR="00531577">
          <w:rPr>
            <w:rFonts w:ascii="Times New Roman" w:hAnsi="Times New Roman" w:cs="Times New Roman"/>
            <w:sz w:val="24"/>
            <w:szCs w:val="24"/>
          </w:rPr>
          <w:t>was</w:t>
        </w:r>
      </w:ins>
      <w:del w:id="279"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79.46% according to 2012 MICS. In contrast, it </w:t>
      </w:r>
      <w:del w:id="280"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81.27% in 2019 MICS</w:t>
      </w:r>
      <w:ins w:id="281" w:author="Md. Rashed Babu" w:date="2022-09-17T20:45:00Z">
        <w:r w:rsidR="00531577">
          <w:rPr>
            <w:rFonts w:ascii="Times New Roman" w:hAnsi="Times New Roman" w:cs="Times New Roman"/>
            <w:sz w:val="24"/>
            <w:szCs w:val="24"/>
          </w:rPr>
          <w:t>.</w:t>
        </w:r>
      </w:ins>
      <w:r w:rsidRPr="00093574">
        <w:rPr>
          <w:rFonts w:ascii="Times New Roman" w:hAnsi="Times New Roman" w:cs="Times New Roman"/>
          <w:sz w:val="24"/>
          <w:szCs w:val="24"/>
        </w:rPr>
        <w:t xml:space="preserve"> A child bought by primary incomplete mother was lowest (58.80%) on track status in 2012 MICS whereas that increased to 68.53% in 2019 MICS still lower than other education group. By the wealth index of the child family, the richest family’s child was always more developmentally on track than middle or poorest family’s child. In 2012 MICS, richest family’s child developmentally on track status was 77.55% and 60.36% for poorest.</w:t>
      </w:r>
    </w:p>
    <w:p w14:paraId="6808FEDC" w14:textId="3CBADF74" w:rsidR="00F560A5" w:rsidRPr="00093574" w:rsidRDefault="00F560A5" w:rsidP="00417897">
      <w:pPr>
        <w:spacing w:after="0" w:line="480" w:lineRule="auto"/>
        <w:ind w:firstLine="720"/>
        <w:contextualSpacing/>
        <w:rPr>
          <w:rStyle w:val="fontstyle01"/>
          <w:rFonts w:ascii="Times New Roman" w:hAnsi="Times New Roman" w:cs="Times New Roman"/>
          <w:color w:val="auto"/>
          <w:sz w:val="24"/>
          <w:szCs w:val="24"/>
        </w:rPr>
      </w:pPr>
      <w:r w:rsidRPr="00405D72">
        <w:rPr>
          <w:rFonts w:ascii="Times New Roman" w:hAnsi="Times New Roman" w:cs="Times New Roman"/>
          <w:sz w:val="24"/>
          <w:szCs w:val="24"/>
        </w:rPr>
        <w:t>Similarly, in 2019 MICS, 84.05% and 69.48% were the developmentally on track status for respectively richest and poorest. The children who were not underweight and not stunned are 6</w:t>
      </w:r>
      <w:ins w:id="282" w:author="Md. Rashed Babu" w:date="2022-09-17T20:51:00Z">
        <w:r w:rsidR="00B45440">
          <w:rPr>
            <w:rFonts w:ascii="Times New Roman" w:hAnsi="Times New Roman" w:cs="Times New Roman"/>
            <w:sz w:val="24"/>
            <w:szCs w:val="24"/>
          </w:rPr>
          <w:t>8.11</w:t>
        </w:r>
      </w:ins>
      <w:del w:id="283" w:author="Md. Rashed Babu" w:date="2022-09-17T20:51:00Z">
        <w:r w:rsidRPr="00405D72" w:rsidDel="00B45440">
          <w:rPr>
            <w:rFonts w:ascii="Times New Roman" w:hAnsi="Times New Roman" w:cs="Times New Roman"/>
            <w:sz w:val="24"/>
            <w:szCs w:val="24"/>
          </w:rPr>
          <w:delText>5.72</w:delText>
        </w:r>
      </w:del>
      <w:r w:rsidRPr="00405D72">
        <w:rPr>
          <w:rFonts w:ascii="Times New Roman" w:hAnsi="Times New Roman" w:cs="Times New Roman"/>
          <w:sz w:val="24"/>
          <w:szCs w:val="24"/>
        </w:rPr>
        <w:t xml:space="preserve">% and </w:t>
      </w:r>
      <w:r w:rsidRPr="00093574">
        <w:rPr>
          <w:rFonts w:ascii="Times New Roman" w:hAnsi="Times New Roman" w:cs="Times New Roman"/>
          <w:bCs/>
          <w:sz w:val="24"/>
          <w:szCs w:val="24"/>
        </w:rPr>
        <w:t>70.83</w:t>
      </w:r>
      <w:r w:rsidRPr="00093574">
        <w:rPr>
          <w:rFonts w:ascii="Times New Roman" w:hAnsi="Times New Roman" w:cs="Times New Roman"/>
          <w:sz w:val="24"/>
          <w:szCs w:val="24"/>
        </w:rPr>
        <w:t xml:space="preserve">% in 2012 MICS were more developmentally on track than the children with underweight and stunned, respectively. The children who were not underweight and not stunned are 75.97% and 76.79% in 2019 MICS were more developmentally on track than the children with underweight and stunned. The distribution of developmentally on track status of a child who attends early childhood programs </w:t>
      </w:r>
      <w:ins w:id="284" w:author="Md. Rashed Babu" w:date="2022-09-17T20:52:00Z">
        <w:r w:rsidR="00824329">
          <w:rPr>
            <w:rFonts w:ascii="Times New Roman" w:hAnsi="Times New Roman" w:cs="Times New Roman"/>
            <w:sz w:val="24"/>
            <w:szCs w:val="24"/>
          </w:rPr>
          <w:t>wa</w:t>
        </w:r>
      </w:ins>
      <w:del w:id="285" w:author="Md. Rashed Babu" w:date="2022-09-17T20:52:00Z">
        <w:r w:rsidRPr="00093574" w:rsidDel="00824329">
          <w:rPr>
            <w:rFonts w:ascii="Times New Roman" w:hAnsi="Times New Roman" w:cs="Times New Roman"/>
            <w:sz w:val="24"/>
            <w:szCs w:val="24"/>
          </w:rPr>
          <w:delText>i</w:delText>
        </w:r>
      </w:del>
      <w:r w:rsidRPr="00093574">
        <w:rPr>
          <w:rFonts w:ascii="Times New Roman" w:hAnsi="Times New Roman" w:cs="Times New Roman"/>
          <w:sz w:val="24"/>
          <w:szCs w:val="24"/>
        </w:rPr>
        <w:t xml:space="preserve">s 78.93% according to 2012 MICS. In contrast, it </w:t>
      </w:r>
      <w:del w:id="286" w:author="Md. Rashed Babu" w:date="2022-09-17T20:53:00Z">
        <w:r w:rsidRPr="00093574" w:rsidDel="00824329">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85.99% in 2019 MICS, and a child bought in the family where books for children </w:t>
      </w:r>
      <w:ins w:id="287" w:author="Md. Rashed Babu" w:date="2022-09-17T20:54:00Z">
        <w:r w:rsidR="009C2703">
          <w:rPr>
            <w:rFonts w:ascii="Times New Roman" w:hAnsi="Times New Roman" w:cs="Times New Roman"/>
            <w:sz w:val="24"/>
            <w:szCs w:val="24"/>
          </w:rPr>
          <w:t>we</w:t>
        </w:r>
      </w:ins>
      <w:del w:id="288" w:author="Md. Rashed Babu" w:date="2022-09-17T20:54:00Z">
        <w:r w:rsidRPr="00093574" w:rsidDel="009C2703">
          <w:rPr>
            <w:rFonts w:ascii="Times New Roman" w:hAnsi="Times New Roman" w:cs="Times New Roman"/>
            <w:sz w:val="24"/>
            <w:szCs w:val="24"/>
          </w:rPr>
          <w:delText>a</w:delText>
        </w:r>
      </w:del>
      <w:r w:rsidRPr="00093574">
        <w:rPr>
          <w:rFonts w:ascii="Times New Roman" w:hAnsi="Times New Roman" w:cs="Times New Roman"/>
          <w:sz w:val="24"/>
          <w:szCs w:val="24"/>
        </w:rPr>
        <w:t xml:space="preserve">re present </w:t>
      </w:r>
      <w:ins w:id="289" w:author="Md. Rashed Babu" w:date="2022-09-17T20:56:00Z">
        <w:r w:rsidR="005322E2">
          <w:rPr>
            <w:rFonts w:ascii="Times New Roman" w:hAnsi="Times New Roman" w:cs="Times New Roman"/>
            <w:sz w:val="24"/>
            <w:szCs w:val="24"/>
          </w:rPr>
          <w:t>had</w:t>
        </w:r>
      </w:ins>
      <w:del w:id="290"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72.13% on track status in 2012 MICS whereas that increased to 80.65% in 2019 MICS</w:t>
      </w:r>
      <w:ins w:id="291" w:author="Md. Rashed Babu" w:date="2022-09-17T20:55:00Z">
        <w:r w:rsidR="009C2703">
          <w:rPr>
            <w:rFonts w:ascii="Times New Roman" w:hAnsi="Times New Roman" w:cs="Times New Roman"/>
            <w:sz w:val="24"/>
            <w:szCs w:val="24"/>
          </w:rPr>
          <w:t>,</w:t>
        </w:r>
      </w:ins>
      <w:r w:rsidRPr="00093574">
        <w:rPr>
          <w:rFonts w:ascii="Times New Roman" w:hAnsi="Times New Roman" w:cs="Times New Roman"/>
          <w:sz w:val="24"/>
          <w:szCs w:val="24"/>
        </w:rPr>
        <w:t xml:space="preserve"> and child bought in the family where </w:t>
      </w:r>
      <w:ins w:id="292" w:author="Md. Rashed Babu" w:date="2022-09-17T20:55:00Z">
        <w:r w:rsidR="009C2703">
          <w:rPr>
            <w:rFonts w:ascii="Times New Roman" w:hAnsi="Times New Roman" w:cs="Times New Roman"/>
            <w:sz w:val="24"/>
            <w:szCs w:val="24"/>
          </w:rPr>
          <w:t>they</w:t>
        </w:r>
      </w:ins>
      <w:del w:id="293" w:author="Md. Rashed Babu" w:date="2022-09-17T20:55:00Z">
        <w:r w:rsidRPr="00093574" w:rsidDel="009C2703">
          <w:rPr>
            <w:rFonts w:ascii="Times New Roman" w:hAnsi="Times New Roman" w:cs="Times New Roman"/>
            <w:sz w:val="24"/>
            <w:szCs w:val="24"/>
          </w:rPr>
          <w:delText>it gets</w:delText>
        </w:r>
      </w:del>
      <w:r w:rsidRPr="00093574">
        <w:rPr>
          <w:rFonts w:ascii="Times New Roman" w:hAnsi="Times New Roman" w:cs="Times New Roman"/>
          <w:sz w:val="24"/>
          <w:szCs w:val="24"/>
        </w:rPr>
        <w:t xml:space="preserve"> punishment </w:t>
      </w:r>
      <w:ins w:id="294" w:author="Md. Rashed Babu" w:date="2022-09-17T20:56:00Z">
        <w:r w:rsidR="009C2703">
          <w:rPr>
            <w:rFonts w:ascii="Times New Roman" w:hAnsi="Times New Roman" w:cs="Times New Roman"/>
            <w:sz w:val="24"/>
            <w:szCs w:val="24"/>
          </w:rPr>
          <w:t>was</w:t>
        </w:r>
      </w:ins>
      <w:del w:id="295"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49.01% on track status in 2012 MICS whereas that increased to 64.80% in 2019 MICS.</w:t>
      </w:r>
    </w:p>
    <w:p w14:paraId="3C261D02" w14:textId="69977418" w:rsidR="00F560A5" w:rsidRPr="00093574" w:rsidRDefault="00F560A5" w:rsidP="00417897">
      <w:pPr>
        <w:spacing w:after="0" w:line="480" w:lineRule="auto"/>
        <w:ind w:firstLine="720"/>
        <w:contextualSpacing/>
        <w:rPr>
          <w:rFonts w:ascii="Times New Roman" w:hAnsi="Times New Roman" w:cs="Times New Roman"/>
          <w:bCs/>
          <w:sz w:val="24"/>
          <w:szCs w:val="24"/>
        </w:rPr>
      </w:pPr>
      <w:r w:rsidRPr="00093574">
        <w:rPr>
          <w:rFonts w:ascii="Times New Roman" w:hAnsi="Times New Roman" w:cs="Times New Roman"/>
          <w:bCs/>
          <w:sz w:val="24"/>
          <w:szCs w:val="24"/>
        </w:rPr>
        <w:lastRenderedPageBreak/>
        <w:t>The bivari</w:t>
      </w:r>
      <w:ins w:id="296" w:author="Mohammad Nayeem Hasan" w:date="2022-10-05T03:25:00Z">
        <w:r w:rsidR="007378A8">
          <w:rPr>
            <w:rFonts w:ascii="Times New Roman" w:hAnsi="Times New Roman" w:cs="Times New Roman"/>
            <w:bCs/>
            <w:sz w:val="24"/>
            <w:szCs w:val="24"/>
          </w:rPr>
          <w:t>able</w:t>
        </w:r>
      </w:ins>
      <w:del w:id="297" w:author="Mohammad Nayeem Hasan" w:date="2022-10-05T03:25:00Z">
        <w:r w:rsidRPr="00093574" w:rsidDel="007378A8">
          <w:rPr>
            <w:rFonts w:ascii="Times New Roman" w:hAnsi="Times New Roman" w:cs="Times New Roman"/>
            <w:bCs/>
            <w:sz w:val="24"/>
            <w:szCs w:val="24"/>
          </w:rPr>
          <w:delText>ate</w:delText>
        </w:r>
      </w:del>
      <w:r w:rsidRPr="00093574">
        <w:rPr>
          <w:rFonts w:ascii="Times New Roman" w:hAnsi="Times New Roman" w:cs="Times New Roman"/>
          <w:bCs/>
          <w:sz w:val="24"/>
          <w:szCs w:val="24"/>
        </w:rPr>
        <w:t xml:space="preserve"> and multivariable logistic regression model results refer to the degree of relationship between early childhood development status and children’s socio-demographic profiles</w:t>
      </w:r>
      <w:r w:rsidR="000A3D66" w:rsidRPr="00093574">
        <w:rPr>
          <w:rFonts w:ascii="Times New Roman" w:hAnsi="Times New Roman" w:cs="Times New Roman"/>
          <w:bCs/>
          <w:sz w:val="24"/>
          <w:szCs w:val="24"/>
        </w:rPr>
        <w:t xml:space="preserve"> in </w:t>
      </w:r>
      <w:r w:rsidR="000A3D66" w:rsidRPr="00093574">
        <w:rPr>
          <w:rFonts w:ascii="Times New Roman" w:hAnsi="Times New Roman" w:cs="Times New Roman"/>
          <w:b/>
          <w:bCs/>
          <w:sz w:val="24"/>
          <w:szCs w:val="24"/>
        </w:rPr>
        <w:t>Table 3</w:t>
      </w:r>
      <w:r w:rsidRPr="00093574">
        <w:rPr>
          <w:rFonts w:ascii="Times New Roman" w:hAnsi="Times New Roman" w:cs="Times New Roman"/>
          <w:b/>
          <w:bCs/>
          <w:sz w:val="24"/>
          <w:szCs w:val="24"/>
        </w:rPr>
        <w:t>.</w:t>
      </w:r>
      <w:r w:rsidRPr="00093574">
        <w:rPr>
          <w:rFonts w:ascii="Times New Roman" w:hAnsi="Times New Roman" w:cs="Times New Roman"/>
          <w:bCs/>
          <w:sz w:val="24"/>
          <w:szCs w:val="24"/>
        </w:rPr>
        <w:t xml:space="preserve"> To show associations between early childhood developmentally on track status and child age, child sex, </w:t>
      </w:r>
      <w:r w:rsidR="00092DAC">
        <w:rPr>
          <w:rStyle w:val="fontstyle01"/>
          <w:rFonts w:ascii="Times New Roman" w:hAnsi="Times New Roman" w:cs="Times New Roman"/>
          <w:color w:val="auto"/>
          <w:sz w:val="24"/>
          <w:szCs w:val="24"/>
        </w:rPr>
        <w:t>geographic location</w:t>
      </w:r>
      <w:r w:rsidRPr="00093574">
        <w:rPr>
          <w:rFonts w:ascii="Times New Roman" w:hAnsi="Times New Roman" w:cs="Times New Roman"/>
          <w:bCs/>
          <w:sz w:val="24"/>
          <w:szCs w:val="24"/>
        </w:rPr>
        <w:t>, division, education</w:t>
      </w:r>
      <w:r w:rsidR="00092DAC">
        <w:rPr>
          <w:rFonts w:ascii="Times New Roman" w:hAnsi="Times New Roman" w:cs="Times New Roman"/>
          <w:bCs/>
          <w:sz w:val="24"/>
          <w:szCs w:val="24"/>
        </w:rPr>
        <w:t xml:space="preserve"> of mother</w:t>
      </w:r>
      <w:r w:rsidRPr="00093574">
        <w:rPr>
          <w:rFonts w:ascii="Times New Roman" w:hAnsi="Times New Roman" w:cs="Times New Roman"/>
          <w:bCs/>
          <w:sz w:val="24"/>
          <w:szCs w:val="24"/>
        </w:rPr>
        <w:t xml:space="preserve">, </w:t>
      </w:r>
      <w:r w:rsidR="006F3FF3">
        <w:rPr>
          <w:rFonts w:ascii="Times New Roman" w:hAnsi="Times New Roman" w:cs="Times New Roman"/>
          <w:bCs/>
          <w:sz w:val="24"/>
          <w:szCs w:val="24"/>
        </w:rPr>
        <w:t xml:space="preserve">household’s </w:t>
      </w:r>
      <w:r w:rsidRPr="00093574">
        <w:rPr>
          <w:rFonts w:ascii="Times New Roman" w:hAnsi="Times New Roman" w:cs="Times New Roman"/>
          <w:bCs/>
          <w:sz w:val="24"/>
          <w:szCs w:val="24"/>
        </w:rPr>
        <w:t xml:space="preserve">wealth index, religion, </w:t>
      </w:r>
      <w:r w:rsidRPr="00093574">
        <w:rPr>
          <w:rStyle w:val="fontstyle01"/>
          <w:rFonts w:ascii="Times New Roman" w:hAnsi="Times New Roman" w:cs="Times New Roman"/>
          <w:color w:val="auto"/>
          <w:sz w:val="24"/>
          <w:szCs w:val="24"/>
        </w:rPr>
        <w:t>sex of household head</w:t>
      </w:r>
      <w:r w:rsidRPr="00093574">
        <w:rPr>
          <w:rFonts w:ascii="Times New Roman" w:hAnsi="Times New Roman" w:cs="Times New Roman"/>
          <w:bCs/>
          <w:sz w:val="24"/>
          <w:szCs w:val="24"/>
        </w:rPr>
        <w:t>, ethnicity, mother’s age early childhood diseases, underweight, stunned, wasted, overweight, sanitation, early childhood programs, mother stimulation, father stimulation, other stimulation, inadequate supervision, salt iodization, books, toys, mass media and</w:t>
      </w:r>
      <w:r w:rsidRPr="00093574">
        <w:rPr>
          <w:rStyle w:val="fontstyle01"/>
          <w:rFonts w:ascii="Times New Roman" w:hAnsi="Times New Roman" w:cs="Times New Roman"/>
          <w:bCs/>
          <w:color w:val="auto"/>
          <w:sz w:val="24"/>
          <w:szCs w:val="24"/>
        </w:rPr>
        <w:t xml:space="preserve"> child punishment</w:t>
      </w:r>
      <w:r w:rsidRPr="00093574">
        <w:rPr>
          <w:rFonts w:ascii="Times New Roman" w:hAnsi="Times New Roman" w:cs="Times New Roman"/>
          <w:bCs/>
          <w:sz w:val="24"/>
          <w:szCs w:val="24"/>
        </w:rPr>
        <w:t xml:space="preserve">. The univariate logistic model indicates the individual associated with the ECD status. </w:t>
      </w:r>
      <w:r w:rsidR="006F3FF3" w:rsidRPr="006F3FF3">
        <w:rPr>
          <w:rFonts w:ascii="Times New Roman" w:hAnsi="Times New Roman" w:cs="Times New Roman"/>
          <w:bCs/>
          <w:sz w:val="24"/>
          <w:szCs w:val="24"/>
        </w:rPr>
        <w:t xml:space="preserve">Nine variables </w:t>
      </w:r>
      <w:r w:rsidR="006F3FF3">
        <w:rPr>
          <w:rFonts w:ascii="Times New Roman" w:hAnsi="Times New Roman" w:cs="Times New Roman"/>
          <w:bCs/>
          <w:sz w:val="24"/>
          <w:szCs w:val="24"/>
        </w:rPr>
        <w:t xml:space="preserve">showed </w:t>
      </w:r>
      <w:r w:rsidR="006F3FF3" w:rsidRPr="006F3FF3">
        <w:rPr>
          <w:rFonts w:ascii="Times New Roman" w:hAnsi="Times New Roman" w:cs="Times New Roman"/>
          <w:bCs/>
          <w:sz w:val="24"/>
          <w:szCs w:val="24"/>
        </w:rPr>
        <w:t xml:space="preserve">a significant </w:t>
      </w:r>
      <w:r w:rsidR="006F3FF3">
        <w:rPr>
          <w:rFonts w:ascii="Times New Roman" w:hAnsi="Times New Roman" w:cs="Times New Roman"/>
          <w:bCs/>
          <w:sz w:val="24"/>
          <w:szCs w:val="24"/>
        </w:rPr>
        <w:t>association</w:t>
      </w:r>
      <w:r w:rsidR="006F3FF3" w:rsidRPr="006F3FF3">
        <w:rPr>
          <w:rFonts w:ascii="Times New Roman" w:hAnsi="Times New Roman" w:cs="Times New Roman"/>
          <w:bCs/>
          <w:sz w:val="24"/>
          <w:szCs w:val="24"/>
        </w:rPr>
        <w:t xml:space="preserve"> at the 5% level of significance among all predictor variables</w:t>
      </w:r>
      <w:r w:rsidR="006F3FF3">
        <w:rPr>
          <w:rFonts w:ascii="Times New Roman" w:hAnsi="Times New Roman" w:cs="Times New Roman"/>
          <w:bCs/>
          <w:sz w:val="24"/>
          <w:szCs w:val="24"/>
        </w:rPr>
        <w:t xml:space="preserve"> </w:t>
      </w:r>
      <w:r w:rsidRPr="00093574">
        <w:rPr>
          <w:rFonts w:ascii="Times New Roman" w:hAnsi="Times New Roman" w:cs="Times New Roman"/>
          <w:bCs/>
          <w:sz w:val="24"/>
          <w:szCs w:val="24"/>
        </w:rPr>
        <w:t>(child age, child sex, division, mothers education, early childhood program, other stimulation, books, toys and child punishment) in 2012 MICS and 11 variables showed significant association at 5% level of significance (child age, child sex, division, mothers education, wealth index, early childhood program, father stimulation, other stimulation, inadequate supervision, books and child punishment) in 2019 MICS data.</w:t>
      </w:r>
    </w:p>
    <w:p w14:paraId="1D339C76" w14:textId="09B02363"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bCs/>
          <w:sz w:val="24"/>
          <w:szCs w:val="24"/>
        </w:rPr>
        <w:t>The multivariable result from 2012 and 2019 MICS data, child of age 4 had 62% (2012 MICS OR: 1.6</w:t>
      </w:r>
      <w:ins w:id="298" w:author="Mohammad Nayeem Hasan" w:date="2022-10-05T04:17:00Z">
        <w:r w:rsidR="00786A87">
          <w:rPr>
            <w:rFonts w:ascii="Times New Roman" w:hAnsi="Times New Roman" w:cs="Times New Roman"/>
            <w:bCs/>
            <w:sz w:val="24"/>
            <w:szCs w:val="24"/>
          </w:rPr>
          <w:t>1</w:t>
        </w:r>
      </w:ins>
      <w:del w:id="299" w:author="Mohammad Nayeem Hasan" w:date="2022-10-05T04:17:00Z">
        <w:r w:rsidRPr="00093574" w:rsidDel="00786A87">
          <w:rPr>
            <w:rFonts w:ascii="Times New Roman" w:hAnsi="Times New Roman" w:cs="Times New Roman"/>
            <w:bCs/>
            <w:sz w:val="24"/>
            <w:szCs w:val="24"/>
          </w:rPr>
          <w:delText>2</w:delText>
        </w:r>
      </w:del>
      <w:r w:rsidRPr="00093574">
        <w:rPr>
          <w:rFonts w:ascii="Times New Roman" w:hAnsi="Times New Roman" w:cs="Times New Roman"/>
          <w:bCs/>
          <w:sz w:val="24"/>
          <w:szCs w:val="24"/>
        </w:rPr>
        <w:t xml:space="preserve">, 95% CI: 1.39-1.87) and </w:t>
      </w:r>
      <w:ins w:id="300" w:author="Mohammad Nayeem Hasan" w:date="2022-10-05T04:18:00Z">
        <w:r w:rsidR="00786A87">
          <w:rPr>
            <w:rFonts w:ascii="Times New Roman" w:hAnsi="Times New Roman" w:cs="Times New Roman"/>
            <w:bCs/>
            <w:sz w:val="24"/>
            <w:szCs w:val="24"/>
          </w:rPr>
          <w:t>78</w:t>
        </w:r>
      </w:ins>
      <w:del w:id="301" w:author="Mohammad Nayeem Hasan" w:date="2022-10-05T04:18:00Z">
        <w:r w:rsidRPr="00093574" w:rsidDel="00786A87">
          <w:rPr>
            <w:rFonts w:ascii="Times New Roman" w:hAnsi="Times New Roman" w:cs="Times New Roman"/>
            <w:bCs/>
            <w:sz w:val="24"/>
            <w:szCs w:val="24"/>
          </w:rPr>
          <w:delText>80</w:delText>
        </w:r>
      </w:del>
      <w:r w:rsidRPr="00093574">
        <w:rPr>
          <w:rFonts w:ascii="Times New Roman" w:hAnsi="Times New Roman" w:cs="Times New Roman"/>
          <w:bCs/>
          <w:sz w:val="24"/>
          <w:szCs w:val="24"/>
        </w:rPr>
        <w:t>% (2019 MICS OR: 1.</w:t>
      </w:r>
      <w:ins w:id="302" w:author="Mohammad Nayeem Hasan" w:date="2022-10-05T04:18:00Z">
        <w:r w:rsidR="00786A87">
          <w:rPr>
            <w:rFonts w:ascii="Times New Roman" w:hAnsi="Times New Roman" w:cs="Times New Roman"/>
            <w:bCs/>
            <w:sz w:val="24"/>
            <w:szCs w:val="24"/>
          </w:rPr>
          <w:t>78</w:t>
        </w:r>
      </w:ins>
      <w:del w:id="303" w:author="Mohammad Nayeem Hasan" w:date="2022-10-05T04:18:00Z">
        <w:r w:rsidRPr="00093574" w:rsidDel="00786A87">
          <w:rPr>
            <w:rFonts w:ascii="Times New Roman" w:hAnsi="Times New Roman" w:cs="Times New Roman"/>
            <w:bCs/>
            <w:sz w:val="24"/>
            <w:szCs w:val="24"/>
          </w:rPr>
          <w:delText>80</w:delText>
        </w:r>
      </w:del>
      <w:r w:rsidRPr="00093574">
        <w:rPr>
          <w:rFonts w:ascii="Times New Roman" w:hAnsi="Times New Roman" w:cs="Times New Roman"/>
          <w:bCs/>
          <w:sz w:val="24"/>
          <w:szCs w:val="24"/>
        </w:rPr>
        <w:t>, 95% CI: 1.5</w:t>
      </w:r>
      <w:ins w:id="304" w:author="Mohammad Nayeem Hasan" w:date="2022-10-05T04:18:00Z">
        <w:r w:rsidR="00786A87">
          <w:rPr>
            <w:rFonts w:ascii="Times New Roman" w:hAnsi="Times New Roman" w:cs="Times New Roman"/>
            <w:bCs/>
            <w:sz w:val="24"/>
            <w:szCs w:val="24"/>
          </w:rPr>
          <w:t>8</w:t>
        </w:r>
      </w:ins>
      <w:del w:id="305" w:author="Mohammad Nayeem Hasan" w:date="2022-10-05T04:18:00Z">
        <w:r w:rsidRPr="00093574" w:rsidDel="00786A87">
          <w:rPr>
            <w:rFonts w:ascii="Times New Roman" w:hAnsi="Times New Roman" w:cs="Times New Roman"/>
            <w:bCs/>
            <w:sz w:val="24"/>
            <w:szCs w:val="24"/>
          </w:rPr>
          <w:delText>9</w:delText>
        </w:r>
      </w:del>
      <w:r w:rsidRPr="00093574">
        <w:rPr>
          <w:rFonts w:ascii="Times New Roman" w:hAnsi="Times New Roman" w:cs="Times New Roman"/>
          <w:bCs/>
          <w:sz w:val="24"/>
          <w:szCs w:val="24"/>
        </w:rPr>
        <w:t>-2.0</w:t>
      </w:r>
      <w:ins w:id="306" w:author="Mohammad Nayeem Hasan" w:date="2022-10-05T04:18:00Z">
        <w:r w:rsidR="00786A87">
          <w:rPr>
            <w:rFonts w:ascii="Times New Roman" w:hAnsi="Times New Roman" w:cs="Times New Roman"/>
            <w:bCs/>
            <w:sz w:val="24"/>
            <w:szCs w:val="24"/>
          </w:rPr>
          <w:t>0</w:t>
        </w:r>
      </w:ins>
      <w:del w:id="307" w:author="Mohammad Nayeem Hasan" w:date="2022-10-05T04:18: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higher chance of being developmentally on track than the age of 3. According to child sex, when all other variables </w:t>
      </w:r>
      <w:ins w:id="308" w:author="Md. Rashed Babu" w:date="2022-09-17T20:58:00Z">
        <w:r w:rsidR="00CD5925">
          <w:rPr>
            <w:rFonts w:ascii="Times New Roman" w:hAnsi="Times New Roman" w:cs="Times New Roman"/>
            <w:bCs/>
            <w:sz w:val="24"/>
            <w:szCs w:val="24"/>
          </w:rPr>
          <w:t>we</w:t>
        </w:r>
      </w:ins>
      <w:ins w:id="309" w:author="Md. Rashed Babu" w:date="2022-09-17T23:18:00Z">
        <w:r w:rsidR="00167CC7">
          <w:rPr>
            <w:rFonts w:ascii="Times New Roman" w:hAnsi="Times New Roman" w:cs="Times New Roman"/>
            <w:bCs/>
            <w:sz w:val="24"/>
            <w:szCs w:val="24"/>
          </w:rPr>
          <w:t>re</w:t>
        </w:r>
      </w:ins>
      <w:del w:id="310" w:author="Md. Rashed Babu" w:date="2022-09-17T20:58:00Z">
        <w:r w:rsidRPr="00093574" w:rsidDel="00CD5925">
          <w:rPr>
            <w:rFonts w:ascii="Times New Roman" w:hAnsi="Times New Roman" w:cs="Times New Roman"/>
            <w:bCs/>
            <w:sz w:val="24"/>
            <w:szCs w:val="24"/>
          </w:rPr>
          <w:delText>a</w:delText>
        </w:r>
      </w:del>
      <w:del w:id="311" w:author="Md. Rashed Babu" w:date="2022-09-17T23:18:00Z">
        <w:r w:rsidRPr="00093574" w:rsidDel="00167CC7">
          <w:rPr>
            <w:rFonts w:ascii="Times New Roman" w:hAnsi="Times New Roman" w:cs="Times New Roman"/>
            <w:bCs/>
            <w:sz w:val="24"/>
            <w:szCs w:val="24"/>
          </w:rPr>
          <w:delText>re</w:delText>
        </w:r>
      </w:del>
      <w:r w:rsidRPr="00093574">
        <w:rPr>
          <w:rFonts w:ascii="Times New Roman" w:hAnsi="Times New Roman" w:cs="Times New Roman"/>
          <w:bCs/>
          <w:sz w:val="24"/>
          <w:szCs w:val="24"/>
        </w:rPr>
        <w:t xml:space="preserve"> adjusted, the female child had 1.42 times higher chance (2012 MICS OR: 1.42, 95% CI: 1.23-1.6</w:t>
      </w:r>
      <w:ins w:id="312" w:author="Mohammad Nayeem Hasan" w:date="2022-10-05T04:18:00Z">
        <w:r w:rsidR="00786A87">
          <w:rPr>
            <w:rFonts w:ascii="Times New Roman" w:hAnsi="Times New Roman" w:cs="Times New Roman"/>
            <w:bCs/>
            <w:sz w:val="24"/>
            <w:szCs w:val="24"/>
          </w:rPr>
          <w:t>4</w:t>
        </w:r>
      </w:ins>
      <w:del w:id="313" w:author="Mohammad Nayeem Hasan" w:date="2022-10-05T04:18: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and 1.4</w:t>
      </w:r>
      <w:ins w:id="314" w:author="Mohammad Nayeem Hasan" w:date="2022-10-05T04:18:00Z">
        <w:r w:rsidR="00786A87">
          <w:rPr>
            <w:rFonts w:ascii="Times New Roman" w:hAnsi="Times New Roman" w:cs="Times New Roman"/>
            <w:bCs/>
            <w:sz w:val="24"/>
            <w:szCs w:val="24"/>
          </w:rPr>
          <w:t>4</w:t>
        </w:r>
      </w:ins>
      <w:del w:id="315" w:author="Mohammad Nayeem Hasan" w:date="2022-10-05T04:18: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times (2019 MICS OR: 1.4</w:t>
      </w:r>
      <w:ins w:id="316" w:author="Mohammad Nayeem Hasan" w:date="2022-10-05T04:18:00Z">
        <w:r w:rsidR="00786A87">
          <w:rPr>
            <w:rFonts w:ascii="Times New Roman" w:hAnsi="Times New Roman" w:cs="Times New Roman"/>
            <w:bCs/>
            <w:sz w:val="24"/>
            <w:szCs w:val="24"/>
          </w:rPr>
          <w:t>4</w:t>
        </w:r>
      </w:ins>
      <w:del w:id="317" w:author="Mohammad Nayeem Hasan" w:date="2022-10-05T04:18: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 95% CI: 1.2</w:t>
      </w:r>
      <w:ins w:id="318" w:author="Mohammad Nayeem Hasan" w:date="2022-10-05T04:18:00Z">
        <w:r w:rsidR="00786A87">
          <w:rPr>
            <w:rFonts w:ascii="Times New Roman" w:hAnsi="Times New Roman" w:cs="Times New Roman"/>
            <w:bCs/>
            <w:sz w:val="24"/>
            <w:szCs w:val="24"/>
          </w:rPr>
          <w:t>8</w:t>
        </w:r>
      </w:ins>
      <w:del w:id="319" w:author="Mohammad Nayeem Hasan" w:date="2022-10-05T04:18:00Z">
        <w:r w:rsidRPr="00093574" w:rsidDel="00786A87">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320" w:author="Mohammad Nayeem Hasan" w:date="2022-10-05T04:18:00Z">
        <w:r w:rsidR="00786A87">
          <w:rPr>
            <w:rFonts w:ascii="Times New Roman" w:hAnsi="Times New Roman" w:cs="Times New Roman"/>
            <w:bCs/>
            <w:sz w:val="24"/>
            <w:szCs w:val="24"/>
          </w:rPr>
          <w:t>61</w:t>
        </w:r>
      </w:ins>
      <w:del w:id="321" w:author="Mohammad Nayeem Hasan" w:date="2022-10-05T04:18:00Z">
        <w:r w:rsidRPr="00093574" w:rsidDel="00786A87">
          <w:rPr>
            <w:rFonts w:ascii="Times New Roman" w:hAnsi="Times New Roman" w:cs="Times New Roman"/>
            <w:bCs/>
            <w:sz w:val="24"/>
            <w:szCs w:val="24"/>
          </w:rPr>
          <w:delText>59</w:delText>
        </w:r>
      </w:del>
      <w:r w:rsidRPr="00093574">
        <w:rPr>
          <w:rFonts w:ascii="Times New Roman" w:hAnsi="Times New Roman" w:cs="Times New Roman"/>
          <w:bCs/>
          <w:sz w:val="24"/>
          <w:szCs w:val="24"/>
        </w:rPr>
        <w:t xml:space="preserve">) higher chance of being in developmentally on track status than the male child respectively in both datasets. By comparing both model the odds ratio of division gives different results in some categories, however, </w:t>
      </w:r>
      <w:proofErr w:type="spellStart"/>
      <w:r w:rsidRPr="00093574">
        <w:rPr>
          <w:rFonts w:ascii="Times New Roman" w:hAnsi="Times New Roman" w:cs="Times New Roman"/>
          <w:bCs/>
          <w:sz w:val="24"/>
          <w:szCs w:val="24"/>
        </w:rPr>
        <w:t>Rajshahi</w:t>
      </w:r>
      <w:proofErr w:type="spellEnd"/>
      <w:r w:rsidRPr="00093574">
        <w:rPr>
          <w:rFonts w:ascii="Times New Roman" w:hAnsi="Times New Roman" w:cs="Times New Roman"/>
          <w:bCs/>
          <w:sz w:val="24"/>
          <w:szCs w:val="24"/>
        </w:rPr>
        <w:t xml:space="preserve"> [(2012 MICS OR: 0.8</w:t>
      </w:r>
      <w:ins w:id="322" w:author="Mohammad Nayeem Hasan" w:date="2022-10-05T04:19:00Z">
        <w:r w:rsidR="00786A87">
          <w:rPr>
            <w:rFonts w:ascii="Times New Roman" w:hAnsi="Times New Roman" w:cs="Times New Roman"/>
            <w:bCs/>
            <w:sz w:val="24"/>
            <w:szCs w:val="24"/>
          </w:rPr>
          <w:t>7</w:t>
        </w:r>
      </w:ins>
      <w:del w:id="323" w:author="Mohammad Nayeem Hasan" w:date="2022-10-05T04:19:00Z">
        <w:r w:rsidRPr="00093574" w:rsidDel="00786A87">
          <w:rPr>
            <w:rFonts w:ascii="Times New Roman" w:hAnsi="Times New Roman" w:cs="Times New Roman"/>
            <w:bCs/>
            <w:sz w:val="24"/>
            <w:szCs w:val="24"/>
          </w:rPr>
          <w:delText>8</w:delText>
        </w:r>
      </w:del>
      <w:r w:rsidRPr="00093574">
        <w:rPr>
          <w:rFonts w:ascii="Times New Roman" w:hAnsi="Times New Roman" w:cs="Times New Roman"/>
          <w:bCs/>
          <w:sz w:val="24"/>
          <w:szCs w:val="24"/>
        </w:rPr>
        <w:t>, 95% CI: 0.6</w:t>
      </w:r>
      <w:ins w:id="324" w:author="Mohammad Nayeem Hasan" w:date="2022-10-05T04:19:00Z">
        <w:r w:rsidR="00786A87">
          <w:rPr>
            <w:rFonts w:ascii="Times New Roman" w:hAnsi="Times New Roman" w:cs="Times New Roman"/>
            <w:bCs/>
            <w:sz w:val="24"/>
            <w:szCs w:val="24"/>
          </w:rPr>
          <w:t>4</w:t>
        </w:r>
      </w:ins>
      <w:del w:id="325" w:author="Mohammad Nayeem Hasan" w:date="2022-10-05T04:19:00Z">
        <w:r w:rsidRPr="00093574" w:rsidDel="00786A87">
          <w:rPr>
            <w:rFonts w:ascii="Times New Roman" w:hAnsi="Times New Roman" w:cs="Times New Roman"/>
            <w:bCs/>
            <w:sz w:val="24"/>
            <w:szCs w:val="24"/>
          </w:rPr>
          <w:delText>5</w:delText>
        </w:r>
      </w:del>
      <w:r w:rsidRPr="00093574">
        <w:rPr>
          <w:rFonts w:ascii="Times New Roman" w:hAnsi="Times New Roman" w:cs="Times New Roman"/>
          <w:bCs/>
          <w:sz w:val="24"/>
          <w:szCs w:val="24"/>
        </w:rPr>
        <w:t>-1.17) and (2019 MICS OR: 0.9</w:t>
      </w:r>
      <w:ins w:id="326" w:author="Mohammad Nayeem Hasan" w:date="2022-10-05T04:19:00Z">
        <w:r w:rsidR="00786A87">
          <w:rPr>
            <w:rFonts w:ascii="Times New Roman" w:hAnsi="Times New Roman" w:cs="Times New Roman"/>
            <w:bCs/>
            <w:sz w:val="24"/>
            <w:szCs w:val="24"/>
          </w:rPr>
          <w:t>8</w:t>
        </w:r>
      </w:ins>
      <w:del w:id="327" w:author="Mohammad Nayeem Hasan" w:date="2022-10-05T04:19:00Z">
        <w:r w:rsidRPr="00093574" w:rsidDel="00786A87">
          <w:rPr>
            <w:rFonts w:ascii="Times New Roman" w:hAnsi="Times New Roman" w:cs="Times New Roman"/>
            <w:bCs/>
            <w:sz w:val="24"/>
            <w:szCs w:val="24"/>
          </w:rPr>
          <w:delText>7</w:delText>
        </w:r>
      </w:del>
      <w:r w:rsidRPr="00093574">
        <w:rPr>
          <w:rFonts w:ascii="Times New Roman" w:hAnsi="Times New Roman" w:cs="Times New Roman"/>
          <w:bCs/>
          <w:sz w:val="24"/>
          <w:szCs w:val="24"/>
        </w:rPr>
        <w:t>, 95% CI: 0.7</w:t>
      </w:r>
      <w:ins w:id="328" w:author="Mohammad Nayeem Hasan" w:date="2022-10-05T04:19:00Z">
        <w:r w:rsidR="00786A87">
          <w:rPr>
            <w:rFonts w:ascii="Times New Roman" w:hAnsi="Times New Roman" w:cs="Times New Roman"/>
            <w:bCs/>
            <w:sz w:val="24"/>
            <w:szCs w:val="24"/>
          </w:rPr>
          <w:t>8</w:t>
        </w:r>
      </w:ins>
      <w:del w:id="329" w:author="Mohammad Nayeem Hasan" w:date="2022-10-05T04:19:00Z">
        <w:r w:rsidRPr="00093574" w:rsidDel="00786A87">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330" w:author="Mohammad Nayeem Hasan" w:date="2022-10-05T04:19:00Z">
        <w:r w:rsidR="00786A87">
          <w:rPr>
            <w:rFonts w:ascii="Times New Roman" w:hAnsi="Times New Roman" w:cs="Times New Roman"/>
            <w:bCs/>
            <w:sz w:val="24"/>
            <w:szCs w:val="24"/>
          </w:rPr>
          <w:t>4</w:t>
        </w:r>
      </w:ins>
      <w:del w:id="331" w:author="Mohammad Nayeem Hasan" w:date="2022-10-05T04:19: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and Sylhet [(2012 MICS OR: 0.6</w:t>
      </w:r>
      <w:ins w:id="332" w:author="Mohammad Nayeem Hasan" w:date="2022-10-05T04:19:00Z">
        <w:r w:rsidR="00786A87">
          <w:rPr>
            <w:rFonts w:ascii="Times New Roman" w:hAnsi="Times New Roman" w:cs="Times New Roman"/>
            <w:bCs/>
            <w:sz w:val="24"/>
            <w:szCs w:val="24"/>
          </w:rPr>
          <w:t>2</w:t>
        </w:r>
      </w:ins>
      <w:del w:id="333" w:author="Mohammad Nayeem Hasan" w:date="2022-10-05T04:19: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95% CI: 0.46-0.85) and (2019 </w:t>
      </w:r>
      <w:r w:rsidRPr="00093574">
        <w:rPr>
          <w:rFonts w:ascii="Times New Roman" w:hAnsi="Times New Roman" w:cs="Times New Roman"/>
          <w:bCs/>
          <w:sz w:val="24"/>
          <w:szCs w:val="24"/>
        </w:rPr>
        <w:lastRenderedPageBreak/>
        <w:t>MICS OR: 0.</w:t>
      </w:r>
      <w:ins w:id="334" w:author="Mohammad Nayeem Hasan" w:date="2022-10-05T04:20:00Z">
        <w:r w:rsidR="00786A87">
          <w:rPr>
            <w:rFonts w:ascii="Times New Roman" w:hAnsi="Times New Roman" w:cs="Times New Roman"/>
            <w:bCs/>
            <w:sz w:val="24"/>
            <w:szCs w:val="24"/>
          </w:rPr>
          <w:t>83</w:t>
        </w:r>
      </w:ins>
      <w:del w:id="335" w:author="Mohammad Nayeem Hasan" w:date="2022-10-05T04:20:00Z">
        <w:r w:rsidRPr="00093574" w:rsidDel="00786A87">
          <w:rPr>
            <w:rFonts w:ascii="Times New Roman" w:hAnsi="Times New Roman" w:cs="Times New Roman"/>
            <w:bCs/>
            <w:sz w:val="24"/>
            <w:szCs w:val="24"/>
          </w:rPr>
          <w:delText>76</w:delText>
        </w:r>
      </w:del>
      <w:r w:rsidRPr="00093574">
        <w:rPr>
          <w:rFonts w:ascii="Times New Roman" w:hAnsi="Times New Roman" w:cs="Times New Roman"/>
          <w:bCs/>
          <w:sz w:val="24"/>
          <w:szCs w:val="24"/>
        </w:rPr>
        <w:t>, 95% CI: 0.</w:t>
      </w:r>
      <w:ins w:id="336" w:author="Mohammad Nayeem Hasan" w:date="2022-10-05T04:20:00Z">
        <w:r w:rsidR="00786A87">
          <w:rPr>
            <w:rFonts w:ascii="Times New Roman" w:hAnsi="Times New Roman" w:cs="Times New Roman"/>
            <w:bCs/>
            <w:sz w:val="24"/>
            <w:szCs w:val="24"/>
          </w:rPr>
          <w:t>65</w:t>
        </w:r>
      </w:ins>
      <w:del w:id="337" w:author="Mohammad Nayeem Hasan" w:date="2022-10-05T04:20:00Z">
        <w:r w:rsidRPr="00093574" w:rsidDel="00786A87">
          <w:rPr>
            <w:rFonts w:ascii="Times New Roman" w:hAnsi="Times New Roman" w:cs="Times New Roman"/>
            <w:bCs/>
            <w:sz w:val="24"/>
            <w:szCs w:val="24"/>
          </w:rPr>
          <w:delText>59</w:delText>
        </w:r>
      </w:del>
      <w:r w:rsidRPr="00093574">
        <w:rPr>
          <w:rFonts w:ascii="Times New Roman" w:hAnsi="Times New Roman" w:cs="Times New Roman"/>
          <w:bCs/>
          <w:sz w:val="24"/>
          <w:szCs w:val="24"/>
        </w:rPr>
        <w:t>-</w:t>
      </w:r>
      <w:ins w:id="338" w:author="Mohammad Nayeem Hasan" w:date="2022-10-05T04:20:00Z">
        <w:r w:rsidR="00786A87">
          <w:rPr>
            <w:rFonts w:ascii="Times New Roman" w:hAnsi="Times New Roman" w:cs="Times New Roman"/>
            <w:bCs/>
            <w:sz w:val="24"/>
            <w:szCs w:val="24"/>
          </w:rPr>
          <w:t>1.07</w:t>
        </w:r>
      </w:ins>
      <w:del w:id="339" w:author="Mohammad Nayeem Hasan" w:date="2022-10-05T04:20:00Z">
        <w:r w:rsidRPr="00093574" w:rsidDel="00786A87">
          <w:rPr>
            <w:rFonts w:ascii="Times New Roman" w:hAnsi="Times New Roman" w:cs="Times New Roman"/>
            <w:bCs/>
            <w:sz w:val="24"/>
            <w:szCs w:val="24"/>
          </w:rPr>
          <w:delText>0.97</w:delText>
        </w:r>
      </w:del>
      <w:r w:rsidRPr="00093574">
        <w:rPr>
          <w:rFonts w:ascii="Times New Roman" w:hAnsi="Times New Roman" w:cs="Times New Roman"/>
          <w:bCs/>
          <w:sz w:val="24"/>
          <w:szCs w:val="24"/>
        </w:rPr>
        <w:t>)] had lower chance of early childhood development than Barisal. In Both surveys, Rangpur had a higher chance [(2012 MICS OR: 1.8</w:t>
      </w:r>
      <w:ins w:id="340" w:author="Mohammad Nayeem Hasan" w:date="2022-10-05T04:20:00Z">
        <w:r w:rsidR="00786A87">
          <w:rPr>
            <w:rFonts w:ascii="Times New Roman" w:hAnsi="Times New Roman" w:cs="Times New Roman"/>
            <w:bCs/>
            <w:sz w:val="24"/>
            <w:szCs w:val="24"/>
          </w:rPr>
          <w:t>7</w:t>
        </w:r>
      </w:ins>
      <w:del w:id="341" w:author="Mohammad Nayeem Hasan" w:date="2022-10-05T04:20:00Z">
        <w:r w:rsidRPr="00093574" w:rsidDel="00786A87">
          <w:rPr>
            <w:rFonts w:ascii="Times New Roman" w:hAnsi="Times New Roman" w:cs="Times New Roman"/>
            <w:bCs/>
            <w:sz w:val="24"/>
            <w:szCs w:val="24"/>
          </w:rPr>
          <w:delText>9</w:delText>
        </w:r>
      </w:del>
      <w:r w:rsidRPr="00093574">
        <w:rPr>
          <w:rFonts w:ascii="Times New Roman" w:hAnsi="Times New Roman" w:cs="Times New Roman"/>
          <w:bCs/>
          <w:sz w:val="24"/>
          <w:szCs w:val="24"/>
        </w:rPr>
        <w:t>, 95% CI: 1.4</w:t>
      </w:r>
      <w:ins w:id="342" w:author="Mohammad Nayeem Hasan" w:date="2022-10-05T04:20:00Z">
        <w:r w:rsidR="00786A87">
          <w:rPr>
            <w:rFonts w:ascii="Times New Roman" w:hAnsi="Times New Roman" w:cs="Times New Roman"/>
            <w:bCs/>
            <w:sz w:val="24"/>
            <w:szCs w:val="24"/>
          </w:rPr>
          <w:t>1</w:t>
        </w:r>
      </w:ins>
      <w:del w:id="343" w:author="Mohammad Nayeem Hasan" w:date="2022-10-05T04:20:00Z">
        <w:r w:rsidRPr="00093574" w:rsidDel="00786A87">
          <w:rPr>
            <w:rFonts w:ascii="Times New Roman" w:hAnsi="Times New Roman" w:cs="Times New Roman"/>
            <w:bCs/>
            <w:sz w:val="24"/>
            <w:szCs w:val="24"/>
          </w:rPr>
          <w:delText>4</w:delText>
        </w:r>
      </w:del>
      <w:r w:rsidRPr="00093574">
        <w:rPr>
          <w:rFonts w:ascii="Times New Roman" w:hAnsi="Times New Roman" w:cs="Times New Roman"/>
          <w:bCs/>
          <w:sz w:val="24"/>
          <w:szCs w:val="24"/>
        </w:rPr>
        <w:t>-2.48) and (2019 MICS OR: 2.</w:t>
      </w:r>
      <w:ins w:id="344" w:author="Mohammad Nayeem Hasan" w:date="2022-10-05T04:20:00Z">
        <w:r w:rsidR="00786A87">
          <w:rPr>
            <w:rFonts w:ascii="Times New Roman" w:hAnsi="Times New Roman" w:cs="Times New Roman"/>
            <w:bCs/>
            <w:sz w:val="24"/>
            <w:szCs w:val="24"/>
          </w:rPr>
          <w:t>7</w:t>
        </w:r>
      </w:ins>
      <w:ins w:id="345" w:author="Mohammad Nayeem Hasan" w:date="2022-10-05T04:21:00Z">
        <w:r w:rsidR="00786A87">
          <w:rPr>
            <w:rFonts w:ascii="Times New Roman" w:hAnsi="Times New Roman" w:cs="Times New Roman"/>
            <w:bCs/>
            <w:sz w:val="24"/>
            <w:szCs w:val="24"/>
          </w:rPr>
          <w:t>2</w:t>
        </w:r>
      </w:ins>
      <w:del w:id="346" w:author="Mohammad Nayeem Hasan" w:date="2022-10-05T04:20:00Z">
        <w:r w:rsidRPr="00093574" w:rsidDel="00786A87">
          <w:rPr>
            <w:rFonts w:ascii="Times New Roman" w:hAnsi="Times New Roman" w:cs="Times New Roman"/>
            <w:bCs/>
            <w:sz w:val="24"/>
            <w:szCs w:val="24"/>
          </w:rPr>
          <w:delText>66</w:delText>
        </w:r>
      </w:del>
      <w:r w:rsidRPr="00093574">
        <w:rPr>
          <w:rFonts w:ascii="Times New Roman" w:hAnsi="Times New Roman" w:cs="Times New Roman"/>
          <w:bCs/>
          <w:sz w:val="24"/>
          <w:szCs w:val="24"/>
        </w:rPr>
        <w:t>, 95% CI: 2.1</w:t>
      </w:r>
      <w:ins w:id="347" w:author="Mohammad Nayeem Hasan" w:date="2022-10-05T04:21:00Z">
        <w:r w:rsidR="00786A87">
          <w:rPr>
            <w:rFonts w:ascii="Times New Roman" w:hAnsi="Times New Roman" w:cs="Times New Roman"/>
            <w:bCs/>
            <w:sz w:val="24"/>
            <w:szCs w:val="24"/>
          </w:rPr>
          <w:t>7</w:t>
        </w:r>
      </w:ins>
      <w:del w:id="348" w:author="Mohammad Nayeem Hasan" w:date="2022-10-05T04:21: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-3.</w:t>
      </w:r>
      <w:ins w:id="349" w:author="Mohammad Nayeem Hasan" w:date="2022-10-05T04:21:00Z">
        <w:r w:rsidR="00786A87">
          <w:rPr>
            <w:rFonts w:ascii="Times New Roman" w:hAnsi="Times New Roman" w:cs="Times New Roman"/>
            <w:bCs/>
            <w:sz w:val="24"/>
            <w:szCs w:val="24"/>
          </w:rPr>
          <w:t>42</w:t>
        </w:r>
      </w:ins>
      <w:del w:id="350" w:author="Mohammad Nayeem Hasan" w:date="2022-10-05T04:21:00Z">
        <w:r w:rsidRPr="00093574" w:rsidDel="00786A87">
          <w:rPr>
            <w:rFonts w:ascii="Times New Roman" w:hAnsi="Times New Roman" w:cs="Times New Roman"/>
            <w:bCs/>
            <w:sz w:val="24"/>
            <w:szCs w:val="24"/>
          </w:rPr>
          <w:delText>35</w:delText>
        </w:r>
      </w:del>
      <w:r w:rsidRPr="00093574">
        <w:rPr>
          <w:rFonts w:ascii="Times New Roman" w:hAnsi="Times New Roman" w:cs="Times New Roman"/>
          <w:bCs/>
          <w:sz w:val="24"/>
          <w:szCs w:val="24"/>
        </w:rPr>
        <w:t xml:space="preserve">)] of developmentally on track than the Barisal. </w:t>
      </w:r>
      <w:r w:rsidRPr="00093574">
        <w:rPr>
          <w:rFonts w:ascii="Times New Roman" w:hAnsi="Times New Roman" w:cs="Times New Roman"/>
          <w:sz w:val="24"/>
          <w:szCs w:val="24"/>
          <w:shd w:val="clear" w:color="auto" w:fill="FFFFFF"/>
        </w:rPr>
        <w:t>In both multivariable models, children bought by secondary complete or higher educated mothers had a 77% higher chance (2012 MICS OR: 1.77, 95% CI: 1.2</w:t>
      </w:r>
      <w:ins w:id="351" w:author="Mohammad Nayeem Hasan" w:date="2022-10-05T04:27:00Z">
        <w:r w:rsidR="00205A12">
          <w:rPr>
            <w:rFonts w:ascii="Times New Roman" w:hAnsi="Times New Roman" w:cs="Times New Roman"/>
            <w:sz w:val="24"/>
            <w:szCs w:val="24"/>
            <w:shd w:val="clear" w:color="auto" w:fill="FFFFFF"/>
          </w:rPr>
          <w:t>9</w:t>
        </w:r>
      </w:ins>
      <w:del w:id="352" w:author="Mohammad Nayeem Hasan" w:date="2022-10-05T04:27:00Z">
        <w:r w:rsidRPr="00093574" w:rsidDel="00205A12">
          <w:rPr>
            <w:rFonts w:ascii="Times New Roman" w:hAnsi="Times New Roman" w:cs="Times New Roman"/>
            <w:sz w:val="24"/>
            <w:szCs w:val="24"/>
            <w:shd w:val="clear" w:color="auto" w:fill="FFFFFF"/>
          </w:rPr>
          <w:delText>8</w:delText>
        </w:r>
      </w:del>
      <w:ins w:id="353" w:author="Mohammad Nayeem Hasan" w:date="2022-10-05T04:27:00Z">
        <w:r w:rsidR="00205A12">
          <w:rPr>
            <w:rFonts w:ascii="Times New Roman" w:hAnsi="Times New Roman" w:cs="Times New Roman"/>
            <w:sz w:val="24"/>
            <w:szCs w:val="24"/>
            <w:shd w:val="clear" w:color="auto" w:fill="FFFFFF"/>
          </w:rPr>
          <w:t>-</w:t>
        </w:r>
      </w:ins>
      <w:del w:id="354" w:author="Mohammad Nayeem Hasan" w:date="2022-10-05T04:27:00Z">
        <w:r w:rsidRPr="00093574" w:rsidDel="00205A12">
          <w:rPr>
            <w:rFonts w:ascii="Times New Roman" w:hAnsi="Times New Roman" w:cs="Times New Roman"/>
            <w:sz w:val="24"/>
            <w:szCs w:val="24"/>
            <w:shd w:val="clear" w:color="auto" w:fill="FFFFFF"/>
          </w:rPr>
          <w:delText xml:space="preserve">, </w:delText>
        </w:r>
      </w:del>
      <w:r w:rsidRPr="00093574">
        <w:rPr>
          <w:rFonts w:ascii="Times New Roman" w:hAnsi="Times New Roman" w:cs="Times New Roman"/>
          <w:sz w:val="24"/>
          <w:szCs w:val="24"/>
          <w:shd w:val="clear" w:color="auto" w:fill="FFFFFF"/>
        </w:rPr>
        <w:t xml:space="preserve">2.44) and </w:t>
      </w:r>
      <w:ins w:id="355" w:author="Mohammad Nayeem Hasan" w:date="2022-10-05T04:27:00Z">
        <w:r w:rsidR="00205A12">
          <w:rPr>
            <w:rFonts w:ascii="Times New Roman" w:hAnsi="Times New Roman" w:cs="Times New Roman"/>
            <w:sz w:val="24"/>
            <w:szCs w:val="24"/>
            <w:shd w:val="clear" w:color="auto" w:fill="FFFFFF"/>
          </w:rPr>
          <w:t>50</w:t>
        </w:r>
      </w:ins>
      <w:del w:id="356" w:author="Mohammad Nayeem Hasan" w:date="2022-10-05T04:27:00Z">
        <w:r w:rsidRPr="00093574" w:rsidDel="00205A12">
          <w:rPr>
            <w:rFonts w:ascii="Times New Roman" w:hAnsi="Times New Roman" w:cs="Times New Roman"/>
            <w:sz w:val="24"/>
            <w:szCs w:val="24"/>
            <w:shd w:val="clear" w:color="auto" w:fill="FFFFFF"/>
          </w:rPr>
          <w:delText>36</w:delText>
        </w:r>
      </w:del>
      <w:r w:rsidRPr="00093574">
        <w:rPr>
          <w:rFonts w:ascii="Times New Roman" w:hAnsi="Times New Roman" w:cs="Times New Roman"/>
          <w:sz w:val="24"/>
          <w:szCs w:val="24"/>
          <w:shd w:val="clear" w:color="auto" w:fill="FFFFFF"/>
        </w:rPr>
        <w:t>% higher chance (2019 MICS OR: 1.</w:t>
      </w:r>
      <w:ins w:id="357" w:author="Mohammad Nayeem Hasan" w:date="2022-10-05T04:28:00Z">
        <w:r w:rsidR="00205A12">
          <w:rPr>
            <w:rFonts w:ascii="Times New Roman" w:hAnsi="Times New Roman" w:cs="Times New Roman"/>
            <w:sz w:val="24"/>
            <w:szCs w:val="24"/>
            <w:shd w:val="clear" w:color="auto" w:fill="FFFFFF"/>
          </w:rPr>
          <w:t>50</w:t>
        </w:r>
      </w:ins>
      <w:del w:id="358" w:author="Mohammad Nayeem Hasan" w:date="2022-10-05T04:27:00Z">
        <w:r w:rsidRPr="00093574" w:rsidDel="00205A12">
          <w:rPr>
            <w:rFonts w:ascii="Times New Roman" w:hAnsi="Times New Roman" w:cs="Times New Roman"/>
            <w:sz w:val="24"/>
            <w:szCs w:val="24"/>
            <w:shd w:val="clear" w:color="auto" w:fill="FFFFFF"/>
          </w:rPr>
          <w:delText>36</w:delText>
        </w:r>
      </w:del>
      <w:r w:rsidRPr="00093574">
        <w:rPr>
          <w:rFonts w:ascii="Times New Roman" w:hAnsi="Times New Roman" w:cs="Times New Roman"/>
          <w:sz w:val="24"/>
          <w:szCs w:val="24"/>
          <w:shd w:val="clear" w:color="auto" w:fill="FFFFFF"/>
        </w:rPr>
        <w:t>, 95% CI: 1.</w:t>
      </w:r>
      <w:ins w:id="359" w:author="Mohammad Nayeem Hasan" w:date="2022-10-05T04:28:00Z">
        <w:r w:rsidR="00205A12">
          <w:rPr>
            <w:rFonts w:ascii="Times New Roman" w:hAnsi="Times New Roman" w:cs="Times New Roman"/>
            <w:sz w:val="24"/>
            <w:szCs w:val="24"/>
            <w:shd w:val="clear" w:color="auto" w:fill="FFFFFF"/>
          </w:rPr>
          <w:t>16</w:t>
        </w:r>
      </w:ins>
      <w:del w:id="360" w:author="Mohammad Nayeem Hasan" w:date="2022-10-05T04:28:00Z">
        <w:r w:rsidRPr="00093574" w:rsidDel="00205A12">
          <w:rPr>
            <w:rFonts w:ascii="Times New Roman" w:hAnsi="Times New Roman" w:cs="Times New Roman"/>
            <w:sz w:val="24"/>
            <w:szCs w:val="24"/>
            <w:shd w:val="clear" w:color="auto" w:fill="FFFFFF"/>
          </w:rPr>
          <w:delText>05</w:delText>
        </w:r>
      </w:del>
      <w:r w:rsidRPr="00093574">
        <w:rPr>
          <w:rFonts w:ascii="Times New Roman" w:hAnsi="Times New Roman" w:cs="Times New Roman"/>
          <w:sz w:val="24"/>
          <w:szCs w:val="24"/>
          <w:shd w:val="clear" w:color="auto" w:fill="FFFFFF"/>
        </w:rPr>
        <w:t>-1.</w:t>
      </w:r>
      <w:ins w:id="361" w:author="Mohammad Nayeem Hasan" w:date="2022-10-05T04:28:00Z">
        <w:r w:rsidR="00205A12">
          <w:rPr>
            <w:rFonts w:ascii="Times New Roman" w:hAnsi="Times New Roman" w:cs="Times New Roman"/>
            <w:sz w:val="24"/>
            <w:szCs w:val="24"/>
            <w:shd w:val="clear" w:color="auto" w:fill="FFFFFF"/>
          </w:rPr>
          <w:t>93</w:t>
        </w:r>
      </w:ins>
      <w:del w:id="362" w:author="Mohammad Nayeem Hasan" w:date="2022-10-05T04:28:00Z">
        <w:r w:rsidRPr="00093574" w:rsidDel="00205A12">
          <w:rPr>
            <w:rFonts w:ascii="Times New Roman" w:hAnsi="Times New Roman" w:cs="Times New Roman"/>
            <w:sz w:val="24"/>
            <w:szCs w:val="24"/>
            <w:shd w:val="clear" w:color="auto" w:fill="FFFFFF"/>
          </w:rPr>
          <w:delText>78</w:delText>
        </w:r>
      </w:del>
      <w:r w:rsidRPr="00093574">
        <w:rPr>
          <w:rFonts w:ascii="Times New Roman" w:hAnsi="Times New Roman" w:cs="Times New Roman"/>
          <w:sz w:val="24"/>
          <w:szCs w:val="24"/>
          <w:shd w:val="clear" w:color="auto" w:fill="FFFFFF"/>
        </w:rPr>
        <w:t xml:space="preserve">) to be developmentally on track compared to primary incomplete or uneducated </w:t>
      </w:r>
      <w:r w:rsidR="005624BB" w:rsidRPr="00093574">
        <w:rPr>
          <w:rFonts w:ascii="Times New Roman" w:hAnsi="Times New Roman" w:cs="Times New Roman"/>
          <w:sz w:val="24"/>
          <w:szCs w:val="24"/>
          <w:shd w:val="clear" w:color="auto" w:fill="FFFFFF"/>
        </w:rPr>
        <w:t>mothers</w:t>
      </w:r>
      <w:r w:rsidRPr="00093574">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 both surveys, the child growing in rich families were found with higher chance [OR: 1.3</w:t>
      </w:r>
      <w:ins w:id="363" w:author="Mohammad Nayeem Hasan" w:date="2022-10-05T04:28:00Z">
        <w:r w:rsidR="00205A12">
          <w:rPr>
            <w:rFonts w:ascii="Times New Roman" w:hAnsi="Times New Roman" w:cs="Times New Roman"/>
            <w:sz w:val="24"/>
            <w:szCs w:val="24"/>
          </w:rPr>
          <w:t>2</w:t>
        </w:r>
      </w:ins>
      <w:del w:id="364" w:author="Mohammad Nayeem Hasan" w:date="2022-10-05T04:28:00Z">
        <w:r w:rsidRPr="00093574" w:rsidDel="00205A12">
          <w:rPr>
            <w:rFonts w:ascii="Times New Roman" w:hAnsi="Times New Roman" w:cs="Times New Roman"/>
            <w:sz w:val="24"/>
            <w:szCs w:val="24"/>
          </w:rPr>
          <w:delText>3</w:delText>
        </w:r>
      </w:del>
      <w:r w:rsidRPr="00093574">
        <w:rPr>
          <w:rFonts w:ascii="Times New Roman" w:hAnsi="Times New Roman" w:cs="Times New Roman"/>
          <w:sz w:val="24"/>
          <w:szCs w:val="24"/>
        </w:rPr>
        <w:t>, 95% CI: 0.98-1.7</w:t>
      </w:r>
      <w:ins w:id="365" w:author="Mohammad Nayeem Hasan" w:date="2022-10-05T04:28:00Z">
        <w:r w:rsidR="00205A12">
          <w:rPr>
            <w:rFonts w:ascii="Times New Roman" w:hAnsi="Times New Roman" w:cs="Times New Roman"/>
            <w:sz w:val="24"/>
            <w:szCs w:val="24"/>
          </w:rPr>
          <w:t>8]</w:t>
        </w:r>
      </w:ins>
      <w:del w:id="366" w:author="Mohammad Nayeem Hasan" w:date="2022-10-05T04:28:00Z">
        <w:r w:rsidRPr="00093574" w:rsidDel="00205A12">
          <w:rPr>
            <w:rFonts w:ascii="Times New Roman" w:hAnsi="Times New Roman" w:cs="Times New Roman"/>
            <w:sz w:val="24"/>
            <w:szCs w:val="24"/>
          </w:rPr>
          <w:delText>9</w:delText>
        </w:r>
      </w:del>
      <w:r w:rsidRPr="00093574">
        <w:rPr>
          <w:rFonts w:ascii="Times New Roman" w:hAnsi="Times New Roman" w:cs="Times New Roman"/>
          <w:sz w:val="24"/>
          <w:szCs w:val="24"/>
        </w:rPr>
        <w:t xml:space="preserve"> in MICS 2012 and </w:t>
      </w:r>
      <w:ins w:id="367" w:author="Mohammad Nayeem Hasan" w:date="2022-10-05T04:28:00Z">
        <w:r w:rsidR="00205A12">
          <w:rPr>
            <w:rFonts w:ascii="Times New Roman" w:hAnsi="Times New Roman" w:cs="Times New Roman"/>
            <w:sz w:val="24"/>
            <w:szCs w:val="24"/>
          </w:rPr>
          <w:t>[</w:t>
        </w:r>
      </w:ins>
      <w:r w:rsidRPr="00093574">
        <w:rPr>
          <w:rFonts w:ascii="Times New Roman" w:hAnsi="Times New Roman" w:cs="Times New Roman"/>
          <w:sz w:val="24"/>
          <w:szCs w:val="24"/>
        </w:rPr>
        <w:t>OR: 1.</w:t>
      </w:r>
      <w:ins w:id="368" w:author="Mohammad Nayeem Hasan" w:date="2022-10-05T04:28:00Z">
        <w:r w:rsidR="00205A12">
          <w:rPr>
            <w:rFonts w:ascii="Times New Roman" w:hAnsi="Times New Roman" w:cs="Times New Roman"/>
            <w:sz w:val="24"/>
            <w:szCs w:val="24"/>
          </w:rPr>
          <w:t>26</w:t>
        </w:r>
      </w:ins>
      <w:del w:id="369" w:author="Mohammad Nayeem Hasan" w:date="2022-10-05T04:28:00Z">
        <w:r w:rsidRPr="00093574" w:rsidDel="00205A12">
          <w:rPr>
            <w:rFonts w:ascii="Times New Roman" w:hAnsi="Times New Roman" w:cs="Times New Roman"/>
            <w:sz w:val="24"/>
            <w:szCs w:val="24"/>
          </w:rPr>
          <w:delText>75</w:delText>
        </w:r>
      </w:del>
      <w:r w:rsidRPr="00093574">
        <w:rPr>
          <w:rFonts w:ascii="Times New Roman" w:hAnsi="Times New Roman" w:cs="Times New Roman"/>
          <w:sz w:val="24"/>
          <w:szCs w:val="24"/>
        </w:rPr>
        <w:t>, 95% CI: 1.</w:t>
      </w:r>
      <w:ins w:id="370" w:author="Mohammad Nayeem Hasan" w:date="2022-10-05T04:28:00Z">
        <w:r w:rsidR="00205A12">
          <w:rPr>
            <w:rFonts w:ascii="Times New Roman" w:hAnsi="Times New Roman" w:cs="Times New Roman"/>
            <w:sz w:val="24"/>
            <w:szCs w:val="24"/>
          </w:rPr>
          <w:t>08</w:t>
        </w:r>
      </w:ins>
      <w:del w:id="371" w:author="Mohammad Nayeem Hasan" w:date="2022-10-05T04:28:00Z">
        <w:r w:rsidRPr="00093574" w:rsidDel="00205A12">
          <w:rPr>
            <w:rFonts w:ascii="Times New Roman" w:hAnsi="Times New Roman" w:cs="Times New Roman"/>
            <w:sz w:val="24"/>
            <w:szCs w:val="24"/>
          </w:rPr>
          <w:delText>40</w:delText>
        </w:r>
      </w:del>
      <w:ins w:id="372" w:author="Mohammad Nayeem Hasan" w:date="2022-10-05T04:29:00Z">
        <w:r w:rsidR="00205A12">
          <w:rPr>
            <w:rFonts w:ascii="Times New Roman" w:hAnsi="Times New Roman" w:cs="Times New Roman"/>
            <w:sz w:val="24"/>
            <w:szCs w:val="24"/>
          </w:rPr>
          <w:t>-1.48]</w:t>
        </w:r>
      </w:ins>
      <w:del w:id="373" w:author="Mohammad Nayeem Hasan" w:date="2022-10-05T04:29:00Z">
        <w:r w:rsidRPr="00093574" w:rsidDel="00205A12">
          <w:rPr>
            <w:rFonts w:ascii="Times New Roman" w:hAnsi="Times New Roman" w:cs="Times New Roman"/>
            <w:sz w:val="24"/>
            <w:szCs w:val="24"/>
          </w:rPr>
          <w:delText>-2.19</w:delText>
        </w:r>
      </w:del>
      <w:r w:rsidRPr="00093574">
        <w:rPr>
          <w:rFonts w:ascii="Times New Roman" w:hAnsi="Times New Roman" w:cs="Times New Roman"/>
          <w:sz w:val="24"/>
          <w:szCs w:val="24"/>
        </w:rPr>
        <w:t xml:space="preserve"> in MICS 2019</w:t>
      </w:r>
      <w:del w:id="374" w:author="Mohammad Nayeem Hasan" w:date="2022-10-05T04:29:00Z">
        <w:r w:rsidRPr="00093574" w:rsidDel="00205A12">
          <w:rPr>
            <w:rFonts w:ascii="Times New Roman" w:hAnsi="Times New Roman" w:cs="Times New Roman"/>
            <w:sz w:val="24"/>
            <w:szCs w:val="24"/>
          </w:rPr>
          <w:delText>]</w:delText>
        </w:r>
      </w:del>
      <w:r w:rsidRPr="00093574">
        <w:rPr>
          <w:rFonts w:ascii="Times New Roman" w:hAnsi="Times New Roman" w:cs="Times New Roman"/>
          <w:sz w:val="24"/>
          <w:szCs w:val="24"/>
        </w:rPr>
        <w:t xml:space="preserve"> of being developmentally on track than the low-income family. Early childhood education programs play a positive role in early childhood development. In both surveys, the child who attended an early childhood education program were found to have higher chance [OR: 1.4</w:t>
      </w:r>
      <w:ins w:id="375" w:author="Mohammad Nayeem Hasan" w:date="2022-10-05T04:29:00Z">
        <w:r w:rsidR="00205A12">
          <w:rPr>
            <w:rFonts w:ascii="Times New Roman" w:hAnsi="Times New Roman" w:cs="Times New Roman"/>
            <w:sz w:val="24"/>
            <w:szCs w:val="24"/>
          </w:rPr>
          <w:t>5</w:t>
        </w:r>
      </w:ins>
      <w:del w:id="376" w:author="Mohammad Nayeem Hasan" w:date="2022-10-05T04:29:00Z">
        <w:r w:rsidRPr="00093574" w:rsidDel="00205A12">
          <w:rPr>
            <w:rFonts w:ascii="Times New Roman" w:hAnsi="Times New Roman" w:cs="Times New Roman"/>
            <w:sz w:val="24"/>
            <w:szCs w:val="24"/>
          </w:rPr>
          <w:delText>4</w:delText>
        </w:r>
      </w:del>
      <w:r w:rsidRPr="00093574">
        <w:rPr>
          <w:rFonts w:ascii="Times New Roman" w:hAnsi="Times New Roman" w:cs="Times New Roman"/>
          <w:sz w:val="24"/>
          <w:szCs w:val="24"/>
        </w:rPr>
        <w:t>, 95% CI: 1.14-1.8</w:t>
      </w:r>
      <w:ins w:id="377" w:author="Mohammad Nayeem Hasan" w:date="2022-10-05T04:29:00Z">
        <w:r w:rsidR="00205A12">
          <w:rPr>
            <w:rFonts w:ascii="Times New Roman" w:hAnsi="Times New Roman" w:cs="Times New Roman"/>
            <w:sz w:val="24"/>
            <w:szCs w:val="24"/>
          </w:rPr>
          <w:t>3</w:t>
        </w:r>
      </w:ins>
      <w:del w:id="378" w:author="Mohammad Nayeem Hasan" w:date="2022-10-05T04:29:00Z">
        <w:r w:rsidRPr="00093574" w:rsidDel="00205A12">
          <w:rPr>
            <w:rFonts w:ascii="Times New Roman" w:hAnsi="Times New Roman" w:cs="Times New Roman"/>
            <w:sz w:val="24"/>
            <w:szCs w:val="24"/>
          </w:rPr>
          <w:delText>2</w:delText>
        </w:r>
      </w:del>
      <w:r w:rsidRPr="00093574">
        <w:rPr>
          <w:rFonts w:ascii="Times New Roman" w:hAnsi="Times New Roman" w:cs="Times New Roman"/>
          <w:sz w:val="24"/>
          <w:szCs w:val="24"/>
        </w:rPr>
        <w:t xml:space="preserve"> in MICS 2012] and [OR: 1.5</w:t>
      </w:r>
      <w:ins w:id="379" w:author="Mohammad Nayeem Hasan" w:date="2022-10-05T04:29:00Z">
        <w:r w:rsidR="00205A12">
          <w:rPr>
            <w:rFonts w:ascii="Times New Roman" w:hAnsi="Times New Roman" w:cs="Times New Roman"/>
            <w:sz w:val="24"/>
            <w:szCs w:val="24"/>
          </w:rPr>
          <w:t>8</w:t>
        </w:r>
      </w:ins>
      <w:del w:id="380" w:author="Mohammad Nayeem Hasan" w:date="2022-10-05T04:29:00Z">
        <w:r w:rsidRPr="00093574" w:rsidDel="00205A12">
          <w:rPr>
            <w:rFonts w:ascii="Times New Roman" w:hAnsi="Times New Roman" w:cs="Times New Roman"/>
            <w:sz w:val="24"/>
            <w:szCs w:val="24"/>
          </w:rPr>
          <w:delText>9</w:delText>
        </w:r>
      </w:del>
      <w:r w:rsidRPr="00093574">
        <w:rPr>
          <w:rFonts w:ascii="Times New Roman" w:hAnsi="Times New Roman" w:cs="Times New Roman"/>
          <w:sz w:val="24"/>
          <w:szCs w:val="24"/>
        </w:rPr>
        <w:t>, 95% CI: 1.32-1.</w:t>
      </w:r>
      <w:ins w:id="381" w:author="Mohammad Nayeem Hasan" w:date="2022-10-05T04:29:00Z">
        <w:r w:rsidR="00205A12">
          <w:rPr>
            <w:rFonts w:ascii="Times New Roman" w:hAnsi="Times New Roman" w:cs="Times New Roman"/>
            <w:sz w:val="24"/>
            <w:szCs w:val="24"/>
          </w:rPr>
          <w:t>89</w:t>
        </w:r>
      </w:ins>
      <w:del w:id="382" w:author="Mohammad Nayeem Hasan" w:date="2022-10-05T04:29:00Z">
        <w:r w:rsidRPr="00093574" w:rsidDel="00205A12">
          <w:rPr>
            <w:rFonts w:ascii="Times New Roman" w:hAnsi="Times New Roman" w:cs="Times New Roman"/>
            <w:sz w:val="24"/>
            <w:szCs w:val="24"/>
          </w:rPr>
          <w:delText>92</w:delText>
        </w:r>
      </w:del>
      <w:r w:rsidRPr="00093574">
        <w:rPr>
          <w:rFonts w:ascii="Times New Roman" w:hAnsi="Times New Roman" w:cs="Times New Roman"/>
          <w:sz w:val="24"/>
          <w:szCs w:val="24"/>
        </w:rPr>
        <w:t xml:space="preserve"> in MICS 2019] of being developmentally on track than the children who did not attend in early childhood education program.</w:t>
      </w:r>
      <w:del w:id="383" w:author="Md. Rashed Babu" w:date="2022-09-17T19:08:00Z">
        <w:r w:rsidRPr="00093574" w:rsidDel="005C1B08">
          <w:rPr>
            <w:rFonts w:ascii="Times New Roman" w:hAnsi="Times New Roman" w:cs="Times New Roman"/>
            <w:sz w:val="24"/>
            <w:szCs w:val="24"/>
          </w:rPr>
          <w:delText xml:space="preserve"> Children with early mother stimulation was found to have higher chance in univariate models [OR: 1.30, 95% CI: 1.10-1.53 in MICS 2012] and [OR: 1.33, 95% CI: 1.17-1.53 in MICS 2019] to be developmentally on track than the children without early mother stimulation. Unfortunately, in the multivariable model, mother stimulation shows a lower chance of developmentally on track. However, it is not statistically significant</w:delText>
        </w:r>
      </w:del>
      <w:r w:rsidRPr="00093574">
        <w:rPr>
          <w:rFonts w:ascii="Times New Roman" w:hAnsi="Times New Roman" w:cs="Times New Roman"/>
          <w:sz w:val="24"/>
          <w:szCs w:val="24"/>
        </w:rPr>
        <w:t xml:space="preserve">. </w:t>
      </w:r>
    </w:p>
    <w:p w14:paraId="60062053" w14:textId="48612D56" w:rsidR="00F560A5" w:rsidRPr="00093574" w:rsidRDefault="006F3FF3" w:rsidP="00417897">
      <w:pPr>
        <w:spacing w:after="0" w:line="480" w:lineRule="auto"/>
        <w:ind w:firstLine="720"/>
        <w:contextualSpacing/>
        <w:rPr>
          <w:rFonts w:ascii="Times New Roman" w:hAnsi="Times New Roman" w:cs="Times New Roman"/>
          <w:sz w:val="24"/>
          <w:szCs w:val="24"/>
        </w:rPr>
      </w:pPr>
      <w:r w:rsidRPr="006F3FF3">
        <w:rPr>
          <w:rFonts w:ascii="Times New Roman" w:hAnsi="Times New Roman" w:cs="Times New Roman"/>
          <w:sz w:val="24"/>
          <w:szCs w:val="24"/>
        </w:rPr>
        <w:t>Similarly, children who receive father and other stimulation have significantly different ECD status.</w:t>
      </w:r>
      <w:r>
        <w:rPr>
          <w:rFonts w:ascii="Times New Roman" w:hAnsi="Times New Roman" w:cs="Times New Roman"/>
          <w:sz w:val="24"/>
          <w:szCs w:val="24"/>
        </w:rPr>
        <w:t xml:space="preserve"> </w:t>
      </w:r>
      <w:r w:rsidR="00F560A5" w:rsidRPr="00093574">
        <w:rPr>
          <w:rFonts w:ascii="Times New Roman" w:hAnsi="Times New Roman" w:cs="Times New Roman"/>
          <w:sz w:val="24"/>
          <w:szCs w:val="24"/>
        </w:rPr>
        <w:t>Children with father and additional stimulation had a higher chance of being developmentally on track.</w:t>
      </w:r>
    </w:p>
    <w:p w14:paraId="00D80DBB" w14:textId="6C364734" w:rsidR="00F560A5" w:rsidRPr="00093574" w:rsidRDefault="00F560A5" w:rsidP="00405D72">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Supervision also plays a crucial role in ECD; compared with inadequate supervision, children raised with adequate supervision were found to have a higher chance of being developmentally on track in both surveys, but the 2012 MICS survey result was not significant. For example, children raised with adequate supervision had a 29% higher chance of developmentally on track. There was a substantial increase in ECD on track status among the </w:t>
      </w:r>
      <w:r w:rsidRPr="00093574">
        <w:rPr>
          <w:rFonts w:ascii="Times New Roman" w:hAnsi="Times New Roman" w:cs="Times New Roman"/>
          <w:sz w:val="24"/>
          <w:szCs w:val="24"/>
        </w:rPr>
        <w:lastRenderedPageBreak/>
        <w:t xml:space="preserve">children with books and toys. </w:t>
      </w:r>
      <w:r w:rsidR="006F3FF3" w:rsidRPr="006F3FF3">
        <w:rPr>
          <w:rFonts w:ascii="Times New Roman" w:hAnsi="Times New Roman" w:cs="Times New Roman"/>
          <w:sz w:val="24"/>
          <w:szCs w:val="24"/>
        </w:rPr>
        <w:t xml:space="preserve">Similarly, access to mass media by a child's mother or caretaker has a major impact on early </w:t>
      </w:r>
      <w:r w:rsidR="006F3FF3">
        <w:rPr>
          <w:rFonts w:ascii="Times New Roman" w:hAnsi="Times New Roman" w:cs="Times New Roman"/>
          <w:sz w:val="24"/>
          <w:szCs w:val="24"/>
        </w:rPr>
        <w:t>childhood</w:t>
      </w:r>
      <w:r w:rsidR="006F3FF3" w:rsidRPr="006F3FF3">
        <w:rPr>
          <w:rFonts w:ascii="Times New Roman" w:hAnsi="Times New Roman" w:cs="Times New Roman"/>
          <w:sz w:val="24"/>
          <w:szCs w:val="24"/>
        </w:rPr>
        <w:t xml:space="preserve"> development.</w:t>
      </w:r>
    </w:p>
    <w:p w14:paraId="7B9373FB" w14:textId="77777777" w:rsidR="00F560A5" w:rsidRPr="00093574" w:rsidRDefault="00F560A5" w:rsidP="00545302">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Discussion</w:t>
      </w:r>
    </w:p>
    <w:p w14:paraId="62D5551A" w14:textId="103A875B" w:rsidR="00F560A5" w:rsidRPr="00093574" w:rsidRDefault="00D04C88" w:rsidP="00417897">
      <w:pPr>
        <w:spacing w:after="0" w:line="480" w:lineRule="auto"/>
        <w:ind w:firstLine="720"/>
        <w:contextualSpacing/>
        <w:rPr>
          <w:rFonts w:ascii="Times New Roman" w:hAnsi="Times New Roman" w:cs="Times New Roman"/>
          <w:sz w:val="24"/>
          <w:szCs w:val="24"/>
        </w:rPr>
      </w:pPr>
      <w:r w:rsidRPr="00D04C88">
        <w:rPr>
          <w:rFonts w:ascii="Times New Roman" w:hAnsi="Times New Roman" w:cs="Times New Roman"/>
          <w:sz w:val="24"/>
          <w:szCs w:val="24"/>
        </w:rPr>
        <w:t>We investigated the prevalence of ECD</w:t>
      </w:r>
      <w:r>
        <w:rPr>
          <w:rFonts w:ascii="Times New Roman" w:hAnsi="Times New Roman" w:cs="Times New Roman"/>
          <w:sz w:val="24"/>
          <w:szCs w:val="24"/>
        </w:rPr>
        <w:t xml:space="preserve"> and its associated factors</w:t>
      </w:r>
      <w:r w:rsidRPr="00D04C88">
        <w:rPr>
          <w:rFonts w:ascii="Times New Roman" w:hAnsi="Times New Roman" w:cs="Times New Roman"/>
          <w:sz w:val="24"/>
          <w:szCs w:val="24"/>
        </w:rPr>
        <w:t xml:space="preserve"> in Bangladeshi children. We discovered that a large proportion of children (74.86</w:t>
      </w:r>
      <w:r>
        <w:rPr>
          <w:rFonts w:ascii="Times New Roman" w:hAnsi="Times New Roman" w:cs="Times New Roman"/>
          <w:sz w:val="24"/>
          <w:szCs w:val="24"/>
        </w:rPr>
        <w:t>%</w:t>
      </w:r>
      <w:r w:rsidRPr="00D04C88">
        <w:rPr>
          <w:rFonts w:ascii="Times New Roman" w:hAnsi="Times New Roman" w:cs="Times New Roman"/>
          <w:sz w:val="24"/>
          <w:szCs w:val="24"/>
        </w:rPr>
        <w:t>) were developing normally.</w:t>
      </w:r>
      <w:r>
        <w:rPr>
          <w:rFonts w:ascii="Times New Roman" w:hAnsi="Times New Roman" w:cs="Times New Roman"/>
          <w:sz w:val="24"/>
          <w:szCs w:val="24"/>
        </w:rPr>
        <w:t xml:space="preserve"> T</w:t>
      </w:r>
      <w:r w:rsidR="00F560A5" w:rsidRPr="00FA2BD5">
        <w:rPr>
          <w:rFonts w:ascii="Times New Roman" w:hAnsi="Times New Roman" w:cs="Times New Roman"/>
          <w:sz w:val="24"/>
          <w:szCs w:val="24"/>
        </w:rPr>
        <w:t xml:space="preserve">his percentage </w:t>
      </w:r>
      <w:ins w:id="384" w:author="Md. Rashed Babu" w:date="2022-09-17T21:01:00Z">
        <w:r w:rsidR="00CD5925">
          <w:rPr>
            <w:rFonts w:ascii="Times New Roman" w:hAnsi="Times New Roman" w:cs="Times New Roman"/>
            <w:sz w:val="24"/>
            <w:szCs w:val="24"/>
          </w:rPr>
          <w:t>wa</w:t>
        </w:r>
      </w:ins>
      <w:del w:id="385" w:author="Md. Rashed Babu" w:date="2022-09-17T21:01:00Z">
        <w:r w:rsidR="00F560A5" w:rsidRPr="00FA2BD5" w:rsidDel="00CD5925">
          <w:rPr>
            <w:rFonts w:ascii="Times New Roman" w:hAnsi="Times New Roman" w:cs="Times New Roman"/>
            <w:sz w:val="24"/>
            <w:szCs w:val="24"/>
          </w:rPr>
          <w:delText>i</w:delText>
        </w:r>
      </w:del>
      <w:r w:rsidR="00F560A5" w:rsidRPr="00FA2BD5">
        <w:rPr>
          <w:rFonts w:ascii="Times New Roman" w:hAnsi="Times New Roman" w:cs="Times New Roman"/>
          <w:sz w:val="24"/>
          <w:szCs w:val="24"/>
        </w:rPr>
        <w:t>s lower in Pakistan (</w:t>
      </w:r>
      <w:proofErr w:type="spellStart"/>
      <w:r w:rsidR="00F560A5" w:rsidRPr="00FA2BD5">
        <w:rPr>
          <w:rFonts w:ascii="Times New Roman" w:hAnsi="Times New Roman" w:cs="Times New Roman"/>
          <w:sz w:val="24"/>
          <w:szCs w:val="24"/>
        </w:rPr>
        <w:t>Balochistan</w:t>
      </w:r>
      <w:proofErr w:type="spellEnd"/>
      <w:r w:rsidR="00F560A5" w:rsidRPr="00FA2BD5">
        <w:rPr>
          <w:rFonts w:ascii="Times New Roman" w:hAnsi="Times New Roman" w:cs="Times New Roman"/>
          <w:sz w:val="24"/>
          <w:szCs w:val="24"/>
        </w:rPr>
        <w:t>) and higher in Vietnam</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countries","type":"article-journal","volume":"19"},"uris":["http://www.mendeley.com/documents/?uuid=6df3efa4-0c6b-3a25-9cb5-402f9f579ed6"]}],"mendeley":{"formattedCitation":"[27]","plainTextFormattedCitation":"[27]","previouslyFormattedCitation":"(Miller &lt;i&gt;et al.&lt;/i&gt;, 2016)"},"properties":{"noteIndex":0},"schema":"https://github.com/citation-style-language/schema/raw/master/csl-citation.json"}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[27]</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Furthermore, this ratio fluctuates between low- and middle-income nations, with the mean rate of children aged 36–59 months on track </w:t>
      </w:r>
      <w:ins w:id="386" w:author="Md. Rashed Babu" w:date="2022-09-17T21:07:00Z">
        <w:r w:rsidR="00824B93">
          <w:rPr>
            <w:rFonts w:ascii="Times New Roman" w:hAnsi="Times New Roman" w:cs="Times New Roman"/>
            <w:sz w:val="24"/>
            <w:szCs w:val="24"/>
          </w:rPr>
          <w:t xml:space="preserve">for </w:t>
        </w:r>
      </w:ins>
      <w:r w:rsidR="00CD5D77" w:rsidRPr="00CD5D77">
        <w:rPr>
          <w:rFonts w:ascii="Times New Roman" w:hAnsi="Times New Roman" w:cs="Times New Roman"/>
          <w:sz w:val="24"/>
          <w:szCs w:val="24"/>
        </w:rPr>
        <w:t>development ranging from 426% in Sierra Leone to 859% in Belize</w:t>
      </w:r>
      <w:r w:rsidR="00CD5D77">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countries","type":"article-journal","volume":"19"},"uris":["http://www.mendeley.com/documents/?uuid=6df3efa4-0c6b-3a25-9cb5-402f9f579ed6"]}],"mendeley":{"formattedCitation":"[27]","plainTextFormattedCitation":"[27]","previouslyFormattedCitation":"(Miller &lt;i&gt;et al.&lt;/i&gt;, 2016)"},"properties":{"noteIndex":0},"schema":"https://github.com/citation-style-language/schema/raw/master/csl-citation.json"}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[27]</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F560A5" w:rsidRPr="00FA2BD5">
        <w:rPr>
          <w:rFonts w:ascii="Times New Roman" w:hAnsi="Times New Roman" w:cs="Times New Roman"/>
          <w:sz w:val="24"/>
          <w:szCs w:val="24"/>
        </w:rPr>
        <w:t xml:space="preserve">We also observed substantial impact of child age, child sex, </w:t>
      </w:r>
      <w:r w:rsidR="00F560A5" w:rsidRPr="00FA2BD5">
        <w:rPr>
          <w:rStyle w:val="fontstyle01"/>
          <w:rFonts w:ascii="Times New Roman" w:hAnsi="Times New Roman" w:cs="Times New Roman"/>
          <w:color w:val="auto"/>
          <w:sz w:val="24"/>
          <w:szCs w:val="24"/>
        </w:rPr>
        <w:t>residence</w:t>
      </w:r>
      <w:r w:rsidR="00F560A5" w:rsidRPr="00093574">
        <w:rPr>
          <w:rFonts w:ascii="Times New Roman" w:hAnsi="Times New Roman" w:cs="Times New Roman"/>
          <w:sz w:val="24"/>
          <w:szCs w:val="24"/>
        </w:rPr>
        <w:t xml:space="preserve">, division, mother’s education, and wealth index on the ECD status. </w:t>
      </w:r>
    </w:p>
    <w:p w14:paraId="2D2EA1A2" w14:textId="15A1B67F"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this study, the boy’s ECD on track status </w:t>
      </w:r>
      <w:ins w:id="387" w:author="Md. Rashed Babu" w:date="2022-09-17T21:07:00Z">
        <w:r w:rsidR="00824B93">
          <w:rPr>
            <w:rFonts w:ascii="Times New Roman" w:hAnsi="Times New Roman" w:cs="Times New Roman"/>
            <w:sz w:val="24"/>
            <w:szCs w:val="24"/>
          </w:rPr>
          <w:t>wa</w:t>
        </w:r>
      </w:ins>
      <w:del w:id="388" w:author="Md. Rashed Babu" w:date="2022-09-17T21:07:00Z">
        <w:r w:rsidRPr="00093574" w:rsidDel="00824B93">
          <w:rPr>
            <w:rFonts w:ascii="Times New Roman" w:hAnsi="Times New Roman" w:cs="Times New Roman"/>
            <w:sz w:val="24"/>
            <w:szCs w:val="24"/>
          </w:rPr>
          <w:delText>i</w:delText>
        </w:r>
      </w:del>
      <w:r w:rsidRPr="00093574">
        <w:rPr>
          <w:rFonts w:ascii="Times New Roman" w:hAnsi="Times New Roman" w:cs="Times New Roman"/>
          <w:sz w:val="24"/>
          <w:szCs w:val="24"/>
        </w:rPr>
        <w:t xml:space="preserve">s low compared to girls and correspondingly had a higher chance of developmental delay. These findings </w:t>
      </w:r>
      <w:ins w:id="389" w:author="Md. Rashed Babu" w:date="2022-09-17T21:08:00Z">
        <w:r w:rsidR="00824B93">
          <w:rPr>
            <w:rFonts w:ascii="Times New Roman" w:hAnsi="Times New Roman" w:cs="Times New Roman"/>
            <w:sz w:val="24"/>
            <w:szCs w:val="24"/>
          </w:rPr>
          <w:t>we</w:t>
        </w:r>
      </w:ins>
      <w:del w:id="390" w:author="Md. Rashed Babu" w:date="2022-09-17T21:08:00Z">
        <w:r w:rsidRPr="00093574" w:rsidDel="00824B93">
          <w:rPr>
            <w:rFonts w:ascii="Times New Roman" w:hAnsi="Times New Roman" w:cs="Times New Roman"/>
            <w:sz w:val="24"/>
            <w:szCs w:val="24"/>
          </w:rPr>
          <w:delText>a</w:delText>
        </w:r>
      </w:del>
      <w:r w:rsidRPr="00093574">
        <w:rPr>
          <w:rFonts w:ascii="Times New Roman" w:hAnsi="Times New Roman" w:cs="Times New Roman"/>
          <w:sz w:val="24"/>
          <w:szCs w:val="24"/>
        </w:rPr>
        <w:t>re consistent with other cohort studies in Western Cape, South Africa, where they explored developmental performance by cognitive, language, and fine motor in very young children</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cohort","type":"article-journal","volume":"16"},"uris":["http://www.mendeley.com/documents/?uuid=b1063934-a1f4-369d-9c41-d6b092eda358"]}],"mendeley":{"formattedCitation":"[28]","plainTextFormattedCitation":"[28]","previouslyFormattedCitation":"(Donald &lt;i&gt;et al.&lt;/i&gt;, 2019)"},"properties":{"noteIndex":0},"schema":"https://github.com/citation-style-language/schema/raw/master/csl-citation.json"}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[28]</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r w:rsidRPr="00093574">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Using two </w:t>
      </w:r>
      <w:r w:rsidR="00CD5D77">
        <w:rPr>
          <w:rFonts w:ascii="Times New Roman" w:hAnsi="Times New Roman" w:cs="Times New Roman"/>
          <w:sz w:val="24"/>
          <w:szCs w:val="24"/>
        </w:rPr>
        <w:t>indicators</w:t>
      </w:r>
      <w:r w:rsidR="00CD5D77" w:rsidRPr="00CD5D77">
        <w:rPr>
          <w:rFonts w:ascii="Times New Roman" w:hAnsi="Times New Roman" w:cs="Times New Roman"/>
          <w:sz w:val="24"/>
          <w:szCs w:val="24"/>
        </w:rPr>
        <w:t>, statistically significant gender differences among children with developmental delays in two or more nations were discovered.</w:t>
      </w:r>
      <w:r w:rsidR="00CD5D77">
        <w:rPr>
          <w:rFonts w:ascii="Times New Roman" w:hAnsi="Times New Roman" w:cs="Times New Roman"/>
          <w:sz w:val="24"/>
          <w:szCs w:val="24"/>
        </w:rPr>
        <w:t xml:space="preserve"> </w:t>
      </w:r>
      <w:r w:rsidR="00F12486" w:rsidRPr="00F12486">
        <w:rPr>
          <w:rFonts w:ascii="Times New Roman" w:hAnsi="Times New Roman" w:cs="Times New Roman"/>
          <w:sz w:val="24"/>
          <w:szCs w:val="24"/>
        </w:rPr>
        <w:t>Gender i</w:t>
      </w:r>
      <w:r w:rsidR="00F12486">
        <w:rPr>
          <w:rFonts w:ascii="Times New Roman" w:hAnsi="Times New Roman" w:cs="Times New Roman"/>
          <w:sz w:val="24"/>
          <w:szCs w:val="24"/>
        </w:rPr>
        <w:t>nequality</w:t>
      </w:r>
      <w:r w:rsidR="00F12486" w:rsidRPr="00F12486">
        <w:rPr>
          <w:rFonts w:ascii="Times New Roman" w:hAnsi="Times New Roman" w:cs="Times New Roman"/>
          <w:sz w:val="24"/>
          <w:szCs w:val="24"/>
        </w:rPr>
        <w:t xml:space="preserve"> in "learning support" was inconsistent (higher disadvantage among boys in Vietnam and girls in Nepal).</w:t>
      </w:r>
      <w:r w:rsidR="00F12486">
        <w:rPr>
          <w:rFonts w:ascii="Times New Roman" w:hAnsi="Times New Roman" w:cs="Times New Roman"/>
          <w:sz w:val="24"/>
          <w:szCs w:val="24"/>
        </w:rPr>
        <w:t xml:space="preserve"> </w:t>
      </w:r>
      <w:r w:rsidR="00F12486" w:rsidRPr="00F12486">
        <w:rPr>
          <w:rFonts w:ascii="Times New Roman" w:hAnsi="Times New Roman" w:cs="Times New Roman"/>
          <w:sz w:val="24"/>
          <w:szCs w:val="24"/>
        </w:rPr>
        <w:t>In Bangladesh, Pakistan, and Vietnam, boys with developmental delays had a significantly higher prevalence of "aggression" against others</w:t>
      </w:r>
      <w:r w:rsidR="00880FF4">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Surveys","type":"report"},"uris":["http://www.mendeley.com/documents/?uuid=fe39bce8-293f-302f-aeea-6356735ee4c7"]}],"mendeley":{"formattedCitation":"[29]","plainTextFormattedCitation":"[29]","previouslyFormattedCitation":"(Centre for Disability Research and Policy, 2016)"},"properties":{"noteIndex":0},"schema":"https://github.com/citation-style-language/schema/raw/master/csl-citation.json"}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[29]</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p>
    <w:p w14:paraId="70FB9FDC" w14:textId="4BEDC4C9" w:rsidR="00F560A5" w:rsidRPr="00FA2BD5" w:rsidRDefault="00323F19"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When compared to their poorer counterparts, children from the wealthiest families had a better probability of overall development. Because early childhood programs may increase existing developmental inequities if participation in promoted activities </w:t>
      </w:r>
      <w:ins w:id="391" w:author="Md. Rashed Babu" w:date="2022-09-17T21:08:00Z">
        <w:r w:rsidR="00824B93">
          <w:rPr>
            <w:rFonts w:ascii="Times New Roman" w:hAnsi="Times New Roman" w:cs="Times New Roman"/>
            <w:sz w:val="24"/>
            <w:szCs w:val="24"/>
          </w:rPr>
          <w:t>wa</w:t>
        </w:r>
      </w:ins>
      <w:ins w:id="392" w:author="Md. Rashed Babu" w:date="2022-09-17T23:34:00Z">
        <w:r w:rsidR="000D03C1">
          <w:rPr>
            <w:rFonts w:ascii="Times New Roman" w:hAnsi="Times New Roman" w:cs="Times New Roman"/>
            <w:sz w:val="24"/>
            <w:szCs w:val="24"/>
          </w:rPr>
          <w:t>s</w:t>
        </w:r>
      </w:ins>
      <w:del w:id="393" w:author="Md. Rashed Babu" w:date="2022-09-17T21:08:00Z">
        <w:r w:rsidRPr="00093574" w:rsidDel="00824B93">
          <w:rPr>
            <w:rFonts w:ascii="Times New Roman" w:hAnsi="Times New Roman" w:cs="Times New Roman"/>
            <w:sz w:val="24"/>
            <w:szCs w:val="24"/>
          </w:rPr>
          <w:delText>i</w:delText>
        </w:r>
      </w:del>
      <w:del w:id="394" w:author="Md. Rashed Babu" w:date="2022-09-17T23:32:00Z">
        <w:r w:rsidRPr="00093574" w:rsidDel="000D03C1">
          <w:rPr>
            <w:rFonts w:ascii="Times New Roman" w:hAnsi="Times New Roman" w:cs="Times New Roman"/>
            <w:sz w:val="24"/>
            <w:szCs w:val="24"/>
          </w:rPr>
          <w:delText>s</w:delText>
        </w:r>
      </w:del>
      <w:r w:rsidRPr="00093574">
        <w:rPr>
          <w:rFonts w:ascii="Times New Roman" w:hAnsi="Times New Roman" w:cs="Times New Roman"/>
          <w:sz w:val="24"/>
          <w:szCs w:val="24"/>
        </w:rPr>
        <w:t xml:space="preserve"> higher in upper socioeconomic groups, which already have comparably better growth and development</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(SPRING-ELS)","type":"article-journal","volume":"14"},"uris":["http://www.mendeley.com/documents/?uuid=3b36a5a4-fcc6-3dd7-aeb2-a9cfaa3d8efa"]}],"mendeley":{"formattedCitation":"[30]","plainTextFormattedCitation":"[30]","previouslyFormattedCitation":"(Bhopal &lt;i&gt;et al.&lt;/i&gt;, 2019)"},"properties":{"noteIndex":0},"schema":"https://github.com/citation-style-language/schema/raw/master/csl-citation.json"}</w:instrText>
      </w:r>
      <w:r w:rsidR="000E61CF">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[30]</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Pr="00FA2BD5">
        <w:rPr>
          <w:rFonts w:ascii="Times New Roman" w:hAnsi="Times New Roman" w:cs="Times New Roman"/>
          <w:sz w:val="24"/>
          <w:szCs w:val="24"/>
        </w:rPr>
        <w:lastRenderedPageBreak/>
        <w:t>Evidence suggests that deprivation and adversity ha</w:t>
      </w:r>
      <w:ins w:id="395" w:author="Md. Rashed Babu" w:date="2022-09-17T21:11:00Z">
        <w:r w:rsidR="00824B93">
          <w:rPr>
            <w:rFonts w:ascii="Times New Roman" w:hAnsi="Times New Roman" w:cs="Times New Roman"/>
            <w:sz w:val="24"/>
            <w:szCs w:val="24"/>
          </w:rPr>
          <w:t>d</w:t>
        </w:r>
      </w:ins>
      <w:del w:id="396" w:author="Md. Rashed Babu" w:date="2022-09-17T21:11:00Z">
        <w:r w:rsidRPr="00FA2BD5" w:rsidDel="00824B93">
          <w:rPr>
            <w:rFonts w:ascii="Times New Roman" w:hAnsi="Times New Roman" w:cs="Times New Roman"/>
            <w:sz w:val="24"/>
            <w:szCs w:val="24"/>
          </w:rPr>
          <w:delText>ve</w:delText>
        </w:r>
      </w:del>
      <w:r w:rsidRPr="00FA2BD5">
        <w:rPr>
          <w:rFonts w:ascii="Times New Roman" w:hAnsi="Times New Roman" w:cs="Times New Roman"/>
          <w:sz w:val="24"/>
          <w:szCs w:val="24"/>
        </w:rPr>
        <w:t xml:space="preserve"> a graded effect throughout the socioeconomic spectrum. Even children from the second-highest social class ha</w:t>
      </w:r>
      <w:ins w:id="397" w:author="Md. Rashed Babu" w:date="2022-09-17T21:11:00Z">
        <w:r w:rsidR="00824B93">
          <w:rPr>
            <w:rFonts w:ascii="Times New Roman" w:hAnsi="Times New Roman" w:cs="Times New Roman"/>
            <w:sz w:val="24"/>
            <w:szCs w:val="24"/>
          </w:rPr>
          <w:t>d</w:t>
        </w:r>
      </w:ins>
      <w:del w:id="398" w:author="Md. Rashed Babu" w:date="2022-09-17T21:11:00Z">
        <w:r w:rsidRPr="00093574" w:rsidDel="00824B93">
          <w:rPr>
            <w:rFonts w:ascii="Times New Roman" w:hAnsi="Times New Roman" w:cs="Times New Roman"/>
            <w:sz w:val="24"/>
            <w:szCs w:val="24"/>
          </w:rPr>
          <w:delText>ve</w:delText>
        </w:r>
      </w:del>
      <w:r w:rsidRPr="00093574">
        <w:rPr>
          <w:rFonts w:ascii="Times New Roman" w:hAnsi="Times New Roman" w:cs="Times New Roman"/>
          <w:sz w:val="24"/>
          <w:szCs w:val="24"/>
        </w:rPr>
        <w:t xml:space="preserve"> inferior health and development than children from the highest socioeconomic status homes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childhood","type":"article-journal","volume":"105"},"uris":["http://www.mendeley.com/documents/?uuid=25c80f65-67a8-3c41-a1db-82b729b0556a"]}],"mendeley":{"formattedCitation":"[31]","plainTextFormattedCitation":"[31]","previouslyFormattedCitation":"(Brennan &lt;i&gt;et al.&lt;/i&gt;, 2013)"},"properties":{"noteIndex":0},"schema":"https://github.com/citation-style-language/schema/raw/master/csl-citation.json"}</w:instrText>
      </w:r>
      <w:r w:rsidR="00880FF4">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[31]</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582001" w:rsidRPr="00582001">
        <w:rPr>
          <w:rFonts w:ascii="Times New Roman" w:hAnsi="Times New Roman" w:cs="Times New Roman"/>
          <w:sz w:val="24"/>
          <w:szCs w:val="24"/>
        </w:rPr>
        <w:t>In five of the six countries, children with developmental delays were more likely than their peers to live in poverty. In three countries, the differences were statistically significant (Bangladesh, Laos, and Vietnam).</w:t>
      </w:r>
      <w:r w:rsidR="00582001">
        <w:rPr>
          <w:rFonts w:ascii="Times New Roman" w:hAnsi="Times New Roman" w:cs="Times New Roman"/>
          <w:sz w:val="24"/>
          <w:szCs w:val="24"/>
        </w:rPr>
        <w:t xml:space="preserve"> </w:t>
      </w:r>
      <w:r w:rsidR="00F612C6" w:rsidRPr="00093574">
        <w:rPr>
          <w:rFonts w:ascii="Times New Roman" w:hAnsi="Times New Roman" w:cs="Times New Roman"/>
          <w:sz w:val="24"/>
          <w:szCs w:val="24"/>
        </w:rPr>
        <w:t xml:space="preserve">Vietnam had the highest relative disadvantage rates, with children with developmental delays being 2.2 times more likely to be poor </w:t>
      </w:r>
      <w:r w:rsidR="00880FF4">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Surveys","type":"report"},"uris":["http://www.mendeley.com/documents/?uuid=fe39bce8-293f-302f-aeea-6356735ee4c7"]}],"mendeley":{"formattedCitation":"[29]","plainTextFormattedCitation":"[29]","previouslyFormattedCitation":"(Centre for Disability Research and Policy, 2016)"},"properties":{"noteIndex":0},"schema":"https://github.com/citation-style-language/schema/raw/master/csl-citation.json"}</w:instrText>
      </w:r>
      <w:r w:rsidR="00880FF4">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[29]</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D40C4B" w:rsidRPr="00FA2BD5">
        <w:rPr>
          <w:rFonts w:ascii="Times New Roman" w:hAnsi="Times New Roman" w:cs="Times New Roman"/>
          <w:sz w:val="24"/>
          <w:szCs w:val="24"/>
        </w:rPr>
        <w:t>Poverty and traumatic childhood experiences affect brain development and cognition in long-term physiological and epigenetic ways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{"citationItems":[{"id":"ITEM-1","itemData":{"DOI":"10.1001/jamapediatrics.2015.1682","ISSN":"21686203","PMID":"26191940","author":[{"dropping-particle":"","family":"Luby","given":"Joan L.","non-dropping-particle":"","parse-names":false,"suffix":""}],"container-title":"JAMA Pediatrics","id":"ITEM-1","issue":"9","issued":{"date-parts":[["2015","9","1"]]},"page":"810-811","publisher":"American Medical Association","title":"Povertys most insidious damage: The developing brain","type":"article","volume":"169"},"uris":["http://www.mendeley.com/documents/?uuid=20dce4ac-09bf-36df-8c3f-90fc12357c77"]}],"mendeley":{"formattedCitation":"[32]","plainTextFormattedCitation":"[32]","previouslyFormattedCitation":"(Luby, 2015)"},"properties":{"noteIndex":0},"schema":"https://github.com/citation-style-language/schema/raw/master/csl-citation.json"}</w:instrText>
      </w:r>
      <w:r w:rsidR="00880FF4">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[32]</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w:t>
      </w:r>
      <w:r w:rsidR="00D40C4B" w:rsidRPr="00093574">
        <w:rPr>
          <w:rFonts w:ascii="Times New Roman" w:hAnsi="Times New Roman" w:cs="Times New Roman"/>
          <w:sz w:val="24"/>
          <w:szCs w:val="24"/>
        </w:rPr>
        <w:t xml:space="preserve"> </w:t>
      </w:r>
    </w:p>
    <w:p w14:paraId="0030BD3A" w14:textId="701602A2" w:rsidR="00F560A5" w:rsidRPr="00FA2BD5" w:rsidDel="00C05D92" w:rsidRDefault="0002514F" w:rsidP="00417897">
      <w:pPr>
        <w:spacing w:after="0" w:line="480" w:lineRule="auto"/>
        <w:ind w:firstLine="720"/>
        <w:contextualSpacing/>
        <w:rPr>
          <w:del w:id="399" w:author="Mohammad Nayeem Hasan" w:date="2022-10-05T01:27:00Z"/>
          <w:rFonts w:ascii="Times New Roman" w:hAnsi="Times New Roman" w:cs="Times New Roman"/>
          <w:sz w:val="24"/>
          <w:szCs w:val="24"/>
        </w:rPr>
      </w:pPr>
      <w:del w:id="400" w:author="Mohammad Nayeem Hasan" w:date="2022-10-05T01:27:00Z">
        <w:r w:rsidRPr="00093574" w:rsidDel="00C05D92">
          <w:rPr>
            <w:rFonts w:ascii="Times New Roman" w:hAnsi="Times New Roman" w:cs="Times New Roman"/>
            <w:sz w:val="24"/>
            <w:szCs w:val="24"/>
          </w:rPr>
          <w:delText>Our study also showed that children with on-track developmental status had mothers with secondary or higher education. The learning settings provided to children of all ages ha</w:delText>
        </w:r>
      </w:del>
      <w:ins w:id="401" w:author="Md. Rashed Babu" w:date="2022-09-17T21:12:00Z">
        <w:del w:id="402" w:author="Mohammad Nayeem Hasan" w:date="2022-10-05T01:27:00Z">
          <w:r w:rsidR="00824B93" w:rsidDel="00C05D92">
            <w:rPr>
              <w:rFonts w:ascii="Times New Roman" w:hAnsi="Times New Roman" w:cs="Times New Roman"/>
              <w:sz w:val="24"/>
              <w:szCs w:val="24"/>
            </w:rPr>
            <w:delText>d</w:delText>
          </w:r>
        </w:del>
      </w:ins>
      <w:del w:id="403" w:author="Mohammad Nayeem Hasan" w:date="2022-10-05T01:27:00Z">
        <w:r w:rsidRPr="00093574" w:rsidDel="00C05D92">
          <w:rPr>
            <w:rFonts w:ascii="Times New Roman" w:hAnsi="Times New Roman" w:cs="Times New Roman"/>
            <w:sz w:val="24"/>
            <w:szCs w:val="24"/>
          </w:rPr>
          <w:delText>ve been linked to the cultural origins of their parents. Parents prefer to emphasize talents that they value</w:delText>
        </w:r>
      </w:del>
      <w:ins w:id="404" w:author="Md. Rashed Babu" w:date="2022-09-17T21:12:00Z">
        <w:del w:id="405" w:author="Mohammad Nayeem Hasan" w:date="2022-10-05T01:27:00Z">
          <w:r w:rsidR="00827139" w:rsidDel="00C05D92">
            <w:rPr>
              <w:rFonts w:ascii="Times New Roman" w:hAnsi="Times New Roman" w:cs="Times New Roman"/>
              <w:sz w:val="24"/>
              <w:szCs w:val="24"/>
            </w:rPr>
            <w:delText>d</w:delText>
          </w:r>
        </w:del>
      </w:ins>
      <w:del w:id="406" w:author="Mohammad Nayeem Hasan" w:date="2022-10-05T01:27:00Z">
        <w:r w:rsidRPr="00093574" w:rsidDel="00C05D92">
          <w:rPr>
            <w:rFonts w:ascii="Times New Roman" w:hAnsi="Times New Roman" w:cs="Times New Roman"/>
            <w:sz w:val="24"/>
            <w:szCs w:val="24"/>
          </w:rPr>
          <w:delText xml:space="preserve"> as well as those that they ha</w:delText>
        </w:r>
      </w:del>
      <w:ins w:id="407" w:author="Md. Rashed Babu" w:date="2022-09-17T21:12:00Z">
        <w:del w:id="408" w:author="Mohammad Nayeem Hasan" w:date="2022-10-05T01:27:00Z">
          <w:r w:rsidR="00827139" w:rsidDel="00C05D92">
            <w:rPr>
              <w:rFonts w:ascii="Times New Roman" w:hAnsi="Times New Roman" w:cs="Times New Roman"/>
              <w:sz w:val="24"/>
              <w:szCs w:val="24"/>
            </w:rPr>
            <w:delText>d</w:delText>
          </w:r>
        </w:del>
      </w:ins>
      <w:del w:id="409" w:author="Mohammad Nayeem Hasan" w:date="2022-10-05T01:27:00Z">
        <w:r w:rsidRPr="00093574" w:rsidDel="00C05D92">
          <w:rPr>
            <w:rFonts w:ascii="Times New Roman" w:hAnsi="Times New Roman" w:cs="Times New Roman"/>
            <w:sz w:val="24"/>
            <w:szCs w:val="24"/>
          </w:rPr>
          <w:delText xml:space="preserve">ve mastered. </w:delText>
        </w:r>
        <w:r w:rsidR="00E41C65" w:rsidRPr="00093574" w:rsidDel="00C05D92">
          <w:rPr>
            <w:rFonts w:ascii="Times New Roman" w:hAnsi="Times New Roman" w:cs="Times New Roman"/>
            <w:sz w:val="24"/>
            <w:szCs w:val="24"/>
          </w:rPr>
          <w:delText xml:space="preserve">Immigrant parents from various cultural backgrounds—Cambodian, Dominican, and Portuguese—were shown to differ significantly in the areas of their children's schooling in which they were active in a recent study. Even though many parents in all groups stated that education </w:delText>
        </w:r>
      </w:del>
      <w:ins w:id="410" w:author="Md. Rashed Babu" w:date="2022-09-17T21:13:00Z">
        <w:del w:id="411" w:author="Mohammad Nayeem Hasan" w:date="2022-10-05T01:27:00Z">
          <w:r w:rsidR="00827139" w:rsidDel="00C05D92">
            <w:rPr>
              <w:rFonts w:ascii="Times New Roman" w:hAnsi="Times New Roman" w:cs="Times New Roman"/>
              <w:sz w:val="24"/>
              <w:szCs w:val="24"/>
            </w:rPr>
            <w:delText>was</w:delText>
          </w:r>
        </w:del>
      </w:ins>
      <w:del w:id="412" w:author="Mohammad Nayeem Hasan" w:date="2022-10-05T01:27:00Z">
        <w:r w:rsidR="00E41C65" w:rsidRPr="00093574" w:rsidDel="00C05D92">
          <w:rPr>
            <w:rFonts w:ascii="Times New Roman" w:hAnsi="Times New Roman" w:cs="Times New Roman"/>
            <w:sz w:val="24"/>
            <w:szCs w:val="24"/>
          </w:rPr>
          <w:delText>is important to them and that they ha</w:delText>
        </w:r>
      </w:del>
      <w:ins w:id="413" w:author="Md. Rashed Babu" w:date="2022-09-17T21:13:00Z">
        <w:del w:id="414" w:author="Mohammad Nayeem Hasan" w:date="2022-10-05T01:27:00Z">
          <w:r w:rsidR="00827139" w:rsidDel="00C05D92">
            <w:rPr>
              <w:rFonts w:ascii="Times New Roman" w:hAnsi="Times New Roman" w:cs="Times New Roman"/>
              <w:sz w:val="24"/>
              <w:szCs w:val="24"/>
            </w:rPr>
            <w:delText>d</w:delText>
          </w:r>
        </w:del>
      </w:ins>
      <w:del w:id="415" w:author="Mohammad Nayeem Hasan" w:date="2022-10-05T01:27:00Z">
        <w:r w:rsidR="00E41C65" w:rsidRPr="00093574" w:rsidDel="00C05D92">
          <w:rPr>
            <w:rFonts w:ascii="Times New Roman" w:hAnsi="Times New Roman" w:cs="Times New Roman"/>
            <w:sz w:val="24"/>
            <w:szCs w:val="24"/>
          </w:rPr>
          <w:delText xml:space="preserve">ve high expectations for their children's educational achievement, these discrepancies persisted </w:delText>
        </w:r>
        <w:r w:rsidRPr="00FA2BD5" w:rsidDel="00C05D92">
          <w:rPr>
            <w:rFonts w:ascii="Times New Roman" w:hAnsi="Times New Roman" w:cs="Times New Roman"/>
            <w:sz w:val="24"/>
            <w:szCs w:val="24"/>
          </w:rPr>
          <w:fldChar w:fldCharType="begin" w:fldLock="1"/>
        </w:r>
        <w:r w:rsidR="00AC7202" w:rsidDel="00C05D92">
          <w:rPr>
            <w:rFonts w:ascii="Times New Roman" w:hAnsi="Times New Roman" w:cs="Times New Roman"/>
            <w:sz w:val="24"/>
            <w:szCs w:val="24"/>
          </w:rPr>
          <w:delInstrText>ADDIN CSL_CITATION {"citationItems":[{"id":"ITEM-1","itemData":{"ISBN":"0309091187","ISSN":"15301567","abstract":"Children's Health, the Nation's Wealth provides a conceptual framework for improving the assessment of child health and ultimately the health of children. The central question is whether the will of the nation to improve the lot of its children will continue to lag behind our scientitic capabilities to do so. The next steps require a road map that can integrate the report's framework into a series of actions. This is a strategic time of opportunity because of our exploding understanding of important interactions between the genome and the environment as well as our unparalleled capacity to integrate extensive and complex data sets. It would be unfortunate if we did not take advantage of these new capacities. The report offers an opportunity to enhance the well-being of our children. It offers a challenge to us all that our children and the nation cannot afford to pass up. Copyright © 2005 by Ambulatory Pediatric Association.","author":[{"dropping-particle":"","family":"National Research Council and Institute of Medicine","given":"","non-dropping-particle":"","parse-names":false,"suffix":""}],"container-title":"THE NATIONAL ACADEMIES PRESS","id":"ITEM-1","issued":{"date-parts":[["2004"]]},"number-of-pages":"1-336","title":"Children's health, the nation's wealth: Assessing and improving child health.Committee on Evalua- tion of Children’s Health. Board on Children, Youth, and Families, Division of Behavioral and Social Sciences and Education.","type":"book"},"uris":["http://www.mendeley.com/documents/?uuid=18293b30-a722-36c1-abeb-90a54eeec8af"]}],"mendeley":{"formattedCitation":"[33]","plainTextFormattedCitation":"[33]","previouslyFormattedCitation":"(National Research Council and Institute of Medicine, 2004)"},"properties":{"noteIndex":0},"schema":"https://github.com/citation-style-language/schema/raw/master/csl-citation.json"}</w:delInstrText>
        </w:r>
        <w:r w:rsidRPr="00FA2BD5" w:rsidDel="00C05D92">
          <w:rPr>
            <w:rFonts w:ascii="Times New Roman" w:hAnsi="Times New Roman" w:cs="Times New Roman"/>
            <w:sz w:val="24"/>
            <w:szCs w:val="24"/>
          </w:rPr>
          <w:fldChar w:fldCharType="separate"/>
        </w:r>
        <w:r w:rsidR="00AC7202" w:rsidRPr="00AC7202" w:rsidDel="00C05D92">
          <w:rPr>
            <w:rFonts w:ascii="Times New Roman" w:hAnsi="Times New Roman" w:cs="Times New Roman"/>
            <w:noProof/>
            <w:sz w:val="24"/>
            <w:szCs w:val="24"/>
          </w:rPr>
          <w:delText>[33]</w:delText>
        </w:r>
        <w:r w:rsidRPr="00FA2BD5" w:rsidDel="00C05D92">
          <w:rPr>
            <w:rFonts w:ascii="Times New Roman" w:hAnsi="Times New Roman" w:cs="Times New Roman"/>
            <w:sz w:val="24"/>
            <w:szCs w:val="24"/>
          </w:rPr>
          <w:fldChar w:fldCharType="end"/>
        </w:r>
        <w:r w:rsidR="00F560A5" w:rsidRPr="00FA2BD5" w:rsidDel="00C05D92">
          <w:rPr>
            <w:rFonts w:ascii="Times New Roman" w:hAnsi="Times New Roman" w:cs="Times New Roman"/>
            <w:sz w:val="24"/>
            <w:szCs w:val="24"/>
          </w:rPr>
          <w:delText>.</w:delText>
        </w:r>
      </w:del>
    </w:p>
    <w:p w14:paraId="68D808C0" w14:textId="266218C4" w:rsidR="00F560A5" w:rsidRPr="00FA2BD5" w:rsidRDefault="00F560A5" w:rsidP="00417897">
      <w:pPr>
        <w:spacing w:after="0" w:line="480" w:lineRule="auto"/>
        <w:ind w:firstLine="720"/>
        <w:contextualSpacing/>
        <w:rPr>
          <w:rFonts w:ascii="Times New Roman" w:hAnsi="Times New Roman" w:cs="Times New Roman"/>
          <w:sz w:val="24"/>
          <w:szCs w:val="24"/>
        </w:rPr>
      </w:pPr>
      <w:r w:rsidRPr="00FA2BD5">
        <w:rPr>
          <w:rFonts w:ascii="Times New Roman" w:hAnsi="Times New Roman" w:cs="Times New Roman"/>
          <w:sz w:val="24"/>
          <w:szCs w:val="24"/>
        </w:rPr>
        <w:t xml:space="preserve">According to our study, </w:t>
      </w:r>
      <w:del w:id="416" w:author="Md. Rashed Babu" w:date="2022-09-17T21:19:00Z">
        <w:r w:rsidRPr="00FA2BD5" w:rsidDel="0052704E">
          <w:rPr>
            <w:rFonts w:ascii="Times New Roman" w:hAnsi="Times New Roman" w:cs="Times New Roman"/>
            <w:sz w:val="24"/>
            <w:szCs w:val="24"/>
          </w:rPr>
          <w:delText xml:space="preserve">early childhood diseases and </w:delText>
        </w:r>
      </w:del>
      <w:r w:rsidRPr="00FA2BD5">
        <w:rPr>
          <w:rFonts w:ascii="Times New Roman" w:hAnsi="Times New Roman" w:cs="Times New Roman"/>
          <w:sz w:val="24"/>
          <w:szCs w:val="24"/>
        </w:rPr>
        <w:t>lack of nutrition</w:t>
      </w:r>
      <w:ins w:id="417" w:author="Md. Rashed Babu" w:date="2022-09-17T21:20:00Z">
        <w:r w:rsidR="0052704E">
          <w:rPr>
            <w:rFonts w:ascii="Times New Roman" w:hAnsi="Times New Roman" w:cs="Times New Roman"/>
            <w:sz w:val="24"/>
            <w:szCs w:val="24"/>
          </w:rPr>
          <w:t xml:space="preserve"> </w:t>
        </w:r>
      </w:ins>
      <w:ins w:id="418" w:author="Md. Rashed Babu" w:date="2022-09-17T21:19:00Z">
        <w:r w:rsidR="0052704E">
          <w:rPr>
            <w:rFonts w:ascii="Times New Roman" w:hAnsi="Times New Roman" w:cs="Times New Roman"/>
            <w:sz w:val="24"/>
            <w:szCs w:val="24"/>
          </w:rPr>
          <w:t>f</w:t>
        </w:r>
      </w:ins>
      <w:ins w:id="419" w:author="Md. Rashed Babu" w:date="2022-09-17T21:20:00Z">
        <w:r w:rsidR="0052704E">
          <w:rPr>
            <w:rFonts w:ascii="Times New Roman" w:hAnsi="Times New Roman" w:cs="Times New Roman"/>
            <w:sz w:val="24"/>
            <w:szCs w:val="24"/>
          </w:rPr>
          <w:t>or</w:t>
        </w:r>
      </w:ins>
      <w:r w:rsidRPr="00FA2BD5">
        <w:rPr>
          <w:rFonts w:ascii="Times New Roman" w:hAnsi="Times New Roman" w:cs="Times New Roman"/>
          <w:sz w:val="24"/>
          <w:szCs w:val="24"/>
        </w:rPr>
        <w:t xml:space="preserve"> children had a high r</w:t>
      </w:r>
      <w:r w:rsidRPr="00093574">
        <w:rPr>
          <w:rFonts w:ascii="Times New Roman" w:hAnsi="Times New Roman" w:cs="Times New Roman"/>
          <w:sz w:val="24"/>
          <w:szCs w:val="24"/>
        </w:rPr>
        <w:t xml:space="preserve">isk of developmental delays.  </w:t>
      </w:r>
      <w:r w:rsidR="006E3E0D" w:rsidRPr="006E3E0D">
        <w:rPr>
          <w:rFonts w:ascii="Times New Roman" w:hAnsi="Times New Roman" w:cs="Times New Roman"/>
          <w:sz w:val="24"/>
          <w:szCs w:val="24"/>
        </w:rPr>
        <w:t xml:space="preserve">Children who </w:t>
      </w:r>
      <w:ins w:id="420" w:author="Md. Rashed Babu" w:date="2022-09-17T21:14:00Z">
        <w:r w:rsidR="00D357E2">
          <w:rPr>
            <w:rFonts w:ascii="Times New Roman" w:hAnsi="Times New Roman" w:cs="Times New Roman"/>
            <w:sz w:val="24"/>
            <w:szCs w:val="24"/>
          </w:rPr>
          <w:t>we</w:t>
        </w:r>
      </w:ins>
      <w:del w:id="421"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malnourished or who </w:t>
      </w:r>
      <w:ins w:id="422" w:author="Md. Rashed Babu" w:date="2022-09-17T21:14:00Z">
        <w:r w:rsidR="00D357E2">
          <w:rPr>
            <w:rFonts w:ascii="Times New Roman" w:hAnsi="Times New Roman" w:cs="Times New Roman"/>
            <w:sz w:val="24"/>
            <w:szCs w:val="24"/>
          </w:rPr>
          <w:t>we</w:t>
        </w:r>
      </w:ins>
      <w:del w:id="423"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regularly ill </w:t>
      </w:r>
      <w:ins w:id="424" w:author="Md. Rashed Babu" w:date="2022-09-17T21:14:00Z">
        <w:r w:rsidR="00D357E2">
          <w:rPr>
            <w:rFonts w:ascii="Times New Roman" w:hAnsi="Times New Roman" w:cs="Times New Roman"/>
            <w:sz w:val="24"/>
            <w:szCs w:val="24"/>
          </w:rPr>
          <w:t>we</w:t>
        </w:r>
      </w:ins>
      <w:del w:id="425"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re more likely to suffer developmental issues, highlighting the importance of implementing coordinated early childhood development programs in partnership with t</w:t>
      </w:r>
      <w:r w:rsidR="006E3E0D">
        <w:rPr>
          <w:rFonts w:ascii="Times New Roman" w:hAnsi="Times New Roman" w:cs="Times New Roman"/>
          <w:sz w:val="24"/>
          <w:szCs w:val="24"/>
        </w:rPr>
        <w:t>he health and nutrition sectors</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course","type":"article","volume":"389"},"uris":["http://www.mendeley.com/documents/?uuid=a44e1581-4d2e-30fb-a09d-26b2972d3498"]}],"mendeley":{"formattedCitation":"[34]","plainTextFormattedCitation":"[34]","previouslyFormattedCitation":"(Black &lt;i&gt;et al.&lt;/i&gt;, 2017)"},"properties":{"noteIndex":0},"schema":"https://github.com/citation-style-language/schema/raw/master/csl-citation.json"}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632414E6" w14:textId="26E3DD24" w:rsidR="006E3E0D" w:rsidRDefault="006E3E0D" w:rsidP="00417897">
      <w:pPr>
        <w:spacing w:after="0" w:line="480" w:lineRule="auto"/>
        <w:ind w:firstLine="720"/>
        <w:contextualSpacing/>
        <w:rPr>
          <w:rFonts w:ascii="Times New Roman" w:hAnsi="Times New Roman" w:cs="Times New Roman"/>
          <w:sz w:val="24"/>
          <w:szCs w:val="24"/>
        </w:rPr>
      </w:pPr>
      <w:r w:rsidRPr="006E3E0D">
        <w:rPr>
          <w:rFonts w:ascii="Times New Roman" w:hAnsi="Times New Roman" w:cs="Times New Roman"/>
          <w:sz w:val="24"/>
          <w:szCs w:val="24"/>
        </w:rPr>
        <w:t xml:space="preserve">Early childhood programs </w:t>
      </w:r>
      <w:ins w:id="426" w:author="Md. Rashed Babu" w:date="2022-09-17T21:14:00Z">
        <w:r w:rsidR="00D357E2">
          <w:rPr>
            <w:rFonts w:ascii="Times New Roman" w:hAnsi="Times New Roman" w:cs="Times New Roman"/>
            <w:sz w:val="24"/>
            <w:szCs w:val="24"/>
          </w:rPr>
          <w:t>we</w:t>
        </w:r>
      </w:ins>
      <w:del w:id="427" w:author="Md. Rashed Babu" w:date="2022-09-17T21:14:00Z">
        <w:r w:rsidRPr="006E3E0D" w:rsidDel="00D357E2">
          <w:rPr>
            <w:rFonts w:ascii="Times New Roman" w:hAnsi="Times New Roman" w:cs="Times New Roman"/>
            <w:sz w:val="24"/>
            <w:szCs w:val="24"/>
          </w:rPr>
          <w:delText>a</w:delText>
        </w:r>
      </w:del>
      <w:r w:rsidRPr="006E3E0D">
        <w:rPr>
          <w:rFonts w:ascii="Times New Roman" w:hAnsi="Times New Roman" w:cs="Times New Roman"/>
          <w:sz w:val="24"/>
          <w:szCs w:val="24"/>
        </w:rPr>
        <w:t xml:space="preserve">re an important source of support for young children's </w:t>
      </w:r>
      <w:r>
        <w:rPr>
          <w:rFonts w:ascii="Times New Roman" w:hAnsi="Times New Roman" w:cs="Times New Roman"/>
          <w:sz w:val="24"/>
          <w:szCs w:val="24"/>
        </w:rPr>
        <w:t>mental and physical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{"citationItems":[{"id":"ITEM-1","itemData":{"DOI":"10.1016/S0749-3797(02)00655-4","ISSN":"07493797","PMID":"12668197","abstract":"Early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Medicine.","author":[{"dropping-particle":"","family":"Anderson","given":"Laurie M.","non-dropping-particle":"","parse-names":false,"suffix":""},{"dropping-particle":"","family":"Shinn","given":"Carolynne","non-dropping-particle":"","parse-names":false,"suffix":""},{"dropping-particle":"","family":"Fullilove","given":"Mindy T.","non-dropping-particle":"","parse-names":false,"suffix":""},{"dropping-particle":"","family":"Scrimshaw","given":"Susan C.","non-dropping-particle":"","parse-names":false,"suffix":""},{"dropping-particle":"","family":"Fielding","given":"Jonathan E.","non-dropping-particle":"","parse-names":false,"suffix":""},{"dropping-particle":"","family":"Normand","given":"Jacques","non-dropping-particle":"","parse-names":false,"suffix":""},{"dropping-particle":"","family":"Carande-Kulis","given":"Vilma G.","non-dropping-particle":"","parse-names":false,"suffix":""}],"container-title":"American Journal of Preventive Medicine","id":"ITEM-1","issue":"3 SUPPL.","issued":{"date-parts":[["2003"]]},"page":"32-46","publisher":"Elsevier Inc.","title":"The effectiveness of early childhood development programs: A systematic review","type":"article","volume":"24"},"uris":["http://www.mendeley.com/documents/?uuid=a07515c7-cc12-34c9-b50a-5a27cbe5e2c6"]}],"mendeley":{"formattedCitation":"[35]","plainTextFormattedCitation":"[35]","previouslyFormattedCitation":"(Anderson &lt;i&gt;et al.&lt;/i&gt;, 2003)"},"properties":{"noteIndex":0},"schema":"https://github.com/citation-style-language/schema/raw/master/csl-citation.json"}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[35]</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Pr="006E3E0D">
        <w:rPr>
          <w:rFonts w:ascii="Times New Roman" w:hAnsi="Times New Roman" w:cs="Times New Roman"/>
          <w:sz w:val="24"/>
          <w:szCs w:val="24"/>
        </w:rPr>
        <w:t>Children who attended an early childhood education program were much more developmentally on track than their peers, according to our research.</w:t>
      </w:r>
    </w:p>
    <w:p w14:paraId="6F51212D" w14:textId="0831E36D"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Adequate supervision, stimulation, having books and toys in household showed positive result on ECD on track status. </w:t>
      </w:r>
      <w:r w:rsidR="006E3E0D" w:rsidRPr="006E3E0D">
        <w:rPr>
          <w:rFonts w:ascii="Times New Roman" w:hAnsi="Times New Roman" w:cs="Times New Roman"/>
          <w:sz w:val="24"/>
          <w:szCs w:val="24"/>
        </w:rPr>
        <w:t>Nurturing care ha</w:t>
      </w:r>
      <w:ins w:id="428" w:author="Md. Rashed Babu" w:date="2022-09-17T21:15:00Z">
        <w:r w:rsidR="00D357E2">
          <w:rPr>
            <w:rFonts w:ascii="Times New Roman" w:hAnsi="Times New Roman" w:cs="Times New Roman"/>
            <w:sz w:val="24"/>
            <w:szCs w:val="24"/>
          </w:rPr>
          <w:t>d</w:t>
        </w:r>
      </w:ins>
      <w:del w:id="429" w:author="Md. Rashed Babu" w:date="2022-09-17T21:15:00Z">
        <w:r w:rsidR="006E3E0D" w:rsidRPr="006E3E0D" w:rsidDel="00D357E2">
          <w:rPr>
            <w:rFonts w:ascii="Times New Roman" w:hAnsi="Times New Roman" w:cs="Times New Roman"/>
            <w:sz w:val="24"/>
            <w:szCs w:val="24"/>
          </w:rPr>
          <w:delText>s</w:delText>
        </w:r>
      </w:del>
      <w:r w:rsidR="006E3E0D" w:rsidRPr="006E3E0D">
        <w:rPr>
          <w:rFonts w:ascii="Times New Roman" w:hAnsi="Times New Roman" w:cs="Times New Roman"/>
          <w:sz w:val="24"/>
          <w:szCs w:val="24"/>
        </w:rPr>
        <w:t xml:space="preserve"> been linked to children's health, growth, and development around the world, and neuroscientific data suggests that nurturing care during early childhood mitigates the negative impacts of poor socioeconomi</w:t>
      </w:r>
      <w:r w:rsidR="006E3E0D">
        <w:rPr>
          <w:rFonts w:ascii="Times New Roman" w:hAnsi="Times New Roman" w:cs="Times New Roman"/>
          <w:sz w:val="24"/>
          <w:szCs w:val="24"/>
        </w:rPr>
        <w:t>c position on brain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{"citationItems":[{"id":"ITEM-1","itemData":{"DOI":"10.1038/nn.3983","ISSN":"15461726","PMID":"25821911","abstract":"Socioeconomic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children.","author":[{"dropping-particle":"","family":"Noble","given":"Kimberly G.","non-dropping-particle":"","parse-names":false,"suffix":""},{"dropping-particle":"","family":"Houston","given":"Suzanne M.","non-dropping-particle":"","parse-names":false,"suffix":""},{"dropping-particle":"","family":"Brito","given":"Natalie H.","non-dropping-particle":"","parse-names":false,"suffix":""},{"dropping-particle":"","family":"Bartsch","given":"Hauke","non-dropping-particle":"","parse-names":false,"suffix":""},{"dropping-particle":"","family":"Kan","given":"Eric","non-dropping-particle":"","parse-names":false,"suffix":""},{"dropping-particle":"","family":"Kuperman","given":"Joshua M.","non-dropping-particle":"","parse-names":false,"suffix":""},{"dropping-particle":"","family":"Akshoomoff","given":"Natacha","non-dropping-particle":"","parse-names":false,"suffix":""},{"dropping-particle":"","family":"Amaral","given":"David G.","non-dropping-particle":"","parse-names":false,"suffix":""},{"dropping-particle":"","family":"Bloss","given":"Cinnamon S.","non-dropping-particle":"","parse-names":false,"suffix":""},{"dropping-particle":"","family":"Libiger","given":"Ondrej","non-dropping-particle":"","parse-names":false,"suffix":""},{"dropping-particle":"","family":"Schork","given":"Nicholas J.","non-dropping-particle":"","parse-names":false,"suffix":""},{"dropping-particle":"","family":"Murray","given":"Sarah S.","non-dropping-particle":"","parse-names":false,"suffix":""},{"dropping-particle":"","family":"Casey","given":"B. J.","non-dropping-particle":"","parse-names":false,"suffix":""},{"dropping-particle":"","family":"Chang","given":"Linda","non-dropping-particle":"","parse-names":false,"suffix":""},{"dropping-particle":"","family":"Ernst","given":"Thomas M.","non-dropping-particle":"","parse-names":false,"suffix":""},{"dropping-particle":"","family":"Frazier","given":"Jean A.","non-dropping-particle":"","parse-names":false,"suffix":""},{"dropping-particle":"","family":"Gruen","given":"Jeffrey R.","non-dropping-particle":"","parse-names":false,"suffix":""},{"dropping-particle":"","family":"Kennedy","given":"David N.","non-dropping-particle":"","parse-names":false,"suffix":""},{"dropping-particle":"","family":"Zijl","given":"Peter","non-dropping-particle":"Van","parse-names":false,"suffix":""},{"dropping-particle":"","family":"Mostofsky","given":"Stewart","non-dropping-particle":"","parse-names":false,"suffix":""},{"dropping-particle":"","family":"Kaufmann","given":"Walter E.","non-dropping-particle":"","parse-names":false,"suffix":""},{"dropping-particle":"","family":"Kenet","given":"Tal","non-dropping-particle":"","parse-names":false,"suffix":""},{"dropping-particle":"","family":"Dale","given":"Anders M.","non-dropping-particle":"","parse-names":false,"suffix":""},{"dropping-particle":"","family":"Jernigan","given":"Terry L.","non-dropping-particle":"","parse-names":false,"suffix":""},{"dropping-particle":"","family":"Sowell","given":"Elizabeth R.","non-dropping-particle":"","parse-names":false,"suffix":""}],"container-title":"Nature Neuroscience","id":"ITEM-1","issue":"5","issued":{"date-parts":[["2015","4","28"]]},"page":"773-778","publisher":"Nature Publishing Group","title":"Family income, parental education and brain structure in children and adolescents","type":"article-journal","volume":"18"},"uris":["http://www.mendeley.com/documents/?uuid=3ef2929c-5ad6-3b75-a739-282eb5119eae"]}],"mendeley":{"formattedCitation":"[36]","plainTextFormattedCitation":"[36]","previouslyFormattedCitation":"(Noble &lt;i&gt;et al.&lt;/i&gt;, 2015)"},"properties":{"noteIndex":0},"schema":"https://github.com/citation-style-language/schema/raw/master/csl-citation.json"}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[36]</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1672B988" w14:textId="116BD953"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our study, mass media access of the household or caregivers </w:t>
      </w:r>
      <w:ins w:id="430" w:author="Md. Rashed Babu" w:date="2022-09-17T21:15:00Z">
        <w:r w:rsidR="00D357E2">
          <w:rPr>
            <w:rFonts w:ascii="Times New Roman" w:hAnsi="Times New Roman" w:cs="Times New Roman"/>
            <w:sz w:val="24"/>
            <w:szCs w:val="24"/>
          </w:rPr>
          <w:t>could</w:t>
        </w:r>
      </w:ins>
      <w:del w:id="431" w:author="Md. Rashed Babu" w:date="2022-09-17T21:15:00Z">
        <w:r w:rsidRPr="00093574" w:rsidDel="00D357E2">
          <w:rPr>
            <w:rFonts w:ascii="Times New Roman" w:hAnsi="Times New Roman" w:cs="Times New Roman"/>
            <w:sz w:val="24"/>
            <w:szCs w:val="24"/>
          </w:rPr>
          <w:delText>can</w:delText>
        </w:r>
      </w:del>
      <w:r w:rsidRPr="00093574">
        <w:rPr>
          <w:rFonts w:ascii="Times New Roman" w:hAnsi="Times New Roman" w:cs="Times New Roman"/>
          <w:sz w:val="24"/>
          <w:szCs w:val="24"/>
        </w:rPr>
        <w:t xml:space="preserve"> increase the chance of early childhood developmentally on track status. </w:t>
      </w:r>
      <w:r w:rsidR="00681375" w:rsidRPr="00681375">
        <w:rPr>
          <w:rFonts w:ascii="Times New Roman" w:hAnsi="Times New Roman" w:cs="Times New Roman"/>
          <w:sz w:val="24"/>
          <w:szCs w:val="24"/>
        </w:rPr>
        <w:t xml:space="preserve">Early childhood development programming for both children and parents </w:t>
      </w:r>
      <w:ins w:id="432" w:author="Md. Rashed Babu" w:date="2022-09-17T21:16:00Z">
        <w:r w:rsidR="00D357E2">
          <w:rPr>
            <w:rFonts w:ascii="Times New Roman" w:hAnsi="Times New Roman" w:cs="Times New Roman"/>
            <w:sz w:val="24"/>
            <w:szCs w:val="24"/>
          </w:rPr>
          <w:t>could</w:t>
        </w:r>
      </w:ins>
      <w:del w:id="433" w:author="Md. Rashed Babu" w:date="2022-09-17T21:16:00Z">
        <w:r w:rsidR="00681375" w:rsidRPr="00681375" w:rsidDel="00D357E2">
          <w:rPr>
            <w:rFonts w:ascii="Times New Roman" w:hAnsi="Times New Roman" w:cs="Times New Roman"/>
            <w:sz w:val="24"/>
            <w:szCs w:val="24"/>
          </w:rPr>
          <w:delText>can</w:delText>
        </w:r>
      </w:del>
      <w:r w:rsidR="00681375" w:rsidRPr="00681375">
        <w:rPr>
          <w:rFonts w:ascii="Times New Roman" w:hAnsi="Times New Roman" w:cs="Times New Roman"/>
          <w:sz w:val="24"/>
          <w:szCs w:val="24"/>
        </w:rPr>
        <w:t xml:space="preserve"> be accessed more easily at home</w:t>
      </w:r>
      <w:r w:rsidR="00681375">
        <w:rPr>
          <w:rFonts w:ascii="Times New Roman" w:hAnsi="Times New Roman" w:cs="Times New Roman"/>
          <w:sz w:val="24"/>
          <w:szCs w:val="24"/>
        </w:rPr>
        <w:t xml:space="preserve"> via television and other </w:t>
      </w:r>
      <w:r w:rsidR="00681375">
        <w:rPr>
          <w:rFonts w:ascii="Times New Roman" w:hAnsi="Times New Roman" w:cs="Times New Roman"/>
          <w:sz w:val="24"/>
          <w:szCs w:val="24"/>
        </w:rPr>
        <w:lastRenderedPageBreak/>
        <w:t>media</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course","type":"article","volume":"389"},"uris":["http://www.mendeley.com/documents/?uuid=a44e1581-4d2e-30fb-a09d-26b2972d3498"]}],"mendeley":{"formattedCitation":"[34]","plainTextFormattedCitation":"[34]","previouslyFormattedCitation":"(Black &lt;i&gt;et al.&lt;/i&gt;, 2017)"},"properties":{"noteIndex":0},"schema":"https://github.com/citation-style-language/schema/raw/master/csl-citation.json"}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00AC105F" w:rsidRPr="00FA2BD5">
        <w:rPr>
          <w:rFonts w:ascii="Times New Roman" w:hAnsi="Times New Roman" w:cs="Times New Roman"/>
          <w:sz w:val="24"/>
          <w:szCs w:val="24"/>
        </w:rPr>
        <w:t xml:space="preserve">Sesame Street </w:t>
      </w:r>
      <w:ins w:id="434" w:author="Md. Rashed Babu" w:date="2022-09-17T21:16:00Z">
        <w:r w:rsidR="00D357E2">
          <w:rPr>
            <w:rFonts w:ascii="Times New Roman" w:hAnsi="Times New Roman" w:cs="Times New Roman"/>
            <w:sz w:val="24"/>
            <w:szCs w:val="24"/>
          </w:rPr>
          <w:t>wa</w:t>
        </w:r>
      </w:ins>
      <w:del w:id="435"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 xml:space="preserve">s a children's educational television program that </w:t>
      </w:r>
      <w:ins w:id="436" w:author="Md. Rashed Babu" w:date="2022-09-17T21:16:00Z">
        <w:r w:rsidR="00D357E2">
          <w:rPr>
            <w:rFonts w:ascii="Times New Roman" w:hAnsi="Times New Roman" w:cs="Times New Roman"/>
            <w:sz w:val="24"/>
            <w:szCs w:val="24"/>
          </w:rPr>
          <w:t>wa</w:t>
        </w:r>
      </w:ins>
      <w:del w:id="437"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s broadcast in over 150 countries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Street","type":"article-journal","volume":"39"},"uris":["http://www.mendeley.com/documents/?uuid=c7c31a45-a9c5-3144-883d-b467d81ae721"]}],"mendeley":{"formattedCitation":"[37]","plainTextFormattedCitation":"[37]","previouslyFormattedCitation":"(Cole CF, Richman BA, 2001)"},"properties":{"noteIndex":0},"schema":"https://github.com/citation-style-language/schema/raw/master/csl-citation.json"}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[37]</w:t>
      </w:r>
      <w:r w:rsidR="00CE0D20">
        <w:rPr>
          <w:rFonts w:ascii="Times New Roman" w:hAnsi="Times New Roman" w:cs="Times New Roman"/>
          <w:sz w:val="24"/>
          <w:szCs w:val="24"/>
        </w:rPr>
        <w:fldChar w:fldCharType="end"/>
      </w:r>
      <w:r w:rsidR="00CE0D20">
        <w:rPr>
          <w:rFonts w:ascii="Times New Roman" w:hAnsi="Times New Roman" w:cs="Times New Roman"/>
          <w:sz w:val="24"/>
          <w:szCs w:val="24"/>
        </w:rPr>
        <w:t xml:space="preserve">. </w:t>
      </w:r>
      <w:r w:rsidR="00681375" w:rsidRPr="00681375">
        <w:rPr>
          <w:rFonts w:ascii="Times New Roman" w:hAnsi="Times New Roman" w:cs="Times New Roman"/>
          <w:sz w:val="24"/>
          <w:szCs w:val="24"/>
        </w:rPr>
        <w:t>Nearly half of Bangladesh's 3–5-year-old children watche</w:t>
      </w:r>
      <w:r w:rsidR="00361DDC">
        <w:rPr>
          <w:rFonts w:ascii="Times New Roman" w:hAnsi="Times New Roman" w:cs="Times New Roman"/>
          <w:sz w:val="24"/>
          <w:szCs w:val="24"/>
        </w:rPr>
        <w:t>d television on a daily basis, among them</w:t>
      </w:r>
      <w:r w:rsidR="00681375" w:rsidRPr="00681375">
        <w:rPr>
          <w:rFonts w:ascii="Times New Roman" w:hAnsi="Times New Roman" w:cs="Times New Roman"/>
          <w:sz w:val="24"/>
          <w:szCs w:val="24"/>
        </w:rPr>
        <w:t xml:space="preserve"> Sesame Street being seen by 83 percent of urban and 58</w:t>
      </w:r>
      <w:r w:rsidR="00681375">
        <w:rPr>
          <w:rFonts w:ascii="Times New Roman" w:hAnsi="Times New Roman" w:cs="Times New Roman"/>
          <w:sz w:val="24"/>
          <w:szCs w:val="24"/>
        </w:rPr>
        <w:t xml:space="preserve"> percent of rural pre-schoolers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{"citationItems":[{"id":"ITEM-1","itemData":{"author":[{"dropping-particle":"","family":"Lee","given":"June H","non-dropping-particle":"","parse-names":false,"suffix":""}],"container-title":"Televizion","id":"ITEM-1","issued":{"date-parts":[["2007"]]},"page":"51-53","title":"The educational and cultural impact of Sisimpur","type":"article-journal","volume":"20"},"uris":["http://www.mendeley.com/documents/?uuid=eb1d113e-b542-3a9e-9ffa-d910a2d7510b"]}],"mendeley":{"formattedCitation":"[38]","plainTextFormattedCitation":"[38]","previouslyFormattedCitation":"(Lee, 2007)"},"properties":{"noteIndex":0},"schema":"https://github.com/citation-style-language/schema/raw/master/csl-citation.json"}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[38]</w:t>
      </w:r>
      <w:r w:rsidR="00CE0D20">
        <w:rPr>
          <w:rFonts w:ascii="Times New Roman" w:hAnsi="Times New Roman" w:cs="Times New Roman"/>
          <w:sz w:val="24"/>
          <w:szCs w:val="24"/>
        </w:rPr>
        <w:fldChar w:fldCharType="end"/>
      </w:r>
      <w:r w:rsidR="00DB2CD7">
        <w:rPr>
          <w:rFonts w:ascii="Times New Roman" w:hAnsi="Times New Roman" w:cs="Times New Roman"/>
          <w:sz w:val="24"/>
          <w:szCs w:val="24"/>
        </w:rPr>
        <w:t>.</w:t>
      </w:r>
      <w:r w:rsidR="00AC105F" w:rsidRPr="00093574">
        <w:rPr>
          <w:rFonts w:ascii="Times New Roman" w:hAnsi="Times New Roman" w:cs="Times New Roman"/>
          <w:sz w:val="24"/>
          <w:szCs w:val="24"/>
        </w:rPr>
        <w:t xml:space="preserve"> </w:t>
      </w:r>
      <w:r w:rsidR="00361DDC" w:rsidRPr="00361DDC">
        <w:rPr>
          <w:rFonts w:ascii="Times New Roman" w:hAnsi="Times New Roman" w:cs="Times New Roman"/>
          <w:sz w:val="24"/>
          <w:szCs w:val="24"/>
        </w:rPr>
        <w:t>Sesame Street viewing provides significant improvements in reading and numeracy, health and safety, social reasoning, and attitudes toward others, according to a meta-analysis including over 10,000 youngsters from 15 countries</w:t>
      </w:r>
      <w:r w:rsidR="00DB2CD7">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countries","type":"article-journal","volume":"34"},"uris":["http://www.mendeley.com/documents/?uuid=a85c6239-6d2e-331b-97d9-9778720c61c1"]}],"mendeley":{"formattedCitation":"[39]","plainTextFormattedCitation":"[39]","previouslyFormattedCitation":"(Mares and Pan, 2013)"},"properties":{"noteIndex":0},"schema":"https://github.com/citation-style-language/schema/raw/master/csl-citation.json"}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r w:rsidR="00323F19" w:rsidRPr="00093574">
        <w:rPr>
          <w:rFonts w:ascii="Times New Roman" w:hAnsi="Times New Roman" w:cs="Times New Roman"/>
          <w:sz w:val="24"/>
          <w:szCs w:val="24"/>
        </w:rPr>
        <w:t xml:space="preserve"> </w:t>
      </w:r>
    </w:p>
    <w:p w14:paraId="4A444563" w14:textId="6DAD06A6"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It was found that child punishment causes a child developmental delay. </w:t>
      </w:r>
      <w:r w:rsidR="00361DDC" w:rsidRPr="00361DDC">
        <w:rPr>
          <w:rFonts w:ascii="Times New Roman" w:hAnsi="Times New Roman" w:cs="Times New Roman"/>
          <w:sz w:val="24"/>
          <w:szCs w:val="24"/>
        </w:rPr>
        <w:t xml:space="preserve">Physical abuse, family instability, risky </w:t>
      </w:r>
      <w:r w:rsidR="0052223A" w:rsidRPr="00361DDC">
        <w:rPr>
          <w:rFonts w:ascii="Times New Roman" w:hAnsi="Times New Roman" w:cs="Times New Roman"/>
          <w:sz w:val="24"/>
          <w:szCs w:val="24"/>
        </w:rPr>
        <w:t>neighbourhoods</w:t>
      </w:r>
      <w:r w:rsidR="00361DDC" w:rsidRPr="00361DDC">
        <w:rPr>
          <w:rFonts w:ascii="Times New Roman" w:hAnsi="Times New Roman" w:cs="Times New Roman"/>
          <w:sz w:val="24"/>
          <w:szCs w:val="24"/>
        </w:rPr>
        <w:t>, and poverty can cause children to ha</w:t>
      </w:r>
      <w:ins w:id="438" w:author="Md. Rashed Babu" w:date="2022-09-17T21:17:00Z">
        <w:r w:rsidR="00BA00DB">
          <w:rPr>
            <w:rFonts w:ascii="Times New Roman" w:hAnsi="Times New Roman" w:cs="Times New Roman"/>
            <w:sz w:val="24"/>
            <w:szCs w:val="24"/>
          </w:rPr>
          <w:t>d</w:t>
        </w:r>
      </w:ins>
      <w:del w:id="439"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poor coping skills, have problems regulating emotions, and ha</w:t>
      </w:r>
      <w:ins w:id="440" w:author="Md. Rashed Babu" w:date="2022-09-17T21:17:00Z">
        <w:r w:rsidR="00BA00DB">
          <w:rPr>
            <w:rFonts w:ascii="Times New Roman" w:hAnsi="Times New Roman" w:cs="Times New Roman"/>
            <w:sz w:val="24"/>
            <w:szCs w:val="24"/>
          </w:rPr>
          <w:t>d</w:t>
        </w:r>
      </w:ins>
      <w:del w:id="441"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lower soci</w:t>
      </w:r>
      <w:r w:rsidR="00361DDC">
        <w:rPr>
          <w:rFonts w:ascii="Times New Roman" w:hAnsi="Times New Roman" w:cs="Times New Roman"/>
          <w:sz w:val="24"/>
          <w:szCs w:val="24"/>
        </w:rPr>
        <w:t>al functioning than their peers</w:t>
      </w:r>
      <w:r w:rsidRPr="00093574">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C7202">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countries","type":"article-journal","volume":"34"},"uris":["http://www.mendeley.com/documents/?uuid=a85c6239-6d2e-331b-97d9-9778720c61c1"]}],"mendeley":{"formattedCitation":"[39]","plainTextFormattedCitation":"[39]","previouslyFormattedCitation":"(Mares and Pan, 2013)"},"properties":{"noteIndex":0},"schema":"https://github.com/citation-style-language/schema/raw/master/csl-citation.json"}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p>
    <w:p w14:paraId="3826BC89"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Strengths and limitations</w:t>
      </w:r>
    </w:p>
    <w:p w14:paraId="674A03D2" w14:textId="2ED9E8B0" w:rsidR="0052223A" w:rsidRDefault="0052223A" w:rsidP="00417897">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t>To our knowledge, this is the first study with Bangladeshi children based on the most recent MICS data in the context of developmental status utilizing ECDI scores.</w:t>
      </w:r>
      <w:r>
        <w:rPr>
          <w:rFonts w:ascii="Times New Roman" w:hAnsi="Times New Roman" w:cs="Times New Roman"/>
          <w:sz w:val="24"/>
          <w:szCs w:val="24"/>
        </w:rPr>
        <w:t xml:space="preserve"> </w:t>
      </w:r>
      <w:r w:rsidRPr="0052223A">
        <w:rPr>
          <w:rFonts w:ascii="Times New Roman" w:hAnsi="Times New Roman" w:cs="Times New Roman"/>
          <w:sz w:val="24"/>
          <w:szCs w:val="24"/>
        </w:rPr>
        <w:t>We used a sufficiently big nationally representative dataset that reflects Bangladesh's whole population.</w:t>
      </w:r>
      <w:r>
        <w:rPr>
          <w:rFonts w:ascii="Times New Roman" w:hAnsi="Times New Roman" w:cs="Times New Roman"/>
          <w:sz w:val="24"/>
          <w:szCs w:val="24"/>
        </w:rPr>
        <w:t xml:space="preserve"> </w:t>
      </w:r>
      <w:r w:rsidRPr="0052223A">
        <w:rPr>
          <w:rFonts w:ascii="Times New Roman" w:hAnsi="Times New Roman" w:cs="Times New Roman"/>
          <w:sz w:val="24"/>
          <w:szCs w:val="24"/>
        </w:rPr>
        <w:t xml:space="preserve">We also </w:t>
      </w:r>
      <w:proofErr w:type="gramStart"/>
      <w:r w:rsidRPr="0052223A">
        <w:rPr>
          <w:rFonts w:ascii="Times New Roman" w:hAnsi="Times New Roman" w:cs="Times New Roman"/>
          <w:sz w:val="24"/>
          <w:szCs w:val="24"/>
        </w:rPr>
        <w:t>took into account</w:t>
      </w:r>
      <w:proofErr w:type="gramEnd"/>
      <w:r w:rsidRPr="0052223A">
        <w:rPr>
          <w:rFonts w:ascii="Times New Roman" w:hAnsi="Times New Roman" w:cs="Times New Roman"/>
          <w:sz w:val="24"/>
          <w:szCs w:val="24"/>
        </w:rPr>
        <w:t xml:space="preserve"> a variety of factors that influence developmental status.</w:t>
      </w:r>
    </w:p>
    <w:p w14:paraId="5A9E70D9" w14:textId="6245E9C3" w:rsidR="00F560A5" w:rsidRPr="00093574" w:rsidRDefault="00562371"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Despite these advantages, our research had several flaws. We had no control over the variables we chose, the data quality, or the measurement indicators because we used secondary data. Only data on child development is available for children aged three and four. It's unknown how developmental ratings among younger children compare to those seen in 3- and 4-year-olds. To better understand children's development at the country level, more data encompassing the entire 0- to 5-year age range is required. Furthermore, the poll was done in 2012 and 2019, thus the developmental status may have changed since then.</w:t>
      </w:r>
    </w:p>
    <w:p w14:paraId="0B5C1412" w14:textId="2F25B97A" w:rsidR="00F560A5" w:rsidRPr="00093574" w:rsidRDefault="00F560A5" w:rsidP="00545302">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t>Recommendations</w:t>
      </w:r>
    </w:p>
    <w:p w14:paraId="29659945" w14:textId="06DA769D" w:rsidR="0052223A" w:rsidRDefault="0052223A" w:rsidP="0052223A">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lastRenderedPageBreak/>
        <w:t>The findings of this study should be taken into consideration by governments, international agencies, non-governmental organizations, and public health specialists who are working to improve early childhood development.</w:t>
      </w:r>
      <w:r>
        <w:rPr>
          <w:rFonts w:ascii="Times New Roman" w:hAnsi="Times New Roman" w:cs="Times New Roman"/>
          <w:sz w:val="24"/>
          <w:szCs w:val="24"/>
        </w:rPr>
        <w:t xml:space="preserve"> </w:t>
      </w:r>
      <w:r w:rsidR="002678FA" w:rsidRPr="00093574">
        <w:rPr>
          <w:rFonts w:ascii="Times New Roman" w:hAnsi="Times New Roman" w:cs="Times New Roman"/>
          <w:sz w:val="24"/>
          <w:szCs w:val="24"/>
        </w:rPr>
        <w:t xml:space="preserve">Future study is needed, according to ECD, to develop more detailed and age-specific measurements that can better capture children's abilities across a variety of cultures and local situations. </w:t>
      </w:r>
      <w:r w:rsidR="00F612CC" w:rsidRPr="00093574">
        <w:rPr>
          <w:rFonts w:ascii="Times New Roman" w:hAnsi="Times New Roman" w:cs="Times New Roman"/>
          <w:sz w:val="24"/>
          <w:szCs w:val="24"/>
        </w:rPr>
        <w:t xml:space="preserve">Beyond usual development standards, further effort is needed to understand the unique needs of children who may have more severe problems that necessitate more rigorous therapy and care. </w:t>
      </w:r>
      <w:r w:rsidRPr="0052223A">
        <w:rPr>
          <w:rFonts w:ascii="Times New Roman" w:hAnsi="Times New Roman" w:cs="Times New Roman"/>
          <w:sz w:val="24"/>
          <w:szCs w:val="24"/>
        </w:rPr>
        <w:t>In reaction to the loss of human potential associated with early adversity, leaders from worldwide organizations have issued urgent calls for solutions to ensure that young children reach their developmental potential.</w:t>
      </w:r>
      <w:r>
        <w:rPr>
          <w:rFonts w:ascii="Times New Roman" w:hAnsi="Times New Roman" w:cs="Times New Roman"/>
          <w:sz w:val="24"/>
          <w:szCs w:val="24"/>
        </w:rPr>
        <w:t xml:space="preserve"> </w:t>
      </w:r>
      <w:r w:rsidRPr="0052223A">
        <w:rPr>
          <w:rFonts w:ascii="Times New Roman" w:hAnsi="Times New Roman" w:cs="Times New Roman"/>
          <w:sz w:val="24"/>
          <w:szCs w:val="24"/>
        </w:rPr>
        <w:t>Storytelling, singing, and playing with household objects are all low-cost activities that provide early development experiences for young children.</w:t>
      </w:r>
    </w:p>
    <w:p w14:paraId="0A12D60D" w14:textId="77777777" w:rsidR="00F560A5" w:rsidRPr="00093574" w:rsidRDefault="00F560A5" w:rsidP="00405D72">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Conclusion</w:t>
      </w:r>
    </w:p>
    <w:p w14:paraId="638E91DE" w14:textId="15C9A60E" w:rsidR="00785A86" w:rsidRPr="00093574" w:rsidRDefault="00F560A5" w:rsidP="00D122E5">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The study focused on the level and influencing factors of early childhood developmental status among children aged 3 and 4 years from rural and urban areas of Bangladesh. </w:t>
      </w:r>
      <w:del w:id="442" w:author="Md. Rashed Babu" w:date="2022-09-13T00:47:00Z">
        <w:r w:rsidRPr="00093574" w:rsidDel="00E00CBA">
          <w:rPr>
            <w:rFonts w:ascii="Times New Roman" w:hAnsi="Times New Roman" w:cs="Times New Roman"/>
            <w:sz w:val="24"/>
            <w:szCs w:val="24"/>
          </w:rPr>
          <w:delText xml:space="preserve">A strong impact of the child’s age, region, division, mother’s education, wealth index, religion, childhood education program, nutritional status, supervision and child punishment on the child’s developmental status was detected. </w:delText>
        </w:r>
      </w:del>
      <w:r w:rsidRPr="00093574">
        <w:rPr>
          <w:rFonts w:ascii="Times New Roman" w:hAnsi="Times New Roman" w:cs="Times New Roman"/>
          <w:sz w:val="24"/>
          <w:szCs w:val="24"/>
        </w:rPr>
        <w:t>In Bangladesh, many children had developmentally on track came from highly educated mothers, initiatives should be taken to enlarge the mothers in higher education. Children in the poorest wealth status group of the countries are the most in need of assistance to reach their full development potential, the poorest group of Bangladesh are mostly in developmental delays</w:t>
      </w:r>
      <w:del w:id="443" w:author="Md. Rashed Babu" w:date="2022-09-17T21:22:00Z">
        <w:r w:rsidRPr="00093574" w:rsidDel="00ED353C">
          <w:rPr>
            <w:rFonts w:ascii="Times New Roman" w:hAnsi="Times New Roman" w:cs="Times New Roman"/>
            <w:sz w:val="24"/>
            <w:szCs w:val="24"/>
          </w:rPr>
          <w:delText>. Early childhood diseases and the frequent of health complexity of children are some of the significant risk factors for developmental delay, we should be more careful about this problem</w:delText>
        </w:r>
      </w:del>
      <w:r w:rsidRPr="00093574">
        <w:rPr>
          <w:rFonts w:ascii="Times New Roman" w:hAnsi="Times New Roman" w:cs="Times New Roman"/>
          <w:sz w:val="24"/>
          <w:szCs w:val="24"/>
        </w:rPr>
        <w:t xml:space="preserve">. </w:t>
      </w:r>
      <w:r w:rsidRPr="00093574">
        <w:rPr>
          <w:rFonts w:ascii="Times New Roman" w:hAnsi="Times New Roman" w:cs="Times New Roman"/>
          <w:sz w:val="24"/>
          <w:szCs w:val="24"/>
          <w:lang w:val="en-US"/>
        </w:rPr>
        <w:t xml:space="preserve">Lack of nutrition of a </w:t>
      </w:r>
      <w:r w:rsidR="00B429F1" w:rsidRPr="00093574">
        <w:rPr>
          <w:rFonts w:ascii="Times New Roman" w:hAnsi="Times New Roman" w:cs="Times New Roman"/>
          <w:sz w:val="24"/>
          <w:szCs w:val="24"/>
          <w:lang w:val="en-US"/>
        </w:rPr>
        <w:t>child</w:t>
      </w:r>
      <w:r w:rsidRPr="00093574">
        <w:rPr>
          <w:rFonts w:ascii="Times New Roman" w:hAnsi="Times New Roman" w:cs="Times New Roman"/>
          <w:sz w:val="24"/>
          <w:szCs w:val="24"/>
        </w:rPr>
        <w:t xml:space="preserve"> interrupts the development, mothers or caregivers should be aware about that. In this study, nutritional balanced children are more developmentally on track than the poor nutritional child. The early learning setting procedures or pre-school learning could be a valuable step towards reducing the developmental delay, it also helps a child to make good results in a primary education program. </w:t>
      </w:r>
      <w:r w:rsidR="00D122E5" w:rsidRPr="00D122E5">
        <w:rPr>
          <w:rFonts w:ascii="Times New Roman" w:hAnsi="Times New Roman" w:cs="Times New Roman"/>
          <w:sz w:val="24"/>
          <w:szCs w:val="24"/>
        </w:rPr>
        <w:t xml:space="preserve">To guarantee that children in Bangladesh realize their </w:t>
      </w:r>
      <w:r w:rsidR="00D122E5" w:rsidRPr="00D122E5">
        <w:rPr>
          <w:rFonts w:ascii="Times New Roman" w:hAnsi="Times New Roman" w:cs="Times New Roman"/>
          <w:sz w:val="24"/>
          <w:szCs w:val="24"/>
        </w:rPr>
        <w:lastRenderedPageBreak/>
        <w:t>full developmental potential, a better understanding of the relationship between risk factors and early development, as well as measures to promoting parents' involvement in their children's learning, development, and health, is required.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To improve the knowledge basis for what can successfully impact childhood development and schooling on health outcomes and inequities, more research is needed.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This additional evidence will help public health officials address early childhood development and education as socioeconomic determinants of health.</w:t>
      </w:r>
    </w:p>
    <w:p w14:paraId="63BC259F" w14:textId="4AD35089" w:rsidR="00093221" w:rsidRPr="00093574" w:rsidRDefault="00785A86" w:rsidP="00405D72">
      <w:pPr>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br w:type="page"/>
      </w:r>
      <w:r w:rsidR="00093221" w:rsidRPr="00093574">
        <w:rPr>
          <w:rFonts w:ascii="Times New Roman" w:eastAsia="Times New Roman" w:hAnsi="Times New Roman" w:cs="Times New Roman"/>
          <w:b/>
          <w:sz w:val="24"/>
          <w:szCs w:val="24"/>
        </w:rPr>
        <w:lastRenderedPageBreak/>
        <w:t>Declarations</w:t>
      </w:r>
    </w:p>
    <w:p w14:paraId="6F7EE915" w14:textId="27C56DA4" w:rsidR="00785A86" w:rsidRPr="00093574" w:rsidRDefault="00785A86" w:rsidP="00785A86">
      <w:pPr>
        <w:spacing w:after="0" w:line="360" w:lineRule="auto"/>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t xml:space="preserve">Author Contributions </w:t>
      </w:r>
    </w:p>
    <w:p w14:paraId="72C0B8FF" w14:textId="4E7CEFD6" w:rsidR="00785A86" w:rsidRPr="00093574" w:rsidRDefault="00785A86" w:rsidP="00785A86">
      <w:pPr>
        <w:spacing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rPr>
        <w:t xml:space="preserve">M.N. Hasan, </w:t>
      </w:r>
      <w:r w:rsidR="009C33D6" w:rsidRPr="00093574">
        <w:rPr>
          <w:rFonts w:ascii="Times New Roman" w:eastAsia="Times New Roman" w:hAnsi="Times New Roman" w:cs="Times New Roman"/>
          <w:sz w:val="24"/>
          <w:szCs w:val="24"/>
        </w:rPr>
        <w:t xml:space="preserve">M R Babu, </w:t>
      </w:r>
      <w:r w:rsidRPr="00093574">
        <w:rPr>
          <w:rFonts w:ascii="Times New Roman" w:eastAsia="Times New Roman" w:hAnsi="Times New Roman" w:cs="Times New Roman"/>
          <w:sz w:val="24"/>
          <w:szCs w:val="24"/>
        </w:rPr>
        <w:t xml:space="preserve">M.A.B. Chowdhury, and MJ </w:t>
      </w:r>
      <w:proofErr w:type="spellStart"/>
      <w:r w:rsidRPr="00093574">
        <w:rPr>
          <w:rFonts w:ascii="Times New Roman" w:eastAsia="Times New Roman" w:hAnsi="Times New Roman" w:cs="Times New Roman"/>
          <w:sz w:val="24"/>
          <w:szCs w:val="24"/>
        </w:rPr>
        <w:t>Udinn</w:t>
      </w:r>
      <w:proofErr w:type="spellEnd"/>
      <w:r w:rsidRPr="00093574">
        <w:rPr>
          <w:rFonts w:ascii="Times New Roman" w:eastAsia="Times New Roman" w:hAnsi="Times New Roman" w:cs="Times New Roman"/>
          <w:sz w:val="24"/>
          <w:szCs w:val="24"/>
        </w:rPr>
        <w:t xml:space="preserve"> conceptualized the study, designed the analytic approach, </w:t>
      </w:r>
      <w:proofErr w:type="gramStart"/>
      <w:r w:rsidRPr="00093574">
        <w:rPr>
          <w:rFonts w:ascii="Times New Roman" w:eastAsia="Times New Roman" w:hAnsi="Times New Roman" w:cs="Times New Roman"/>
          <w:sz w:val="24"/>
          <w:szCs w:val="24"/>
        </w:rPr>
        <w:t>managed</w:t>
      </w:r>
      <w:proofErr w:type="gramEnd"/>
      <w:r w:rsidRPr="00093574">
        <w:rPr>
          <w:rFonts w:ascii="Times New Roman" w:eastAsia="Times New Roman" w:hAnsi="Times New Roman" w:cs="Times New Roman"/>
          <w:sz w:val="24"/>
          <w:szCs w:val="24"/>
        </w:rPr>
        <w:t xml:space="preserve"> and performed the analysis, interpreted the results, and drafted the manuscript. </w:t>
      </w:r>
      <w:r w:rsidR="009C33D6" w:rsidRPr="00093574">
        <w:rPr>
          <w:rFonts w:ascii="Times New Roman" w:eastAsia="Times New Roman" w:hAnsi="Times New Roman" w:cs="Times New Roman"/>
          <w:sz w:val="24"/>
          <w:szCs w:val="24"/>
        </w:rPr>
        <w:t xml:space="preserve">M Rahman, N </w:t>
      </w:r>
      <w:proofErr w:type="spellStart"/>
      <w:r w:rsidR="009C33D6" w:rsidRPr="00093574">
        <w:rPr>
          <w:rFonts w:ascii="Times New Roman" w:eastAsia="Times New Roman" w:hAnsi="Times New Roman" w:cs="Times New Roman"/>
          <w:sz w:val="24"/>
          <w:szCs w:val="24"/>
        </w:rPr>
        <w:t>hasan</w:t>
      </w:r>
      <w:proofErr w:type="spellEnd"/>
      <w:r w:rsidR="009C33D6" w:rsidRPr="00093574">
        <w:rPr>
          <w:rFonts w:ascii="Times New Roman" w:eastAsia="Times New Roman" w:hAnsi="Times New Roman" w:cs="Times New Roman"/>
          <w:sz w:val="24"/>
          <w:szCs w:val="24"/>
        </w:rPr>
        <w:t xml:space="preserve"> and R Kabir</w:t>
      </w:r>
      <w:r w:rsidRPr="00093574">
        <w:rPr>
          <w:rFonts w:ascii="Times New Roman" w:eastAsia="Times New Roman" w:hAnsi="Times New Roman" w:cs="Times New Roman"/>
          <w:sz w:val="24"/>
          <w:szCs w:val="24"/>
        </w:rPr>
        <w:t xml:space="preserve"> helped with the analysis, interpreted the results, drafted the manuscript, reviewed, edited, and updated the manuscript. </w:t>
      </w:r>
    </w:p>
    <w:p w14:paraId="6685FDE7" w14:textId="77777777" w:rsidR="00785A86" w:rsidRPr="00093574" w:rsidRDefault="00785A86" w:rsidP="00785A86">
      <w:pPr>
        <w:spacing w:after="0" w:line="360" w:lineRule="auto"/>
        <w:rPr>
          <w:rFonts w:ascii="Times New Roman" w:eastAsia="Times New Roman" w:hAnsi="Times New Roman" w:cs="Times New Roman"/>
          <w:sz w:val="24"/>
          <w:szCs w:val="24"/>
        </w:rPr>
      </w:pPr>
    </w:p>
    <w:p w14:paraId="3D6A7D15" w14:textId="77777777" w:rsidR="00785A86" w:rsidRPr="00093574" w:rsidRDefault="00785A86" w:rsidP="00785A86">
      <w:pPr>
        <w:spacing w:after="0" w:line="36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Disclosures/Conflict of Interest:</w:t>
      </w:r>
      <w:r w:rsidRPr="00093574">
        <w:rPr>
          <w:rFonts w:ascii="Times New Roman" w:eastAsia="Times New Roman" w:hAnsi="Times New Roman" w:cs="Times New Roman"/>
          <w:sz w:val="24"/>
          <w:szCs w:val="24"/>
        </w:rPr>
        <w:t xml:space="preserve"> There are no potential conflicts (financial, professional, or personal) to disclose by any of the authors.</w:t>
      </w:r>
    </w:p>
    <w:p w14:paraId="394D5344" w14:textId="706F937D" w:rsidR="00785A86" w:rsidRPr="00093574" w:rsidRDefault="00785A86" w:rsidP="00785A86">
      <w:pPr>
        <w:spacing w:after="0" w:line="360" w:lineRule="auto"/>
        <w:jc w:val="both"/>
        <w:rPr>
          <w:rFonts w:ascii="Times New Roman" w:eastAsia="Times New Roman" w:hAnsi="Times New Roman" w:cs="Times New Roman"/>
          <w:sz w:val="24"/>
          <w:szCs w:val="24"/>
        </w:rPr>
      </w:pPr>
    </w:p>
    <w:p w14:paraId="7D023010" w14:textId="34BCAE74" w:rsidR="00AA5F74" w:rsidRPr="00FA2BD5" w:rsidRDefault="00AA5F74" w:rsidP="00AA5F74">
      <w:pPr>
        <w:spacing w:after="0" w:line="480" w:lineRule="auto"/>
        <w:rPr>
          <w:rFonts w:ascii="Times New Roman" w:hAnsi="Times New Roman" w:cs="Times New Roman"/>
          <w:sz w:val="24"/>
          <w:szCs w:val="24"/>
          <w:lang w:val="en-US"/>
        </w:rPr>
      </w:pPr>
      <w:r w:rsidRPr="00093574">
        <w:rPr>
          <w:rFonts w:ascii="Times New Roman" w:eastAsia="Times New Roman" w:hAnsi="Times New Roman" w:cs="Times New Roman"/>
          <w:b/>
          <w:color w:val="333333"/>
          <w:sz w:val="24"/>
          <w:szCs w:val="24"/>
          <w:lang w:val="en-US"/>
        </w:rPr>
        <w:t>Ethics approval and consent to participate:</w:t>
      </w:r>
      <w:r w:rsidRPr="00093574">
        <w:rPr>
          <w:rFonts w:ascii="Times New Roman" w:eastAsia="Times New Roman" w:hAnsi="Times New Roman" w:cs="Times New Roman"/>
          <w:color w:val="333333"/>
          <w:sz w:val="24"/>
          <w:szCs w:val="24"/>
          <w:lang w:val="en-US"/>
        </w:rPr>
        <w:t xml:space="preserve"> N</w:t>
      </w:r>
      <w:r w:rsidR="003F47DD">
        <w:rPr>
          <w:rFonts w:ascii="Times New Roman" w:eastAsia="Times New Roman" w:hAnsi="Times New Roman" w:cs="Times New Roman"/>
          <w:color w:val="333333"/>
          <w:sz w:val="24"/>
          <w:szCs w:val="24"/>
          <w:lang w:val="en-US"/>
        </w:rPr>
        <w:t>/</w:t>
      </w:r>
      <w:r w:rsidRPr="00FA2BD5">
        <w:rPr>
          <w:rFonts w:ascii="Times New Roman" w:eastAsia="Times New Roman" w:hAnsi="Times New Roman" w:cs="Times New Roman"/>
          <w:color w:val="333333"/>
          <w:sz w:val="24"/>
          <w:szCs w:val="24"/>
          <w:lang w:val="en-US"/>
        </w:rPr>
        <w:t xml:space="preserve">A, as data used in this study is publicly available.  </w:t>
      </w:r>
    </w:p>
    <w:p w14:paraId="1B686D19" w14:textId="5C0BE632" w:rsidR="000A3D66" w:rsidRPr="00093574" w:rsidRDefault="000A3D66" w:rsidP="00785A86">
      <w:pPr>
        <w:spacing w:before="75" w:after="0" w:line="360" w:lineRule="auto"/>
        <w:rPr>
          <w:rFonts w:ascii="Times New Roman" w:eastAsia="Times New Roman" w:hAnsi="Times New Roman" w:cs="Times New Roman"/>
          <w:b/>
          <w:bCs/>
          <w:sz w:val="24"/>
          <w:szCs w:val="24"/>
        </w:rPr>
      </w:pPr>
      <w:r w:rsidRPr="00FA2BD5">
        <w:rPr>
          <w:rFonts w:ascii="Times New Roman" w:eastAsia="Times New Roman" w:hAnsi="Times New Roman" w:cs="Times New Roman"/>
          <w:b/>
          <w:bCs/>
          <w:sz w:val="24"/>
          <w:szCs w:val="24"/>
        </w:rPr>
        <w:t xml:space="preserve">Consent for publication: </w:t>
      </w:r>
      <w:r w:rsidR="003F47DD" w:rsidRPr="00405D72">
        <w:rPr>
          <w:rFonts w:ascii="Times New Roman" w:eastAsia="Times New Roman" w:hAnsi="Times New Roman" w:cs="Times New Roman"/>
          <w:sz w:val="24"/>
          <w:szCs w:val="24"/>
        </w:rPr>
        <w:t>Not applicable</w:t>
      </w:r>
    </w:p>
    <w:p w14:paraId="668019DD" w14:textId="349D8E4A" w:rsidR="00785A86" w:rsidRPr="00093574" w:rsidRDefault="00785A86" w:rsidP="00785A86">
      <w:pPr>
        <w:spacing w:before="75"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Prior Publication:</w:t>
      </w:r>
      <w:r w:rsidRPr="00093574">
        <w:rPr>
          <w:rFonts w:ascii="Times New Roman" w:eastAsia="Times New Roman" w:hAnsi="Times New Roman" w:cs="Times New Roman"/>
          <w:sz w:val="24"/>
          <w:szCs w:val="24"/>
        </w:rPr>
        <w:t xml:space="preserve"> This data has not been published previously and is not under consideration elsewhere. </w:t>
      </w:r>
    </w:p>
    <w:p w14:paraId="44C0CB3E" w14:textId="025A199C" w:rsidR="00785A86" w:rsidRPr="00093574" w:rsidRDefault="00785A86" w:rsidP="009C33D6">
      <w:pPr>
        <w:shd w:val="clear" w:color="auto" w:fill="FFFFFF"/>
        <w:spacing w:before="100" w:beforeAutospacing="1" w:after="96" w:line="480" w:lineRule="auto"/>
        <w:rPr>
          <w:rFonts w:ascii="Times New Roman" w:eastAsia="Times New Roman" w:hAnsi="Times New Roman" w:cs="Times New Roman"/>
          <w:sz w:val="24"/>
          <w:szCs w:val="24"/>
        </w:rPr>
      </w:pPr>
      <w:r w:rsidRPr="00707179">
        <w:rPr>
          <w:rFonts w:ascii="Times New Roman" w:eastAsia="Times New Roman" w:hAnsi="Times New Roman" w:cs="Times New Roman"/>
          <w:b/>
          <w:sz w:val="24"/>
          <w:szCs w:val="24"/>
          <w:rPrChange w:id="444" w:author="Md. Rashed Babu" w:date="2022-09-13T00:55:00Z">
            <w:rPr>
              <w:rFonts w:ascii="Times New Roman" w:eastAsia="Times New Roman" w:hAnsi="Times New Roman" w:cs="Times New Roman"/>
              <w:b/>
              <w:color w:val="333333"/>
              <w:sz w:val="24"/>
              <w:szCs w:val="24"/>
            </w:rPr>
          </w:rPrChange>
        </w:rPr>
        <w:t xml:space="preserve">Funding: </w:t>
      </w:r>
      <w:r w:rsidRPr="00093574">
        <w:rPr>
          <w:rFonts w:ascii="Times New Roman" w:eastAsia="Times New Roman" w:hAnsi="Times New Roman" w:cs="Times New Roman"/>
          <w:sz w:val="24"/>
          <w:szCs w:val="24"/>
        </w:rPr>
        <w:t>The authors did not receive any specific grant from funding agencies in the public, commercial, or not-for-profit sectors.</w:t>
      </w:r>
    </w:p>
    <w:p w14:paraId="446E8957" w14:textId="6EABD118" w:rsidR="004709F8" w:rsidRPr="00FA2BD5" w:rsidRDefault="00785A86" w:rsidP="004709F8">
      <w:pPr>
        <w:spacing w:after="0" w:line="360" w:lineRule="auto"/>
        <w:jc w:val="both"/>
        <w:rPr>
          <w:rFonts w:ascii="Times New Roman" w:hAnsi="Times New Roman" w:cs="Times New Roman"/>
          <w:sz w:val="24"/>
          <w:szCs w:val="24"/>
        </w:rPr>
      </w:pPr>
      <w:r w:rsidRPr="00093574">
        <w:rPr>
          <w:rFonts w:ascii="Times New Roman" w:eastAsia="Times New Roman" w:hAnsi="Times New Roman" w:cs="Times New Roman"/>
          <w:b/>
          <w:color w:val="000000"/>
          <w:sz w:val="24"/>
          <w:szCs w:val="24"/>
        </w:rPr>
        <w:t>Availability of data and material:</w:t>
      </w:r>
      <w:r w:rsidRPr="00093574">
        <w:rPr>
          <w:rFonts w:ascii="Times New Roman" w:eastAsia="Times New Roman" w:hAnsi="Times New Roman" w:cs="Times New Roman"/>
          <w:color w:val="000000"/>
          <w:sz w:val="24"/>
          <w:szCs w:val="24"/>
        </w:rPr>
        <w:t xml:space="preserve"> All data presented here in the manuscript is freely available at </w:t>
      </w:r>
      <w:hyperlink r:id="rId12" w:history="1">
        <w:r w:rsidR="004709F8" w:rsidRPr="00FA2BD5">
          <w:rPr>
            <w:rStyle w:val="Hyperlink"/>
            <w:rFonts w:ascii="Times New Roman" w:hAnsi="Times New Roman" w:cs="Times New Roman"/>
            <w:sz w:val="24"/>
            <w:szCs w:val="24"/>
          </w:rPr>
          <w:t>https://mics.unicef.org/surveys</w:t>
        </w:r>
      </w:hyperlink>
      <w:r w:rsidR="004709F8" w:rsidRPr="00FA2BD5">
        <w:rPr>
          <w:rFonts w:ascii="Times New Roman" w:hAnsi="Times New Roman" w:cs="Times New Roman"/>
          <w:sz w:val="24"/>
          <w:szCs w:val="24"/>
        </w:rPr>
        <w:t xml:space="preserve">  </w:t>
      </w:r>
    </w:p>
    <w:p w14:paraId="508183E6" w14:textId="77777777" w:rsidR="00093D07" w:rsidRPr="00093574" w:rsidRDefault="00093D07" w:rsidP="004709F8">
      <w:pPr>
        <w:spacing w:after="0" w:line="360" w:lineRule="auto"/>
        <w:jc w:val="both"/>
        <w:rPr>
          <w:rFonts w:ascii="Times New Roman" w:hAnsi="Times New Roman" w:cs="Times New Roman"/>
          <w:sz w:val="24"/>
          <w:szCs w:val="24"/>
        </w:rPr>
      </w:pPr>
    </w:p>
    <w:p w14:paraId="203CB583" w14:textId="10AC7C0E" w:rsidR="00B429F1" w:rsidRPr="00707179" w:rsidRDefault="00785A86" w:rsidP="004709F8">
      <w:pPr>
        <w:spacing w:after="0" w:line="360" w:lineRule="auto"/>
        <w:jc w:val="both"/>
        <w:rPr>
          <w:rFonts w:ascii="Times New Roman" w:hAnsi="Times New Roman" w:cs="Times New Roman"/>
          <w:sz w:val="24"/>
          <w:szCs w:val="24"/>
        </w:rPr>
      </w:pPr>
      <w:r w:rsidRPr="00707179">
        <w:rPr>
          <w:rFonts w:ascii="Times New Roman" w:eastAsia="Times New Roman" w:hAnsi="Times New Roman" w:cs="Times New Roman"/>
          <w:b/>
          <w:sz w:val="24"/>
          <w:szCs w:val="24"/>
          <w:rPrChange w:id="445" w:author="Md. Rashed Babu" w:date="2022-09-13T00:54:00Z">
            <w:rPr>
              <w:rFonts w:ascii="Times New Roman" w:eastAsia="Times New Roman" w:hAnsi="Times New Roman" w:cs="Times New Roman"/>
              <w:b/>
              <w:color w:val="333333"/>
              <w:sz w:val="24"/>
              <w:szCs w:val="24"/>
            </w:rPr>
          </w:rPrChange>
        </w:rPr>
        <w:t>Acknowledgements:</w:t>
      </w:r>
      <w:r w:rsidRPr="00707179">
        <w:rPr>
          <w:rFonts w:ascii="Times New Roman" w:hAnsi="Times New Roman" w:cs="Times New Roman"/>
          <w:sz w:val="24"/>
          <w:szCs w:val="24"/>
        </w:rPr>
        <w:t xml:space="preserve"> We </w:t>
      </w:r>
      <w:del w:id="446" w:author="Md. Rashed Babu" w:date="2022-09-13T00:53:00Z">
        <w:r w:rsidRPr="00707179" w:rsidDel="00707179">
          <w:rPr>
            <w:rFonts w:ascii="Times New Roman" w:hAnsi="Times New Roman" w:cs="Times New Roman"/>
            <w:sz w:val="24"/>
            <w:szCs w:val="24"/>
          </w:rPr>
          <w:delText>thank the Demographic and Health Survey for allowing us to use the data</w:delText>
        </w:r>
      </w:del>
      <w:ins w:id="447" w:author="Md. Rashed Babu" w:date="2022-09-13T00:53:00Z">
        <w:r w:rsidR="00707179" w:rsidRPr="00707179">
          <w:rPr>
            <w:rFonts w:ascii="Times New Roman" w:hAnsi="Times New Roman" w:cs="Times New Roman"/>
            <w:sz w:val="24"/>
            <w:szCs w:val="24"/>
          </w:rPr>
          <w:t>are</w:t>
        </w:r>
      </w:ins>
      <w:ins w:id="448" w:author="Md. Rashed Babu" w:date="2022-09-13T00:54:00Z">
        <w:r w:rsidR="00707179" w:rsidRPr="00707179">
          <w:rPr>
            <w:rFonts w:ascii="Times New Roman" w:hAnsi="Times New Roman" w:cs="Times New Roman"/>
            <w:sz w:val="24"/>
            <w:szCs w:val="24"/>
          </w:rPr>
          <w:t xml:space="preserve"> grateful to the UNICEF MICS team for providing us with data</w:t>
        </w:r>
      </w:ins>
      <w:r w:rsidRPr="00707179">
        <w:rPr>
          <w:rFonts w:ascii="Times New Roman" w:hAnsi="Times New Roman" w:cs="Times New Roman"/>
          <w:sz w:val="24"/>
          <w:szCs w:val="24"/>
        </w:rPr>
        <w:t xml:space="preserve">. </w:t>
      </w:r>
    </w:p>
    <w:p w14:paraId="28FED3CE" w14:textId="77777777" w:rsidR="00B429F1" w:rsidRPr="00093574" w:rsidRDefault="00B429F1" w:rsidP="00B429F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93574">
        <w:rPr>
          <w:rFonts w:ascii="Times New Roman" w:eastAsia="Times New Roman" w:hAnsi="Times New Roman" w:cs="Times New Roman"/>
          <w:b/>
          <w:bCs/>
          <w:sz w:val="24"/>
          <w:szCs w:val="24"/>
          <w:lang w:val="en-US"/>
        </w:rPr>
        <w:t>Ethics approval.</w:t>
      </w:r>
    </w:p>
    <w:p w14:paraId="53105A47" w14:textId="77777777" w:rsidR="00B429F1" w:rsidRPr="00093574" w:rsidRDefault="00B429F1" w:rsidP="00B429F1">
      <w:pPr>
        <w:spacing w:before="100" w:beforeAutospacing="1" w:after="100" w:afterAutospacing="1" w:line="240" w:lineRule="auto"/>
        <w:rPr>
          <w:rFonts w:ascii="Times New Roman" w:eastAsia="Times New Roman" w:hAnsi="Times New Roman" w:cs="Times New Roman"/>
          <w:sz w:val="24"/>
          <w:szCs w:val="24"/>
          <w:lang w:val="en-US"/>
        </w:rPr>
      </w:pPr>
      <w:bookmarkStart w:id="449" w:name="article1.body1.sec2.sec5.sec1.p1"/>
      <w:bookmarkEnd w:id="449"/>
      <w:r w:rsidRPr="00093574">
        <w:rPr>
          <w:rFonts w:ascii="Times New Roman" w:eastAsia="Times New Roman" w:hAnsi="Times New Roman" w:cs="Times New Roman"/>
          <w:sz w:val="24"/>
          <w:szCs w:val="24"/>
          <w:lang w:val="en-US"/>
        </w:rPr>
        <w:t>Our study was exempt from the ethical review approval because we used publicly available de-identified data.</w:t>
      </w:r>
    </w:p>
    <w:p w14:paraId="36A58658" w14:textId="3A4E74F3" w:rsidR="00B429F1" w:rsidRPr="00FA2BD5" w:rsidRDefault="001841FC" w:rsidP="001841FC">
      <w:pPr>
        <w:spacing w:after="0" w:line="360" w:lineRule="auto"/>
        <w:jc w:val="both"/>
        <w:rPr>
          <w:rStyle w:val="Strong"/>
          <w:rFonts w:ascii="Times New Roman" w:hAnsi="Times New Roman" w:cs="Times New Roman"/>
          <w:sz w:val="21"/>
          <w:szCs w:val="21"/>
        </w:rPr>
      </w:pPr>
      <w:r w:rsidRPr="00093574">
        <w:rPr>
          <w:rFonts w:ascii="Times New Roman" w:hAnsi="Times New Roman" w:cs="Times New Roman"/>
          <w:b/>
        </w:rPr>
        <w:t xml:space="preserve">Reporting Guideline:  </w:t>
      </w:r>
      <w:r w:rsidR="00B429F1" w:rsidRPr="00093574">
        <w:rPr>
          <w:rFonts w:ascii="Times New Roman" w:hAnsi="Times New Roman" w:cs="Times New Roman"/>
        </w:rPr>
        <w:t>The study followed the Strengthening the Reporting of Observational Studies in Epidemiology (</w:t>
      </w:r>
      <w:hyperlink r:id="rId13" w:history="1">
        <w:r w:rsidR="00B429F1" w:rsidRPr="00FA2BD5">
          <w:rPr>
            <w:rStyle w:val="Hyperlink"/>
            <w:rFonts w:ascii="Times New Roman" w:hAnsi="Times New Roman" w:cs="Times New Roman"/>
          </w:rPr>
          <w:t>STROBE</w:t>
        </w:r>
      </w:hyperlink>
      <w:r w:rsidR="00B429F1" w:rsidRPr="00FA2BD5">
        <w:rPr>
          <w:rFonts w:ascii="Times New Roman" w:hAnsi="Times New Roman" w:cs="Times New Roman"/>
        </w:rPr>
        <w:t>) reporting guideline.</w:t>
      </w:r>
    </w:p>
    <w:p w14:paraId="033BDAF7" w14:textId="77777777" w:rsidR="00B429F1" w:rsidRPr="00093574" w:rsidRDefault="00B429F1">
      <w:pPr>
        <w:rPr>
          <w:rStyle w:val="Strong"/>
          <w:rFonts w:ascii="Times New Roman" w:hAnsi="Times New Roman" w:cs="Times New Roman"/>
          <w:sz w:val="21"/>
          <w:szCs w:val="21"/>
        </w:rPr>
      </w:pPr>
      <w:r w:rsidRPr="00093574">
        <w:rPr>
          <w:rStyle w:val="Strong"/>
          <w:rFonts w:ascii="Times New Roman" w:hAnsi="Times New Roman" w:cs="Times New Roman"/>
          <w:sz w:val="21"/>
          <w:szCs w:val="21"/>
        </w:rPr>
        <w:br w:type="page"/>
      </w:r>
    </w:p>
    <w:p w14:paraId="0DE2C390" w14:textId="77777777" w:rsidR="00FA1CCB" w:rsidRPr="00405D72" w:rsidRDefault="00F560A5" w:rsidP="00405D72">
      <w:pPr>
        <w:widowControl w:val="0"/>
        <w:autoSpaceDE w:val="0"/>
        <w:autoSpaceDN w:val="0"/>
        <w:adjustRightInd w:val="0"/>
        <w:spacing w:line="240" w:lineRule="auto"/>
        <w:ind w:left="480" w:hanging="480"/>
        <w:jc w:val="center"/>
        <w:rPr>
          <w:rFonts w:ascii="Times New Roman" w:hAnsi="Times New Roman" w:cs="Times New Roman"/>
          <w:b/>
          <w:bCs/>
          <w:sz w:val="24"/>
          <w:szCs w:val="24"/>
          <w:lang w:val="en-US"/>
        </w:rPr>
      </w:pPr>
      <w:r w:rsidRPr="00405D72">
        <w:rPr>
          <w:rFonts w:ascii="Times New Roman" w:hAnsi="Times New Roman" w:cs="Times New Roman"/>
          <w:b/>
          <w:bCs/>
          <w:sz w:val="24"/>
          <w:szCs w:val="24"/>
          <w:lang w:val="en-US"/>
        </w:rPr>
        <w:lastRenderedPageBreak/>
        <w:t>References</w:t>
      </w:r>
    </w:p>
    <w:p w14:paraId="3CA4412F" w14:textId="05395856" w:rsidR="00AC7202" w:rsidRPr="00AC7202" w:rsidRDefault="00DB2CD7"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AC7202" w:rsidRPr="00AC7202">
        <w:rPr>
          <w:rFonts w:ascii="Times New Roman" w:hAnsi="Times New Roman" w:cs="Times New Roman"/>
          <w:noProof/>
          <w:sz w:val="24"/>
          <w:szCs w:val="24"/>
        </w:rPr>
        <w:t xml:space="preserve">1. </w:t>
      </w:r>
      <w:r w:rsidR="00AC7202" w:rsidRPr="00AC7202">
        <w:rPr>
          <w:rFonts w:ascii="Times New Roman" w:hAnsi="Times New Roman" w:cs="Times New Roman"/>
          <w:noProof/>
          <w:sz w:val="24"/>
          <w:szCs w:val="24"/>
        </w:rPr>
        <w:tab/>
        <w:t>McCoy DC, Peet ED, Ezzati M, Danaei G, Black MM, Sudfeld CR, Fawzi W, Fink G (2016) Early Childhood Developmental Status in Low- and Middle-Income Countries: National, Regional, and Global Prevalence Estimates Using Predictive Modeling. PLOS Med 13:e1002034. https://doi.org/10.1371/journal.pmed.1002034</w:t>
      </w:r>
    </w:p>
    <w:p w14:paraId="0465890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 </w:t>
      </w:r>
      <w:r w:rsidRPr="00AC7202">
        <w:rPr>
          <w:rFonts w:ascii="Times New Roman" w:hAnsi="Times New Roman" w:cs="Times New Roman"/>
          <w:noProof/>
          <w:sz w:val="24"/>
          <w:szCs w:val="24"/>
        </w:rPr>
        <w:tab/>
        <w:t>WHO (2017) Early child development. WHO</w:t>
      </w:r>
    </w:p>
    <w:p w14:paraId="4646D365"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 </w:t>
      </w:r>
      <w:r w:rsidRPr="00AC7202">
        <w:rPr>
          <w:rFonts w:ascii="Times New Roman" w:hAnsi="Times New Roman" w:cs="Times New Roman"/>
          <w:noProof/>
          <w:sz w:val="24"/>
          <w:szCs w:val="24"/>
        </w:rPr>
        <w:tab/>
        <w:t>Currie J, Vogl T (2012) Early-Life Health and Adult Circumstance in Developing Countries. Cambridge, MA</w:t>
      </w:r>
    </w:p>
    <w:p w14:paraId="26289B3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4. </w:t>
      </w:r>
      <w:r w:rsidRPr="00AC7202">
        <w:rPr>
          <w:rFonts w:ascii="Times New Roman" w:hAnsi="Times New Roman" w:cs="Times New Roman"/>
          <w:noProof/>
          <w:sz w:val="24"/>
          <w:szCs w:val="24"/>
        </w:rPr>
        <w:tab/>
        <w:t>Heckman JJ (2007) The economics, technology, and neuroscience of human capability formation. Proc Natl Acad Sci U S A 104:13250–13255. https://doi.org/10.1073/pnas.0701362104</w:t>
      </w:r>
    </w:p>
    <w:p w14:paraId="7ED7586E"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5. </w:t>
      </w:r>
      <w:r w:rsidRPr="00AC7202">
        <w:rPr>
          <w:rFonts w:ascii="Times New Roman" w:hAnsi="Times New Roman" w:cs="Times New Roman"/>
          <w:noProof/>
          <w:sz w:val="24"/>
          <w:szCs w:val="24"/>
        </w:rPr>
        <w:tab/>
        <w:t>Junek W (2007) The Development of the Person: The Minnesota Study of Risk and Adaptation from Birth to Adulthood. J Can Acad Child Adolesc Psychiatry 16:180</w:t>
      </w:r>
    </w:p>
    <w:p w14:paraId="266870C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6. </w:t>
      </w:r>
      <w:r w:rsidRPr="00AC7202">
        <w:rPr>
          <w:rFonts w:ascii="Times New Roman" w:hAnsi="Times New Roman" w:cs="Times New Roman"/>
          <w:noProof/>
          <w:sz w:val="24"/>
          <w:szCs w:val="24"/>
        </w:rPr>
        <w:tab/>
        <w:t>Gil JD, Ewerling F, Ferreira LZ, Barros AJ, Barros AJD, Marechal R (2020) Early childhood suspected developmental delay in 63 low- and middle-income countries: Large within- and between-country inequalities documented using national health surveys. https://doi.org/10.7189/jogh.10.010427</w:t>
      </w:r>
    </w:p>
    <w:p w14:paraId="0FBBE6E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7. </w:t>
      </w:r>
      <w:r w:rsidRPr="00AC7202">
        <w:rPr>
          <w:rFonts w:ascii="Times New Roman" w:hAnsi="Times New Roman" w:cs="Times New Roman"/>
          <w:noProof/>
          <w:sz w:val="24"/>
          <w:szCs w:val="24"/>
        </w:rPr>
        <w:tab/>
        <w:t>Gao Y, Zhang L, Kc A, Wang Y, Zou S, Chen C, Huang Y, Mi X, Zhou H (2021) Housing environment and early childhood development in sub-Saharan Africa: A cross-sectional analysis. PLOS Med 18:e1003578. https://doi.org/10.1371/JOURNAL.PMED.1003578</w:t>
      </w:r>
    </w:p>
    <w:p w14:paraId="3695E683"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8. </w:t>
      </w:r>
      <w:r w:rsidRPr="00AC7202">
        <w:rPr>
          <w:rFonts w:ascii="Times New Roman" w:hAnsi="Times New Roman" w:cs="Times New Roman"/>
          <w:noProof/>
          <w:sz w:val="24"/>
          <w:szCs w:val="24"/>
        </w:rPr>
        <w:tab/>
        <w:t>Hossain MI, Haq I, Zinnia MA, Mila MS, Nayan MIH (2021) Regional variations of child development index in Bangladesh. Heliyon 7:e07140. https://doi.org/10.1016/J.HELIYON.2021.E07140</w:t>
      </w:r>
    </w:p>
    <w:p w14:paraId="2FB90B14"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9. </w:t>
      </w:r>
      <w:r w:rsidRPr="00AC7202">
        <w:rPr>
          <w:rFonts w:ascii="Times New Roman" w:hAnsi="Times New Roman" w:cs="Times New Roman"/>
          <w:noProof/>
          <w:sz w:val="24"/>
          <w:szCs w:val="24"/>
        </w:rPr>
        <w:tab/>
        <w:t>Alam MI, Mansur M, Barman P (2021) Early childhood development in Bangladesh and its socio-demographic determinants of importance. Early Child Dev Care. https://doi.org/10.1080/03004430.2021.1951260</w:t>
      </w:r>
    </w:p>
    <w:p w14:paraId="68EACFC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10. </w:t>
      </w:r>
      <w:r w:rsidRPr="00AC7202">
        <w:rPr>
          <w:rFonts w:ascii="Times New Roman" w:hAnsi="Times New Roman" w:cs="Times New Roman"/>
          <w:noProof/>
          <w:sz w:val="24"/>
          <w:szCs w:val="24"/>
        </w:rPr>
        <w:tab/>
        <w:t>UNICEF (2017) Development of the Early Childhood Development Index in MICS surveys. 1–53</w:t>
      </w:r>
    </w:p>
    <w:p w14:paraId="133243D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11. </w:t>
      </w:r>
      <w:r w:rsidRPr="00AC7202">
        <w:rPr>
          <w:rFonts w:ascii="Times New Roman" w:hAnsi="Times New Roman" w:cs="Times New Roman"/>
          <w:noProof/>
          <w:sz w:val="24"/>
          <w:szCs w:val="24"/>
        </w:rPr>
        <w:tab/>
        <w:t>Grantham-McGregor S, Cheung YB, Cueto S, Glewwe P, Richter L, Strupp B (2007) Developmental potential in the first 5 years for children in developing countries. Lancet 369:60–70</w:t>
      </w:r>
    </w:p>
    <w:p w14:paraId="0A613F3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12. </w:t>
      </w:r>
      <w:r w:rsidRPr="00AC7202">
        <w:rPr>
          <w:rFonts w:ascii="Times New Roman" w:hAnsi="Times New Roman" w:cs="Times New Roman"/>
          <w:noProof/>
          <w:sz w:val="24"/>
          <w:szCs w:val="24"/>
        </w:rPr>
        <w:tab/>
        <w:t>Walker SP, Wachs TD, Grantham-Mcgregor S, Black MM, Nelson CA, Huffman SL, Baker-Henningham H, Chang SM, Hamadani JD, Lozoff B, Gardner JMM, Powell CA, Rahman A, Richter L (2011) Inequality in early childhood: risk and protective factors for early child development. Lancet 378:1325–1338. https://doi.org/10.1016/S0140-6736(11)60555-2</w:t>
      </w:r>
    </w:p>
    <w:p w14:paraId="4FC2C59F"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13. </w:t>
      </w:r>
      <w:r w:rsidRPr="00AC7202">
        <w:rPr>
          <w:rFonts w:ascii="Times New Roman" w:hAnsi="Times New Roman" w:cs="Times New Roman"/>
          <w:noProof/>
          <w:sz w:val="24"/>
          <w:szCs w:val="24"/>
        </w:rPr>
        <w:tab/>
        <w:t>RAPID Bangladesh (2020) Policy Brief: The situation of children in Bangladesh. Unicef</w:t>
      </w:r>
    </w:p>
    <w:p w14:paraId="7E2437C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lastRenderedPageBreak/>
        <w:t xml:space="preserve">14. </w:t>
      </w:r>
      <w:r w:rsidRPr="00AC7202">
        <w:rPr>
          <w:rFonts w:ascii="Times New Roman" w:hAnsi="Times New Roman" w:cs="Times New Roman"/>
          <w:noProof/>
          <w:sz w:val="24"/>
          <w:szCs w:val="24"/>
        </w:rPr>
        <w:tab/>
        <w:t>UNICEF (2013) ECD Indicators Multiple Indicator Cluster Surveys Fourth Round ( MICS4 ) Global Data Analysis. UNICEF</w:t>
      </w:r>
    </w:p>
    <w:p w14:paraId="4E7CD763"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15. </w:t>
      </w:r>
      <w:r w:rsidRPr="00AC7202">
        <w:rPr>
          <w:rFonts w:ascii="Times New Roman" w:hAnsi="Times New Roman" w:cs="Times New Roman"/>
          <w:noProof/>
          <w:sz w:val="24"/>
          <w:szCs w:val="24"/>
        </w:rPr>
        <w:tab/>
        <w:t>Rana J, Luna-Gutiérrez P, Haque SE, Nazif-Muñoz JI, Mitra DK, Oulhote Y (2022) Associations between household air pollution and early child development among children aged 36–59 months in Bangladesh. J Epidemiol Community Heal 0:jech-2021-217554. https://doi.org/10.1136/JECH-2021-217554</w:t>
      </w:r>
    </w:p>
    <w:p w14:paraId="265FC1D0"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16. </w:t>
      </w:r>
      <w:r w:rsidRPr="00AC7202">
        <w:rPr>
          <w:rFonts w:ascii="Times New Roman" w:hAnsi="Times New Roman" w:cs="Times New Roman"/>
          <w:noProof/>
          <w:sz w:val="24"/>
          <w:szCs w:val="24"/>
        </w:rPr>
        <w:tab/>
        <w:t>Jeong J, McCoy DC, Yousafzai AK, Salhi C, Fink G (2016) Paternal stimulation and early child development in low-and middle-income countries. Pediatrics 138:. https://doi.org/10.1542/peds.2016-1357</w:t>
      </w:r>
    </w:p>
    <w:p w14:paraId="429B220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17. </w:t>
      </w:r>
      <w:r w:rsidRPr="00AC7202">
        <w:rPr>
          <w:rFonts w:ascii="Times New Roman" w:hAnsi="Times New Roman" w:cs="Times New Roman"/>
          <w:noProof/>
          <w:sz w:val="24"/>
          <w:szCs w:val="24"/>
        </w:rPr>
        <w:tab/>
        <w:t>Kang Y, Aguayo VM, Campbell RK, West KP (2018) Association between stunting and early childhood development among children aged 36–59 months in South Asia. Matern Child Nutr 14:e12684. https://doi.org/10.1111/MCN.12684</w:t>
      </w:r>
    </w:p>
    <w:p w14:paraId="54753BBC"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18. </w:t>
      </w:r>
      <w:r w:rsidRPr="00AC7202">
        <w:rPr>
          <w:rFonts w:ascii="Times New Roman" w:hAnsi="Times New Roman" w:cs="Times New Roman"/>
          <w:noProof/>
          <w:sz w:val="24"/>
          <w:szCs w:val="24"/>
        </w:rPr>
        <w:tab/>
        <w:t>Islam MM, Khan JR, Kabir A, Khan MZR, Islam MM (2021) Associations of Socio-Demographic and Environmental Factors with the Early Development of Young Children in Bangladesh. Int J Early Child 53:175–196. https://doi.org/10.1007/S13158-021-00287-7/TABLES/3</w:t>
      </w:r>
    </w:p>
    <w:p w14:paraId="3081894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19. </w:t>
      </w:r>
      <w:r w:rsidRPr="00AC7202">
        <w:rPr>
          <w:rFonts w:ascii="Times New Roman" w:hAnsi="Times New Roman" w:cs="Times New Roman"/>
          <w:noProof/>
          <w:sz w:val="24"/>
          <w:szCs w:val="24"/>
        </w:rPr>
        <w:tab/>
        <w:t>MICS (2014) BANGLADESH 2012-13 MICS FINAL REPORT RELEASED - UNICEF MICS. https://mics.unicef.org/news_entries/15. Accessed 22 Oct 2019</w:t>
      </w:r>
    </w:p>
    <w:p w14:paraId="747CCE98"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20. </w:t>
      </w:r>
      <w:r w:rsidRPr="00AC7202">
        <w:rPr>
          <w:rFonts w:ascii="Times New Roman" w:hAnsi="Times New Roman" w:cs="Times New Roman"/>
          <w:noProof/>
          <w:sz w:val="24"/>
          <w:szCs w:val="24"/>
        </w:rPr>
        <w:tab/>
        <w:t>MICS (2019) Bangladesh 2019 MICS Report</w:t>
      </w:r>
    </w:p>
    <w:p w14:paraId="730EA0F1"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21. </w:t>
      </w:r>
      <w:r w:rsidRPr="00AC7202">
        <w:rPr>
          <w:rFonts w:ascii="Times New Roman" w:hAnsi="Times New Roman" w:cs="Times New Roman"/>
          <w:noProof/>
          <w:sz w:val="24"/>
          <w:szCs w:val="24"/>
        </w:rPr>
        <w:tab/>
        <w:t>UNICEF MICS (2018) Surveys - UNICEF MICS. In: MICS Surv. https://mics.unicef.org/surveys. Accessed 22 Apr 2021</w:t>
      </w:r>
    </w:p>
    <w:p w14:paraId="134123F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22. </w:t>
      </w:r>
      <w:r w:rsidRPr="00AC7202">
        <w:rPr>
          <w:rFonts w:ascii="Times New Roman" w:hAnsi="Times New Roman" w:cs="Times New Roman"/>
          <w:noProof/>
          <w:sz w:val="24"/>
          <w:szCs w:val="24"/>
        </w:rPr>
        <w:tab/>
        <w:t>Rutstein SO, Rojas G (2006) Guide to DHS Statistics: 2006</w:t>
      </w:r>
    </w:p>
    <w:p w14:paraId="450E135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23. </w:t>
      </w:r>
      <w:r w:rsidRPr="00AC7202">
        <w:rPr>
          <w:rFonts w:ascii="Times New Roman" w:hAnsi="Times New Roman" w:cs="Times New Roman"/>
          <w:noProof/>
          <w:sz w:val="24"/>
          <w:szCs w:val="24"/>
        </w:rPr>
        <w:tab/>
        <w:t>WHO (2014) Population using improved sanitation facilities (%). In: World Heal. Organ. https://www.who.int/data/gho/data/indicators/indicator-details/GHO/population-using-improved-sanitation-facilities-(-). Accessed 5 Apr 2022</w:t>
      </w:r>
    </w:p>
    <w:p w14:paraId="48091BE4"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24. </w:t>
      </w:r>
      <w:r w:rsidRPr="00AC7202">
        <w:rPr>
          <w:rFonts w:ascii="Times New Roman" w:hAnsi="Times New Roman" w:cs="Times New Roman"/>
          <w:noProof/>
          <w:sz w:val="24"/>
          <w:szCs w:val="24"/>
        </w:rPr>
        <w:tab/>
        <w:t>UNICEF (2006) Multiple Indicator Cluster Survey 2006</w:t>
      </w:r>
    </w:p>
    <w:p w14:paraId="207FDC83"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25. </w:t>
      </w:r>
      <w:r w:rsidRPr="00AC7202">
        <w:rPr>
          <w:rFonts w:ascii="Times New Roman" w:hAnsi="Times New Roman" w:cs="Times New Roman"/>
          <w:noProof/>
          <w:sz w:val="24"/>
          <w:szCs w:val="24"/>
        </w:rPr>
        <w:tab/>
        <w:t>(2021) Survey Data Analysis in Stata. https://stats.idre.ucla.edu/stata/seminars/svy-stata-8/. Accessed 1 May 2021</w:t>
      </w:r>
    </w:p>
    <w:p w14:paraId="643B4988"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26. </w:t>
      </w:r>
      <w:r w:rsidRPr="00AC7202">
        <w:rPr>
          <w:rFonts w:ascii="Times New Roman" w:hAnsi="Times New Roman" w:cs="Times New Roman"/>
          <w:noProof/>
          <w:sz w:val="24"/>
          <w:szCs w:val="24"/>
        </w:rPr>
        <w:tab/>
        <w:t>Parang K, Wiebe L, Knaus E (2012) Novel Approaches for Designing 5-O-Ester Prodrugs of 3-Azido-2,3-dideoxythymidine (AZT). Curr Med Chem 7:995–1039. https://doi.org/10.2174/0929867003374372</w:t>
      </w:r>
    </w:p>
    <w:p w14:paraId="5180CC3C"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27. </w:t>
      </w:r>
      <w:r w:rsidRPr="00AC7202">
        <w:rPr>
          <w:rFonts w:ascii="Times New Roman" w:hAnsi="Times New Roman" w:cs="Times New Roman"/>
          <w:noProof/>
          <w:sz w:val="24"/>
          <w:szCs w:val="24"/>
        </w:rPr>
        <w:tab/>
        <w:t>Miller AC, Murray MB, Thomson DR, Arbour MC (2016) How consistent are associations between stunting and child development? Evidence from a meta-analysis of associations between stunting and multidimensional child development in fifteen low- and middle-income countries. Public Health Nutr 19:1339–1347. https://doi.org/10.1017/S136898001500227X</w:t>
      </w:r>
    </w:p>
    <w:p w14:paraId="5527EDDE"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28. </w:t>
      </w:r>
      <w:r w:rsidRPr="00AC7202">
        <w:rPr>
          <w:rFonts w:ascii="Times New Roman" w:hAnsi="Times New Roman" w:cs="Times New Roman"/>
          <w:noProof/>
          <w:sz w:val="24"/>
          <w:szCs w:val="24"/>
        </w:rPr>
        <w:tab/>
        <w:t xml:space="preserve">Donald KA, Wedderburn CJ, Barnett W, Nhapi RT, Rehman AM, Stadler JAM, Hoffman N, Koen N, Zar HJ, Stein DJ (2019) Risk and protective factors for child development: An </w:t>
      </w:r>
      <w:r w:rsidRPr="00AC7202">
        <w:rPr>
          <w:rFonts w:ascii="Times New Roman" w:hAnsi="Times New Roman" w:cs="Times New Roman"/>
          <w:noProof/>
          <w:sz w:val="24"/>
          <w:szCs w:val="24"/>
        </w:rPr>
        <w:lastRenderedPageBreak/>
        <w:t>observational South African birth cohort. PLOS Med 16:e1002920. https://doi.org/10.1371/journal.pmed.1002920</w:t>
      </w:r>
    </w:p>
    <w:p w14:paraId="77DD2FD7"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29. </w:t>
      </w:r>
      <w:r w:rsidRPr="00AC7202">
        <w:rPr>
          <w:rFonts w:ascii="Times New Roman" w:hAnsi="Times New Roman" w:cs="Times New Roman"/>
          <w:noProof/>
          <w:sz w:val="24"/>
          <w:szCs w:val="24"/>
        </w:rPr>
        <w:tab/>
        <w:t>Centre for Disability Research and Policy U of S (2016) The Wellbeing of Children with Developmental Delay in Bangladesh, Bhutan, Laos, Nepal, Pakistan and Vietnam: An Analysis of Data from UNICEF ’s Multiple Indicator Cluster Surveys</w:t>
      </w:r>
    </w:p>
    <w:p w14:paraId="7B815545"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30. </w:t>
      </w:r>
      <w:r w:rsidRPr="00AC7202">
        <w:rPr>
          <w:rFonts w:ascii="Times New Roman" w:hAnsi="Times New Roman" w:cs="Times New Roman"/>
          <w:noProof/>
          <w:sz w:val="24"/>
          <w:szCs w:val="24"/>
        </w:rPr>
        <w:tab/>
        <w:t>Bhopal S, Roy R, Verma D, Kumar D, Avan B, Khan B, Gram L, Sharma K, Amenga-Etego S, Panchal SN, Soremekun S, Divan G, Kirkwood BR (2019) Impact of adversity on early childhood growth &amp; development in rural India: Findings from the early life stress sub-study of the SPRING cluster randomised controlled trial (SPRING-ELS). PLoS One 14:e0209122. https://doi.org/10.1371/journal.pone.0209122</w:t>
      </w:r>
    </w:p>
    <w:p w14:paraId="2BB1362C"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31. </w:t>
      </w:r>
      <w:r w:rsidRPr="00AC7202">
        <w:rPr>
          <w:rFonts w:ascii="Times New Roman" w:hAnsi="Times New Roman" w:cs="Times New Roman"/>
          <w:noProof/>
          <w:sz w:val="24"/>
          <w:szCs w:val="24"/>
        </w:rPr>
        <w:tab/>
        <w:t>Brennan LM, Shelleby EC, Shaw DS, Gardner F, Dishion TJ, Wilson M (2013) Indirect effects of the Family Check-Up on school-age academic achievement through improvements in parenting in early childhood. J Educ Psychol 105:762–773. https://doi.org/10.1037/a0032096</w:t>
      </w:r>
    </w:p>
    <w:p w14:paraId="4878046F"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32. </w:t>
      </w:r>
      <w:r w:rsidRPr="00AC7202">
        <w:rPr>
          <w:rFonts w:ascii="Times New Roman" w:hAnsi="Times New Roman" w:cs="Times New Roman"/>
          <w:noProof/>
          <w:sz w:val="24"/>
          <w:szCs w:val="24"/>
        </w:rPr>
        <w:tab/>
        <w:t>Luby JL (2015) Povertys most insidious damage: The developing brain. JAMA Pediatr. 169:810–811</w:t>
      </w:r>
    </w:p>
    <w:p w14:paraId="3F4EF6FB"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33. </w:t>
      </w:r>
      <w:r w:rsidRPr="00AC7202">
        <w:rPr>
          <w:rFonts w:ascii="Times New Roman" w:hAnsi="Times New Roman" w:cs="Times New Roman"/>
          <w:noProof/>
          <w:sz w:val="24"/>
          <w:szCs w:val="24"/>
        </w:rPr>
        <w:tab/>
        <w:t>National Research Council and Institute of Medicine (2004) Children’s health, the nation’s wealth: Assessing and improving child health.Committee on Evalua- tion of Children’s Health. Board on Children, Youth, and Families, Division of Behavioral and Social Sciences and Education.</w:t>
      </w:r>
    </w:p>
    <w:p w14:paraId="5365E12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34. </w:t>
      </w:r>
      <w:r w:rsidRPr="00AC7202">
        <w:rPr>
          <w:rFonts w:ascii="Times New Roman" w:hAnsi="Times New Roman" w:cs="Times New Roman"/>
          <w:noProof/>
          <w:sz w:val="24"/>
          <w:szCs w:val="24"/>
        </w:rPr>
        <w:tab/>
        <w:t>Black MM, Walker SP, Fernald LCH, Andersen CT, DiGirolamo AM, Lu C, McCoy DC, Fink G, Shawar YR, Shiffman J, Devercelli AE, Wodon QT, Vargas-Barón E, Grantham-McGregor S (2017) Early childhood development coming of age: science through the life course. Lancet 389:77–90</w:t>
      </w:r>
    </w:p>
    <w:p w14:paraId="067BC3E8"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35. </w:t>
      </w:r>
      <w:r w:rsidRPr="00AC7202">
        <w:rPr>
          <w:rFonts w:ascii="Times New Roman" w:hAnsi="Times New Roman" w:cs="Times New Roman"/>
          <w:noProof/>
          <w:sz w:val="24"/>
          <w:szCs w:val="24"/>
        </w:rPr>
        <w:tab/>
        <w:t>Anderson LM, Shinn C, Fullilove MT, Scrimshaw SC, Fielding JE, Normand J, Carande-Kulis VG (2003) The effectiveness of early childhood development programs: A systematic review. Am. J. Prev. Med. 24:32–46</w:t>
      </w:r>
    </w:p>
    <w:p w14:paraId="55173EDF"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36. </w:t>
      </w:r>
      <w:r w:rsidRPr="00AC7202">
        <w:rPr>
          <w:rFonts w:ascii="Times New Roman" w:hAnsi="Times New Roman" w:cs="Times New Roman"/>
          <w:noProof/>
          <w:sz w:val="24"/>
          <w:szCs w:val="24"/>
        </w:rPr>
        <w:tab/>
        <w:t>Noble KG, Houston SM, Brito NH, Bartsch H, Kan E, Kuperman JM, Akshoomoff N, Amaral DG, Bloss CS, Libiger O, Schork NJ, Murray SS, Casey BJ, Chang L, Ernst TM, Frazier JA, Gruen JR, Kennedy DN, Van Zijl P, Mostofsky S, Kaufmann WE, Kenet T, Dale AM, Jernigan TL, Sowell ER (2015) Family income, parental education and brain structure in children and adolescents. Nat Neurosci 18:773–778. https://doi.org/10.1038/nn.3983</w:t>
      </w:r>
    </w:p>
    <w:p w14:paraId="77D3D590"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37. </w:t>
      </w:r>
      <w:r w:rsidRPr="00AC7202">
        <w:rPr>
          <w:rFonts w:ascii="Times New Roman" w:hAnsi="Times New Roman" w:cs="Times New Roman"/>
          <w:noProof/>
          <w:sz w:val="24"/>
          <w:szCs w:val="24"/>
        </w:rPr>
        <w:tab/>
        <w:t>Cole CF, Richman BA MccBS (2001) “G” is for growing: thirty years of research on children and Sesame Street. Choice Rev Online 39:39-0448-39–0448. https://doi.org/10.5860/choice.39-0448</w:t>
      </w:r>
    </w:p>
    <w:p w14:paraId="14B4EC60"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szCs w:val="24"/>
        </w:rPr>
      </w:pPr>
      <w:r w:rsidRPr="00AC7202">
        <w:rPr>
          <w:rFonts w:ascii="Times New Roman" w:hAnsi="Times New Roman" w:cs="Times New Roman"/>
          <w:noProof/>
          <w:sz w:val="24"/>
          <w:szCs w:val="24"/>
        </w:rPr>
        <w:t xml:space="preserve">38. </w:t>
      </w:r>
      <w:r w:rsidRPr="00AC7202">
        <w:rPr>
          <w:rFonts w:ascii="Times New Roman" w:hAnsi="Times New Roman" w:cs="Times New Roman"/>
          <w:noProof/>
          <w:sz w:val="24"/>
          <w:szCs w:val="24"/>
        </w:rPr>
        <w:tab/>
        <w:t>Lee JH (2007) The educational and cultural impact of Sisimpur. Televizion 20:51–53</w:t>
      </w:r>
    </w:p>
    <w:p w14:paraId="7BDCEA79" w14:textId="77777777" w:rsidR="00AC7202" w:rsidRPr="00AC7202" w:rsidRDefault="00AC7202" w:rsidP="00AC7202">
      <w:pPr>
        <w:widowControl w:val="0"/>
        <w:autoSpaceDE w:val="0"/>
        <w:autoSpaceDN w:val="0"/>
        <w:adjustRightInd w:val="0"/>
        <w:spacing w:line="240" w:lineRule="auto"/>
        <w:ind w:left="640" w:hanging="640"/>
        <w:rPr>
          <w:rFonts w:ascii="Times New Roman" w:hAnsi="Times New Roman" w:cs="Times New Roman"/>
          <w:noProof/>
          <w:sz w:val="24"/>
        </w:rPr>
      </w:pPr>
      <w:r w:rsidRPr="00AC7202">
        <w:rPr>
          <w:rFonts w:ascii="Times New Roman" w:hAnsi="Times New Roman" w:cs="Times New Roman"/>
          <w:noProof/>
          <w:sz w:val="24"/>
          <w:szCs w:val="24"/>
        </w:rPr>
        <w:t xml:space="preserve">39. </w:t>
      </w:r>
      <w:r w:rsidRPr="00AC7202">
        <w:rPr>
          <w:rFonts w:ascii="Times New Roman" w:hAnsi="Times New Roman" w:cs="Times New Roman"/>
          <w:noProof/>
          <w:sz w:val="24"/>
          <w:szCs w:val="24"/>
        </w:rPr>
        <w:tab/>
        <w:t>Mares ML, Pan Z (2013) Effects of Sesame Street: A meta-analysis of children’s learning in 15 countries. J Appl Dev Psychol 34:140–151. https://doi.org/10.1016/j.appdev.2013.01.001</w:t>
      </w:r>
    </w:p>
    <w:p w14:paraId="44790CEA" w14:textId="77777777" w:rsidR="00DB2CD7" w:rsidRPr="00FA2BD5" w:rsidRDefault="00DB2CD7" w:rsidP="00DB2CD7">
      <w:pPr>
        <w:pBdr>
          <w:top w:val="nil"/>
          <w:left w:val="nil"/>
          <w:bottom w:val="nil"/>
          <w:right w:val="nil"/>
          <w:between w:val="nil"/>
        </w:pBd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fldChar w:fldCharType="end"/>
      </w:r>
    </w:p>
    <w:p w14:paraId="1DA44125" w14:textId="141158DB" w:rsidR="00F560A5" w:rsidRPr="00FA2BD5" w:rsidRDefault="00F560A5" w:rsidP="00405D72">
      <w:pPr>
        <w:spacing w:after="0" w:line="480" w:lineRule="auto"/>
        <w:contextualSpacing/>
        <w:jc w:val="center"/>
        <w:rPr>
          <w:rStyle w:val="fontstyle01"/>
          <w:rFonts w:ascii="Times New Roman" w:hAnsi="Times New Roman" w:cs="Times New Roman"/>
          <w:color w:val="auto"/>
          <w:sz w:val="24"/>
          <w:szCs w:val="24"/>
        </w:rPr>
      </w:pPr>
    </w:p>
    <w:p w14:paraId="4163DCF7" w14:textId="77777777" w:rsidR="00F560A5" w:rsidRPr="00FA2BD5" w:rsidRDefault="00F560A5" w:rsidP="00877093">
      <w:pPr>
        <w:spacing w:after="0" w:line="480" w:lineRule="auto"/>
        <w:contextualSpacing/>
        <w:rPr>
          <w:rFonts w:ascii="Times New Roman" w:hAnsi="Times New Roman" w:cs="Times New Roman"/>
          <w:b/>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7D15746" wp14:editId="7FCBD189">
                <wp:simplePos x="0" y="0"/>
                <wp:positionH relativeFrom="column">
                  <wp:posOffset>-1</wp:posOffset>
                </wp:positionH>
                <wp:positionV relativeFrom="paragraph">
                  <wp:posOffset>232591</wp:posOffset>
                </wp:positionV>
                <wp:extent cx="2841171" cy="850900"/>
                <wp:effectExtent l="0" t="0" r="16510" b="25400"/>
                <wp:wrapNone/>
                <wp:docPr id="4" name="Text Box 4"/>
                <wp:cNvGraphicFramePr/>
                <a:graphic xmlns:a="http://schemas.openxmlformats.org/drawingml/2006/main">
                  <a:graphicData uri="http://schemas.microsoft.com/office/word/2010/wordprocessingShape">
                    <wps:wsp>
                      <wps:cNvSpPr txBox="1"/>
                      <wps:spPr>
                        <a:xfrm>
                          <a:off x="0" y="0"/>
                          <a:ext cx="2841171" cy="850900"/>
                        </a:xfrm>
                        <a:prstGeom prst="rect">
                          <a:avLst/>
                        </a:prstGeom>
                        <a:solidFill>
                          <a:schemeClr val="lt1"/>
                        </a:solidFill>
                        <a:ln w="6350">
                          <a:solidFill>
                            <a:prstClr val="black"/>
                          </a:solidFill>
                        </a:ln>
                      </wps:spPr>
                      <wps:txbx>
                        <w:txbxContent>
                          <w:p w14:paraId="77BABFF4" w14:textId="77777777" w:rsidR="005F6417"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6B13E8A1" w:rsidR="005F6417" w:rsidRPr="00367CC5"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 xml:space="preserve">MICS 2012: 51895 </w:t>
                            </w:r>
                            <w:ins w:id="450" w:author="Mohammad Nayeem Hasan" w:date="2022-10-05T02:14:00Z">
                              <w:r w:rsidR="00CF5818">
                                <w:rPr>
                                  <w:rFonts w:asciiTheme="majorBidi" w:hAnsiTheme="majorBidi" w:cstheme="majorBidi"/>
                                  <w:sz w:val="24"/>
                                  <w:szCs w:val="24"/>
                                </w:rPr>
                                <w:t>and</w:t>
                              </w:r>
                            </w:ins>
                            <w:del w:id="451" w:author="Mohammad Nayeem Hasan" w:date="2022-10-05T02:14:00Z">
                              <w:r w:rsidRPr="00367CC5" w:rsidDel="00CF5818">
                                <w:rPr>
                                  <w:rFonts w:asciiTheme="majorBidi" w:hAnsiTheme="majorBidi" w:cstheme="majorBidi"/>
                                  <w:sz w:val="24"/>
                                  <w:szCs w:val="24"/>
                                </w:rPr>
                                <w:delText>&amp;</w:delText>
                              </w:r>
                            </w:del>
                            <w:r w:rsidRPr="00367CC5">
                              <w:rPr>
                                <w:rFonts w:asciiTheme="majorBidi" w:hAnsiTheme="majorBidi" w:cstheme="majorBidi"/>
                                <w:sz w:val="24"/>
                                <w:szCs w:val="24"/>
                              </w:rPr>
                              <w:t xml:space="preserve"> MICS 2019: 64400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15746" id="_x0000_t202" coordsize="21600,21600" o:spt="202" path="m,l,21600r21600,l21600,xe">
                <v:stroke joinstyle="miter"/>
                <v:path gradientshapeok="t" o:connecttype="rect"/>
              </v:shapetype>
              <v:shape id="Text Box 4" o:spid="_x0000_s1026" type="#_x0000_t202" style="position:absolute;margin-left:0;margin-top:18.3pt;width:223.7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" fillcolor="white [3201]" strokeweight=".5pt">
                <v:textbox>
                  <w:txbxContent>
                    <w:p w14:paraId="77BABFF4" w14:textId="77777777" w:rsidR="005F6417"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6B13E8A1" w:rsidR="005F6417" w:rsidRPr="00367CC5" w:rsidRDefault="005F6417" w:rsidP="00A1339D">
                      <w:pPr>
                        <w:jc w:val="center"/>
                        <w:rPr>
                          <w:rFonts w:asciiTheme="majorBidi" w:hAnsiTheme="majorBidi" w:cstheme="majorBidi"/>
                          <w:sz w:val="24"/>
                          <w:szCs w:val="24"/>
                        </w:rPr>
                      </w:pPr>
                      <w:r w:rsidRPr="00367CC5">
                        <w:rPr>
                          <w:rFonts w:asciiTheme="majorBidi" w:hAnsiTheme="majorBidi" w:cstheme="majorBidi"/>
                          <w:sz w:val="24"/>
                          <w:szCs w:val="24"/>
                        </w:rPr>
                        <w:t xml:space="preserve">MICS 2012: 51895 </w:t>
                      </w:r>
                      <w:ins w:id="353" w:author="Mohammad Nayeem Hasan" w:date="2022-10-05T02:14:00Z">
                        <w:r w:rsidR="00CF5818">
                          <w:rPr>
                            <w:rFonts w:asciiTheme="majorBidi" w:hAnsiTheme="majorBidi" w:cstheme="majorBidi"/>
                            <w:sz w:val="24"/>
                            <w:szCs w:val="24"/>
                          </w:rPr>
                          <w:t>and</w:t>
                        </w:r>
                      </w:ins>
                      <w:del w:id="354" w:author="Mohammad Nayeem Hasan" w:date="2022-10-05T02:14:00Z">
                        <w:r w:rsidRPr="00367CC5" w:rsidDel="00CF5818">
                          <w:rPr>
                            <w:rFonts w:asciiTheme="majorBidi" w:hAnsiTheme="majorBidi" w:cstheme="majorBidi"/>
                            <w:sz w:val="24"/>
                            <w:szCs w:val="24"/>
                          </w:rPr>
                          <w:delText>&amp;</w:delText>
                        </w:r>
                      </w:del>
                      <w:r w:rsidRPr="00367CC5">
                        <w:rPr>
                          <w:rFonts w:asciiTheme="majorBidi" w:hAnsiTheme="majorBidi" w:cstheme="majorBidi"/>
                          <w:sz w:val="24"/>
                          <w:szCs w:val="24"/>
                        </w:rPr>
                        <w:t xml:space="preserve"> MICS 2019: 64400</w:t>
                      </w:r>
                    </w:p>
                  </w:txbxContent>
                </v:textbox>
              </v:shape>
            </w:pict>
          </mc:Fallback>
        </mc:AlternateContent>
      </w:r>
      <w:r w:rsidRPr="00FA2BD5">
        <w:rPr>
          <w:rFonts w:ascii="Times New Roman" w:hAnsi="Times New Roman" w:cs="Times New Roman"/>
          <w:b/>
          <w:sz w:val="24"/>
          <w:szCs w:val="24"/>
        </w:rPr>
        <w:t>Tables and figures</w:t>
      </w:r>
    </w:p>
    <w:p w14:paraId="2F20D63C" w14:textId="77777777" w:rsidR="00F560A5" w:rsidRPr="00093574" w:rsidRDefault="00F560A5" w:rsidP="00877093">
      <w:pPr>
        <w:spacing w:after="0" w:line="480" w:lineRule="auto"/>
        <w:contextualSpacing/>
        <w:rPr>
          <w:rFonts w:ascii="Times New Roman" w:hAnsi="Times New Roman" w:cs="Times New Roman"/>
          <w:sz w:val="24"/>
          <w:szCs w:val="24"/>
        </w:rPr>
      </w:pPr>
    </w:p>
    <w:p w14:paraId="19C781DC" w14:textId="77777777" w:rsidR="00F560A5" w:rsidRPr="00093574" w:rsidRDefault="00F560A5" w:rsidP="00877093">
      <w:pPr>
        <w:spacing w:after="0" w:line="480" w:lineRule="auto"/>
        <w:contextualSpacing/>
        <w:rPr>
          <w:rFonts w:ascii="Times New Roman" w:hAnsi="Times New Roman" w:cs="Times New Roman"/>
          <w:sz w:val="24"/>
          <w:szCs w:val="24"/>
        </w:rPr>
      </w:pPr>
    </w:p>
    <w:p w14:paraId="15CD8208"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F42BEB6" wp14:editId="2E9B1360">
                <wp:simplePos x="0" y="0"/>
                <wp:positionH relativeFrom="column">
                  <wp:posOffset>1368425</wp:posOffset>
                </wp:positionH>
                <wp:positionV relativeFrom="paragraph">
                  <wp:posOffset>26670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77D26" id="_x0000_t32" coordsize="21600,21600" o:spt="32" o:oned="t" path="m,l21600,21600e" filled="f">
                <v:path arrowok="t" fillok="f" o:connecttype="none"/>
                <o:lock v:ext="edit" shapetype="t"/>
              </v:shapetype>
              <v:shape id="Straight Arrow Connector 11" o:spid="_x0000_s1026" type="#_x0000_t32" style="position:absolute;margin-left:107.75pt;margin-top:2.1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" strokecolor="black [3213]" strokeweight=".5pt">
                <v:stroke endarrow="block" joinstyle="miter"/>
              </v:shape>
            </w:pict>
          </mc:Fallback>
        </mc:AlternateContent>
      </w:r>
    </w:p>
    <w:p w14:paraId="08022DB9"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E4319C0" wp14:editId="3C887F3B">
                <wp:simplePos x="0" y="0"/>
                <wp:positionH relativeFrom="column">
                  <wp:posOffset>0</wp:posOffset>
                </wp:positionH>
                <wp:positionV relativeFrom="paragraph">
                  <wp:posOffset>136797</wp:posOffset>
                </wp:positionV>
                <wp:extent cx="2840990" cy="869950"/>
                <wp:effectExtent l="0" t="0" r="16510" b="25400"/>
                <wp:wrapNone/>
                <wp:docPr id="5" name="Text Box 5"/>
                <wp:cNvGraphicFramePr/>
                <a:graphic xmlns:a="http://schemas.openxmlformats.org/drawingml/2006/main">
                  <a:graphicData uri="http://schemas.microsoft.com/office/word/2010/wordprocessingShape">
                    <wps:wsp>
                      <wps:cNvSpPr txBox="1"/>
                      <wps:spPr>
                        <a:xfrm>
                          <a:off x="0" y="0"/>
                          <a:ext cx="2840990" cy="869950"/>
                        </a:xfrm>
                        <a:prstGeom prst="rect">
                          <a:avLst/>
                        </a:prstGeom>
                        <a:solidFill>
                          <a:schemeClr val="lt1"/>
                        </a:solidFill>
                        <a:ln w="6350">
                          <a:solidFill>
                            <a:prstClr val="black"/>
                          </a:solidFill>
                        </a:ln>
                      </wps:spPr>
                      <wps:txbx>
                        <w:txbxContent>
                          <w:p w14:paraId="37236ECF" w14:textId="0AB960EC"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w:t>
                            </w:r>
                            <w:ins w:id="452" w:author="Mohammad Nayeem Hasan" w:date="2022-10-05T02:14:00Z">
                              <w:r w:rsidR="00CF5818">
                                <w:rPr>
                                  <w:rFonts w:ascii="Times New Roman" w:hAnsi="Times New Roman" w:cs="Times New Roman"/>
                                  <w:sz w:val="24"/>
                                  <w:szCs w:val="24"/>
                                </w:rPr>
                                <w:t>and</w:t>
                              </w:r>
                            </w:ins>
                            <w:del w:id="453"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w:t>
                            </w:r>
                            <w:r w:rsidRPr="0040429E">
                              <w:rPr>
                                <w:rFonts w:ascii="Times New Roman" w:hAnsi="Times New Roman" w:cs="Times New Roman"/>
                                <w:sz w:val="24"/>
                                <w:szCs w:val="24"/>
                              </w:rPr>
                              <w:t>2019.</w:t>
                            </w:r>
                          </w:p>
                          <w:p w14:paraId="655EC779" w14:textId="5B27A6A9" w:rsidR="005F6417" w:rsidRPr="009034D7"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w:t>
                            </w:r>
                            <w:ins w:id="454" w:author="Mohammad Nayeem Hasan" w:date="2022-10-05T02:14:00Z">
                              <w:r w:rsidR="00CF5818">
                                <w:rPr>
                                  <w:rFonts w:ascii="Times New Roman" w:hAnsi="Times New Roman" w:cs="Times New Roman"/>
                                  <w:sz w:val="24"/>
                                  <w:szCs w:val="24"/>
                                </w:rPr>
                                <w:t>and</w:t>
                              </w:r>
                            </w:ins>
                            <w:del w:id="455"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19C0" id="Text Box 5" o:spid="_x0000_s1027" type="#_x0000_t202" style="position:absolute;margin-left:0;margin-top:10.75pt;width:223.7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" fillcolor="white [3201]" strokeweight=".5pt">
                <v:textbox>
                  <w:txbxContent>
                    <w:p w14:paraId="37236ECF" w14:textId="0AB960EC"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w:t>
                      </w:r>
                      <w:ins w:id="359" w:author="Mohammad Nayeem Hasan" w:date="2022-10-05T02:14:00Z">
                        <w:r w:rsidR="00CF5818">
                          <w:rPr>
                            <w:rFonts w:ascii="Times New Roman" w:hAnsi="Times New Roman" w:cs="Times New Roman"/>
                            <w:sz w:val="24"/>
                            <w:szCs w:val="24"/>
                          </w:rPr>
                          <w:t>and</w:t>
                        </w:r>
                      </w:ins>
                      <w:del w:id="360"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w:t>
                      </w:r>
                      <w:r w:rsidRPr="0040429E">
                        <w:rPr>
                          <w:rFonts w:ascii="Times New Roman" w:hAnsi="Times New Roman" w:cs="Times New Roman"/>
                          <w:sz w:val="24"/>
                          <w:szCs w:val="24"/>
                        </w:rPr>
                        <w:t>2019.</w:t>
                      </w:r>
                    </w:p>
                    <w:p w14:paraId="655EC779" w14:textId="5B27A6A9" w:rsidR="005F6417" w:rsidRPr="009034D7"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w:t>
                      </w:r>
                      <w:ins w:id="361" w:author="Mohammad Nayeem Hasan" w:date="2022-10-05T02:14:00Z">
                        <w:r w:rsidR="00CF5818">
                          <w:rPr>
                            <w:rFonts w:ascii="Times New Roman" w:hAnsi="Times New Roman" w:cs="Times New Roman"/>
                            <w:sz w:val="24"/>
                            <w:szCs w:val="24"/>
                          </w:rPr>
                          <w:t>and</w:t>
                        </w:r>
                      </w:ins>
                      <w:del w:id="362"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v:textbox>
              </v:shape>
            </w:pict>
          </mc:Fallback>
        </mc:AlternateContent>
      </w:r>
    </w:p>
    <w:p w14:paraId="56A0CA41" w14:textId="77777777" w:rsidR="00F560A5" w:rsidRPr="00FA2BD5" w:rsidRDefault="00F560A5" w:rsidP="00877093">
      <w:pPr>
        <w:spacing w:after="0" w:line="480" w:lineRule="auto"/>
        <w:contextualSpacing/>
        <w:rPr>
          <w:rFonts w:ascii="Times New Roman" w:hAnsi="Times New Roman" w:cs="Times New Roman"/>
          <w:sz w:val="24"/>
          <w:szCs w:val="24"/>
        </w:rPr>
      </w:pPr>
    </w:p>
    <w:p w14:paraId="717BF45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DDAF1A" wp14:editId="5E933B34">
                <wp:simplePos x="0" y="0"/>
                <wp:positionH relativeFrom="column">
                  <wp:posOffset>3568700</wp:posOffset>
                </wp:positionH>
                <wp:positionV relativeFrom="paragraph">
                  <wp:posOffset>43180</wp:posOffset>
                </wp:positionV>
                <wp:extent cx="2374900" cy="9144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374900" cy="914400"/>
                        </a:xfrm>
                        <a:prstGeom prst="rect">
                          <a:avLst/>
                        </a:prstGeom>
                        <a:solidFill>
                          <a:schemeClr val="lt1"/>
                        </a:solidFill>
                        <a:ln w="6350">
                          <a:solidFill>
                            <a:prstClr val="black"/>
                          </a:solidFill>
                        </a:ln>
                      </wps:spPr>
                      <wps:txbx>
                        <w:txbxContent>
                          <w:p w14:paraId="001769B8" w14:textId="77777777" w:rsidR="005F6417" w:rsidRPr="005F17D7" w:rsidRDefault="005F6417"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4110EE06"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w:t>
                            </w:r>
                            <w:ins w:id="456" w:author="Mohammad Nayeem Hasan" w:date="2022-10-05T02:14:00Z">
                              <w:r w:rsidR="00CF5818">
                                <w:rPr>
                                  <w:rFonts w:ascii="Times New Roman" w:hAnsi="Times New Roman" w:cs="Times New Roman"/>
                                  <w:sz w:val="24"/>
                                  <w:szCs w:val="24"/>
                                </w:rPr>
                                <w:t>and</w:t>
                              </w:r>
                            </w:ins>
                            <w:del w:id="457"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5F6417" w:rsidRPr="001B6E2F" w:rsidRDefault="005F6417"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AF1A" id="Text Box 8" o:spid="_x0000_s1028" type="#_x0000_t202" style="position:absolute;margin-left:281pt;margin-top:3.4pt;width:187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" fillcolor="white [3201]" strokeweight=".5pt">
                <v:textbox>
                  <w:txbxContent>
                    <w:p w14:paraId="001769B8" w14:textId="77777777" w:rsidR="005F6417" w:rsidRPr="005F17D7" w:rsidRDefault="005F6417"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4110EE06"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w:t>
                      </w:r>
                      <w:ins w:id="365" w:author="Mohammad Nayeem Hasan" w:date="2022-10-05T02:14:00Z">
                        <w:r w:rsidR="00CF5818">
                          <w:rPr>
                            <w:rFonts w:ascii="Times New Roman" w:hAnsi="Times New Roman" w:cs="Times New Roman"/>
                            <w:sz w:val="24"/>
                            <w:szCs w:val="24"/>
                          </w:rPr>
                          <w:t>and</w:t>
                        </w:r>
                      </w:ins>
                      <w:del w:id="366"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5F6417" w:rsidRPr="001B6E2F" w:rsidRDefault="005F6417" w:rsidP="006C4D73">
                      <w:r>
                        <w:rPr>
                          <w:sz w:val="20"/>
                          <w:szCs w:val="20"/>
                        </w:rPr>
                        <w:t xml:space="preserve"> </w:t>
                      </w:r>
                    </w:p>
                  </w:txbxContent>
                </v:textbox>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51533406" wp14:editId="7FFFA6DD">
                <wp:simplePos x="0" y="0"/>
                <wp:positionH relativeFrom="column">
                  <wp:posOffset>1371600</wp:posOffset>
                </wp:positionH>
                <wp:positionV relativeFrom="paragraph">
                  <wp:posOffset>302260</wp:posOffset>
                </wp:positionV>
                <wp:extent cx="0" cy="4381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5B27" id="Straight Arrow Connector 1" o:spid="_x0000_s1026" type="#_x0000_t32" style="position:absolute;margin-left:108pt;margin-top:23.8pt;width:0;height: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" strokecolor="black [3213]" strokeweight=".5pt">
                <v:stroke endarrow="block" joinstyle="miter"/>
              </v:shape>
            </w:pict>
          </mc:Fallback>
        </mc:AlternateContent>
      </w:r>
      <w:r w:rsidRPr="00FA2BD5">
        <w:rPr>
          <w:rFonts w:ascii="Times New Roman" w:hAnsi="Times New Roman" w:cs="Times New Roman"/>
          <w:sz w:val="24"/>
          <w:szCs w:val="24"/>
        </w:rPr>
        <w:t xml:space="preserve">   </w:t>
      </w:r>
    </w:p>
    <w:p w14:paraId="3B5A319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DB16094" wp14:editId="68D2BDA5">
                <wp:simplePos x="0" y="0"/>
                <wp:positionH relativeFrom="column">
                  <wp:posOffset>1371600</wp:posOffset>
                </wp:positionH>
                <wp:positionV relativeFrom="paragraph">
                  <wp:posOffset>151130</wp:posOffset>
                </wp:positionV>
                <wp:extent cx="2197100" cy="0"/>
                <wp:effectExtent l="0" t="76200" r="12700" b="95250"/>
                <wp:wrapNone/>
                <wp:docPr id="26" name="Straight Arrow Connector 26"/>
                <wp:cNvGraphicFramePr/>
                <a:graphic xmlns:a="http://schemas.openxmlformats.org/drawingml/2006/main">
                  <a:graphicData uri="http://schemas.microsoft.com/office/word/2010/wordprocessingShape">
                    <wps:wsp>
                      <wps:cNvCnPr/>
                      <wps:spPr>
                        <a:xfrm>
                          <a:off x="0" y="0"/>
                          <a:ext cx="219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EBA9D" id="Straight Arrow Connector 26" o:spid="_x0000_s1026" type="#_x0000_t32" style="position:absolute;margin-left:108pt;margin-top:11.9pt;width:17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" strokecolor="black [3200]" strokeweight=".5pt">
                <v:stroke endarrow="block" joinstyle="miter"/>
              </v:shape>
            </w:pict>
          </mc:Fallback>
        </mc:AlternateContent>
      </w:r>
    </w:p>
    <w:p w14:paraId="0E2DEC8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7C23F66" wp14:editId="5DEEB6A2">
                <wp:simplePos x="0" y="0"/>
                <wp:positionH relativeFrom="column">
                  <wp:posOffset>0</wp:posOffset>
                </wp:positionH>
                <wp:positionV relativeFrom="paragraph">
                  <wp:posOffset>41003</wp:posOffset>
                </wp:positionV>
                <wp:extent cx="2840990" cy="1057275"/>
                <wp:effectExtent l="0" t="0" r="16510" b="28575"/>
                <wp:wrapNone/>
                <wp:docPr id="6" name="Text Box 6"/>
                <wp:cNvGraphicFramePr/>
                <a:graphic xmlns:a="http://schemas.openxmlformats.org/drawingml/2006/main">
                  <a:graphicData uri="http://schemas.microsoft.com/office/word/2010/wordprocessingShape">
                    <wps:wsp>
                      <wps:cNvSpPr txBox="1"/>
                      <wps:spPr>
                        <a:xfrm>
                          <a:off x="0" y="0"/>
                          <a:ext cx="2840990" cy="1057275"/>
                        </a:xfrm>
                        <a:prstGeom prst="rect">
                          <a:avLst/>
                        </a:prstGeom>
                        <a:solidFill>
                          <a:schemeClr val="lt1"/>
                        </a:solidFill>
                        <a:ln w="6350">
                          <a:solidFill>
                            <a:prstClr val="black"/>
                          </a:solidFill>
                        </a:ln>
                      </wps:spPr>
                      <wps:txbx>
                        <w:txbxContent>
                          <w:p w14:paraId="70FF09B5"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13702B7A"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w:t>
                            </w:r>
                            <w:ins w:id="458" w:author="Mohammad Nayeem Hasan" w:date="2022-10-05T02:14:00Z">
                              <w:r w:rsidR="00CF5818">
                                <w:rPr>
                                  <w:rFonts w:ascii="Times New Roman" w:hAnsi="Times New Roman" w:cs="Times New Roman"/>
                                  <w:sz w:val="24"/>
                                  <w:szCs w:val="24"/>
                                </w:rPr>
                                <w:t>and</w:t>
                              </w:r>
                            </w:ins>
                            <w:del w:id="459"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5F6417" w:rsidRPr="001B6E2F" w:rsidRDefault="005F6417"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23F66" id="Text Box 6" o:spid="_x0000_s1029" type="#_x0000_t202" style="position:absolute;margin-left:0;margin-top:3.25pt;width:223.7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" fillcolor="white [3201]" strokeweight=".5pt">
                <v:textbox>
                  <w:txbxContent>
                    <w:p w14:paraId="70FF09B5" w14:textId="77777777"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13702B7A" w:rsidR="005F6417" w:rsidRPr="0040429E" w:rsidRDefault="005F6417"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w:t>
                      </w:r>
                      <w:ins w:id="369" w:author="Mohammad Nayeem Hasan" w:date="2022-10-05T02:14:00Z">
                        <w:r w:rsidR="00CF5818">
                          <w:rPr>
                            <w:rFonts w:ascii="Times New Roman" w:hAnsi="Times New Roman" w:cs="Times New Roman"/>
                            <w:sz w:val="24"/>
                            <w:szCs w:val="24"/>
                          </w:rPr>
                          <w:t>and</w:t>
                        </w:r>
                      </w:ins>
                      <w:del w:id="370"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5F6417" w:rsidRPr="001B6E2F" w:rsidRDefault="005F6417" w:rsidP="006C4D73">
                      <w:r>
                        <w:rPr>
                          <w:sz w:val="20"/>
                          <w:szCs w:val="20"/>
                        </w:rPr>
                        <w:t xml:space="preserve"> </w:t>
                      </w:r>
                    </w:p>
                  </w:txbxContent>
                </v:textbox>
              </v:shape>
            </w:pict>
          </mc:Fallback>
        </mc:AlternateContent>
      </w:r>
    </w:p>
    <w:p w14:paraId="12D82CD2" w14:textId="77777777" w:rsidR="00F560A5" w:rsidRPr="00FA2BD5" w:rsidRDefault="00F560A5" w:rsidP="00877093">
      <w:pPr>
        <w:spacing w:after="0" w:line="480" w:lineRule="auto"/>
        <w:contextualSpacing/>
        <w:rPr>
          <w:rFonts w:ascii="Times New Roman" w:hAnsi="Times New Roman" w:cs="Times New Roman"/>
          <w:sz w:val="24"/>
          <w:szCs w:val="24"/>
        </w:rPr>
      </w:pPr>
    </w:p>
    <w:p w14:paraId="0A3C4118" w14:textId="77777777" w:rsidR="00F560A5" w:rsidRPr="00093574" w:rsidRDefault="00F560A5" w:rsidP="00877093">
      <w:pPr>
        <w:spacing w:after="0" w:line="480" w:lineRule="auto"/>
        <w:contextualSpacing/>
        <w:rPr>
          <w:rFonts w:ascii="Times New Roman" w:hAnsi="Times New Roman" w:cs="Times New Roman"/>
          <w:sz w:val="24"/>
          <w:szCs w:val="24"/>
        </w:rPr>
      </w:pPr>
    </w:p>
    <w:p w14:paraId="4499F02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90E6828" wp14:editId="58BE828C">
                <wp:simplePos x="0" y="0"/>
                <wp:positionH relativeFrom="column">
                  <wp:posOffset>4800600</wp:posOffset>
                </wp:positionH>
                <wp:positionV relativeFrom="paragraph">
                  <wp:posOffset>250825</wp:posOffset>
                </wp:positionV>
                <wp:extent cx="0" cy="2413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3EEFA" id="Straight Arrow Connector 25" o:spid="_x0000_s1026" type="#_x0000_t32" style="position:absolute;margin-left:378pt;margin-top:19.75pt;width:0;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Q0g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" strokecolor="black [3200]" strokeweight=".5pt">
                <v:stroke endarrow="block" joinstyle="miter"/>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FA321A8" wp14:editId="504EF9FB">
                <wp:simplePos x="0" y="0"/>
                <wp:positionH relativeFrom="column">
                  <wp:posOffset>1371600</wp:posOffset>
                </wp:positionH>
                <wp:positionV relativeFrom="paragraph">
                  <wp:posOffset>244475</wp:posOffset>
                </wp:positionV>
                <wp:extent cx="3429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25CCE" id="Straight Connector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8pt,19.25pt" to="37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" strokecolor="black [3200]" strokeweight=".5pt">
                <v:stroke joinstyle="miter"/>
              </v:lin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00D8E4C2" wp14:editId="1BCCA066">
                <wp:simplePos x="0" y="0"/>
                <wp:positionH relativeFrom="column">
                  <wp:posOffset>1371600</wp:posOffset>
                </wp:positionH>
                <wp:positionV relativeFrom="paragraph">
                  <wp:posOffset>48895</wp:posOffset>
                </wp:positionV>
                <wp:extent cx="0" cy="4381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322A2" id="Straight Arrow Connector 10" o:spid="_x0000_s1026" type="#_x0000_t32" style="position:absolute;margin-left:108pt;margin-top:3.85pt;width:0;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" strokecolor="black [3213]" strokeweight=".5pt">
                <v:stroke endarrow="block" joinstyle="miter"/>
              </v:shape>
            </w:pict>
          </mc:Fallback>
        </mc:AlternateContent>
      </w:r>
    </w:p>
    <w:p w14:paraId="609F48CF" w14:textId="0E58F95C" w:rsidR="00F560A5" w:rsidRPr="00FA2BD5" w:rsidRDefault="00CF5818" w:rsidP="00877093">
      <w:pPr>
        <w:spacing w:after="0" w:line="480" w:lineRule="auto"/>
        <w:contextualSpacing/>
        <w:rPr>
          <w:rFonts w:ascii="Times New Roman" w:hAnsi="Times New Roman" w:cs="Times New Roman"/>
          <w:sz w:val="24"/>
          <w:szCs w:val="24"/>
        </w:rPr>
      </w:pPr>
      <w:r w:rsidRPr="00405D7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AEB0AF4" wp14:editId="1E1CACB5">
                <wp:simplePos x="0" y="0"/>
                <wp:positionH relativeFrom="column">
                  <wp:posOffset>0</wp:posOffset>
                </wp:positionH>
                <wp:positionV relativeFrom="paragraph">
                  <wp:posOffset>141786</wp:posOffset>
                </wp:positionV>
                <wp:extent cx="2840990" cy="901700"/>
                <wp:effectExtent l="0" t="0" r="16510" b="12700"/>
                <wp:wrapNone/>
                <wp:docPr id="7" name="Text Box 7"/>
                <wp:cNvGraphicFramePr/>
                <a:graphic xmlns:a="http://schemas.openxmlformats.org/drawingml/2006/main">
                  <a:graphicData uri="http://schemas.microsoft.com/office/word/2010/wordprocessingShape">
                    <wps:wsp>
                      <wps:cNvSpPr txBox="1"/>
                      <wps:spPr>
                        <a:xfrm>
                          <a:off x="0" y="0"/>
                          <a:ext cx="2840990" cy="901700"/>
                        </a:xfrm>
                        <a:prstGeom prst="rect">
                          <a:avLst/>
                        </a:prstGeom>
                        <a:solidFill>
                          <a:schemeClr val="lt1"/>
                        </a:solidFill>
                        <a:ln w="6350">
                          <a:solidFill>
                            <a:prstClr val="black"/>
                          </a:solidFill>
                        </a:ln>
                      </wps:spPr>
                      <wps:txbx>
                        <w:txbxContent>
                          <w:p w14:paraId="510A5E88"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06359DD"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1293 </w:t>
                            </w:r>
                            <w:ins w:id="460" w:author="Mohammad Nayeem Hasan" w:date="2022-10-05T02:14:00Z">
                              <w:r w:rsidR="00CF5818">
                                <w:rPr>
                                  <w:rFonts w:ascii="Times New Roman" w:hAnsi="Times New Roman" w:cs="Times New Roman"/>
                                  <w:sz w:val="24"/>
                                  <w:szCs w:val="24"/>
                                </w:rPr>
                                <w:t>and</w:t>
                              </w:r>
                            </w:ins>
                            <w:del w:id="461"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6855</w:t>
                            </w:r>
                          </w:p>
                          <w:p w14:paraId="4F04649A" w14:textId="390834D2"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4234 </w:t>
                            </w:r>
                            <w:ins w:id="462" w:author="Mohammad Nayeem Hasan" w:date="2022-10-05T02:14:00Z">
                              <w:r w:rsidR="00CF5818">
                                <w:rPr>
                                  <w:rFonts w:ascii="Times New Roman" w:hAnsi="Times New Roman" w:cs="Times New Roman"/>
                                  <w:sz w:val="24"/>
                                  <w:szCs w:val="24"/>
                                </w:rPr>
                                <w:t>and</w:t>
                              </w:r>
                            </w:ins>
                            <w:del w:id="463"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3914</w:t>
                            </w:r>
                          </w:p>
                          <w:p w14:paraId="7694489A" w14:textId="77777777" w:rsidR="005F6417" w:rsidRPr="001B6E2F" w:rsidRDefault="005F6417"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0AF4" id="Text Box 7" o:spid="_x0000_s1030" type="#_x0000_t202" style="position:absolute;margin-left:0;margin-top:11.15pt;width:223.7pt;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" fillcolor="white [3201]" strokeweight=".5pt">
                <v:textbox>
                  <w:txbxContent>
                    <w:p w14:paraId="510A5E88"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06359DD"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1293 </w:t>
                      </w:r>
                      <w:ins w:id="375" w:author="Mohammad Nayeem Hasan" w:date="2022-10-05T02:14:00Z">
                        <w:r w:rsidR="00CF5818">
                          <w:rPr>
                            <w:rFonts w:ascii="Times New Roman" w:hAnsi="Times New Roman" w:cs="Times New Roman"/>
                            <w:sz w:val="24"/>
                            <w:szCs w:val="24"/>
                          </w:rPr>
                          <w:t>and</w:t>
                        </w:r>
                      </w:ins>
                      <w:del w:id="376"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6855</w:t>
                      </w:r>
                    </w:p>
                    <w:p w14:paraId="4F04649A" w14:textId="390834D2"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4234 </w:t>
                      </w:r>
                      <w:ins w:id="377" w:author="Mohammad Nayeem Hasan" w:date="2022-10-05T02:14:00Z">
                        <w:r w:rsidR="00CF5818">
                          <w:rPr>
                            <w:rFonts w:ascii="Times New Roman" w:hAnsi="Times New Roman" w:cs="Times New Roman"/>
                            <w:sz w:val="24"/>
                            <w:szCs w:val="24"/>
                          </w:rPr>
                          <w:t>and</w:t>
                        </w:r>
                      </w:ins>
                      <w:del w:id="378"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3914</w:t>
                      </w:r>
                    </w:p>
                    <w:p w14:paraId="7694489A" w14:textId="77777777" w:rsidR="005F6417" w:rsidRPr="001B6E2F" w:rsidRDefault="005F6417" w:rsidP="006C4D73"/>
                  </w:txbxContent>
                </v:textbox>
              </v:shape>
            </w:pict>
          </mc:Fallback>
        </mc:AlternateContent>
      </w:r>
      <w:r w:rsidR="00F560A5" w:rsidRPr="00FA2BD5">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4322C32" wp14:editId="291062FA">
                <wp:simplePos x="0" y="0"/>
                <wp:positionH relativeFrom="column">
                  <wp:posOffset>3625850</wp:posOffset>
                </wp:positionH>
                <wp:positionV relativeFrom="paragraph">
                  <wp:posOffset>145415</wp:posOffset>
                </wp:positionV>
                <wp:extent cx="2378075" cy="901700"/>
                <wp:effectExtent l="0" t="0" r="22225" b="12700"/>
                <wp:wrapNone/>
                <wp:docPr id="9" name="Text Box 9"/>
                <wp:cNvGraphicFramePr/>
                <a:graphic xmlns:a="http://schemas.openxmlformats.org/drawingml/2006/main">
                  <a:graphicData uri="http://schemas.microsoft.com/office/word/2010/wordprocessingShape">
                    <wps:wsp>
                      <wps:cNvSpPr txBox="1"/>
                      <wps:spPr>
                        <a:xfrm>
                          <a:off x="0" y="0"/>
                          <a:ext cx="2378075" cy="901700"/>
                        </a:xfrm>
                        <a:prstGeom prst="rect">
                          <a:avLst/>
                        </a:prstGeom>
                        <a:solidFill>
                          <a:schemeClr val="lt1"/>
                        </a:solidFill>
                        <a:ln w="6350">
                          <a:solidFill>
                            <a:prstClr val="black"/>
                          </a:solidFill>
                        </a:ln>
                      </wps:spPr>
                      <wps:txbx>
                        <w:txbxContent>
                          <w:p w14:paraId="53A45EEC"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621C8DF1"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1735 </w:t>
                            </w:r>
                            <w:ins w:id="464" w:author="Mohammad Nayeem Hasan" w:date="2022-10-05T02:15:00Z">
                              <w:r w:rsidR="00CF5818">
                                <w:rPr>
                                  <w:rFonts w:ascii="Times New Roman" w:hAnsi="Times New Roman" w:cs="Times New Roman"/>
                                  <w:sz w:val="24"/>
                                  <w:szCs w:val="24"/>
                                </w:rPr>
                                <w:t>and</w:t>
                              </w:r>
                            </w:ins>
                            <w:del w:id="465" w:author="Mohammad Nayeem Hasan" w:date="2022-10-05T02:15: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7611</w:t>
                            </w:r>
                          </w:p>
                          <w:p w14:paraId="49E311FB" w14:textId="3B16151D"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4823 </w:t>
                            </w:r>
                            <w:ins w:id="466" w:author="Mohammad Nayeem Hasan" w:date="2022-10-05T02:14:00Z">
                              <w:r w:rsidR="00CF5818">
                                <w:rPr>
                                  <w:rFonts w:ascii="Times New Roman" w:hAnsi="Times New Roman" w:cs="Times New Roman"/>
                                  <w:sz w:val="24"/>
                                  <w:szCs w:val="24"/>
                                </w:rPr>
                                <w:t>and</w:t>
                              </w:r>
                            </w:ins>
                            <w:del w:id="467"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4523</w:t>
                            </w:r>
                          </w:p>
                          <w:p w14:paraId="2735ABBE" w14:textId="77777777" w:rsidR="005F6417" w:rsidRPr="001B6E2F" w:rsidRDefault="005F6417"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22C32" id="Text Box 9" o:spid="_x0000_s1031" type="#_x0000_t202" style="position:absolute;margin-left:285.5pt;margin-top:11.45pt;width:187.25pt;height: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" fillcolor="white [3201]" strokeweight=".5pt">
                <v:textbox>
                  <w:txbxContent>
                    <w:p w14:paraId="53A45EEC" w14:textId="77777777"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621C8DF1" w:rsidR="005F6417" w:rsidRPr="0040429E" w:rsidRDefault="005F6417"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1735 </w:t>
                      </w:r>
                      <w:ins w:id="383" w:author="Mohammad Nayeem Hasan" w:date="2022-10-05T02:15:00Z">
                        <w:r w:rsidR="00CF5818">
                          <w:rPr>
                            <w:rFonts w:ascii="Times New Roman" w:hAnsi="Times New Roman" w:cs="Times New Roman"/>
                            <w:sz w:val="24"/>
                            <w:szCs w:val="24"/>
                          </w:rPr>
                          <w:t>and</w:t>
                        </w:r>
                      </w:ins>
                      <w:del w:id="384" w:author="Mohammad Nayeem Hasan" w:date="2022-10-05T02:15: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7611</w:t>
                      </w:r>
                    </w:p>
                    <w:p w14:paraId="49E311FB" w14:textId="3B16151D" w:rsidR="005F6417" w:rsidRPr="005F17D7" w:rsidRDefault="005F6417"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4823 </w:t>
                      </w:r>
                      <w:ins w:id="385" w:author="Mohammad Nayeem Hasan" w:date="2022-10-05T02:14:00Z">
                        <w:r w:rsidR="00CF5818">
                          <w:rPr>
                            <w:rFonts w:ascii="Times New Roman" w:hAnsi="Times New Roman" w:cs="Times New Roman"/>
                            <w:sz w:val="24"/>
                            <w:szCs w:val="24"/>
                          </w:rPr>
                          <w:t>and</w:t>
                        </w:r>
                      </w:ins>
                      <w:del w:id="386"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4523</w:t>
                      </w:r>
                    </w:p>
                    <w:p w14:paraId="2735ABBE" w14:textId="77777777" w:rsidR="005F6417" w:rsidRPr="001B6E2F" w:rsidRDefault="005F6417" w:rsidP="006C4D73"/>
                  </w:txbxContent>
                </v:textbox>
              </v:shape>
            </w:pict>
          </mc:Fallback>
        </mc:AlternateContent>
      </w:r>
    </w:p>
    <w:p w14:paraId="59B906F6" w14:textId="77777777" w:rsidR="00F560A5" w:rsidRPr="00FA2BD5" w:rsidRDefault="00F560A5" w:rsidP="00877093">
      <w:pPr>
        <w:spacing w:after="0" w:line="480" w:lineRule="auto"/>
        <w:contextualSpacing/>
        <w:rPr>
          <w:rFonts w:ascii="Times New Roman" w:hAnsi="Times New Roman" w:cs="Times New Roman"/>
          <w:sz w:val="24"/>
          <w:szCs w:val="24"/>
        </w:rPr>
      </w:pPr>
    </w:p>
    <w:p w14:paraId="2A4CFC70" w14:textId="77777777" w:rsidR="00F560A5" w:rsidRPr="00093574" w:rsidRDefault="00F560A5" w:rsidP="00877093">
      <w:pPr>
        <w:spacing w:after="0" w:line="480" w:lineRule="auto"/>
        <w:contextualSpacing/>
        <w:rPr>
          <w:rFonts w:ascii="Times New Roman" w:hAnsi="Times New Roman" w:cs="Times New Roman"/>
          <w:sz w:val="24"/>
          <w:szCs w:val="24"/>
        </w:rPr>
      </w:pPr>
    </w:p>
    <w:p w14:paraId="667D0BD5" w14:textId="77777777" w:rsidR="00F560A5" w:rsidRPr="00093574" w:rsidRDefault="00F560A5" w:rsidP="007D2748">
      <w:pPr>
        <w:spacing w:after="0" w:line="480" w:lineRule="auto"/>
        <w:contextualSpacing/>
        <w:rPr>
          <w:rFonts w:ascii="Times New Roman" w:hAnsi="Times New Roman" w:cs="Times New Roman"/>
          <w:sz w:val="24"/>
          <w:szCs w:val="24"/>
        </w:rPr>
      </w:pPr>
    </w:p>
    <w:p w14:paraId="663BDE97" w14:textId="77777777"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Fig. 1. Schematic diagram of the analytic study sample</w:t>
      </w:r>
    </w:p>
    <w:p w14:paraId="21D73C7F" w14:textId="77777777" w:rsidR="00F560A5" w:rsidRPr="00093574" w:rsidRDefault="00F560A5" w:rsidP="00877093">
      <w:pPr>
        <w:spacing w:line="480" w:lineRule="auto"/>
        <w:contextualSpacing/>
        <w:jc w:val="both"/>
        <w:rPr>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560A5" w:rsidRPr="00093574" w14:paraId="69BA1811" w14:textId="77777777" w:rsidTr="00E754A4">
        <w:tc>
          <w:tcPr>
            <w:tcW w:w="9360" w:type="dxa"/>
          </w:tcPr>
          <w:p w14:paraId="59388E5B" w14:textId="77777777" w:rsidR="00F560A5" w:rsidRPr="00FA2BD5" w:rsidRDefault="00F560A5" w:rsidP="00877093">
            <w:pPr>
              <w:spacing w:line="480" w:lineRule="auto"/>
              <w:contextualSpacing/>
              <w:jc w:val="both"/>
              <w:rPr>
                <w:rFonts w:ascii="Times New Roman" w:hAnsi="Times New Roman" w:cs="Times New Roman"/>
                <w:b/>
                <w:bCs/>
                <w:sz w:val="24"/>
                <w:szCs w:val="24"/>
              </w:rPr>
            </w:pPr>
            <w:r w:rsidRPr="00FA2BD5">
              <w:rPr>
                <w:rFonts w:ascii="Times New Roman" w:hAnsi="Times New Roman" w:cs="Times New Roman"/>
                <w:noProof/>
                <w:sz w:val="24"/>
                <w:szCs w:val="24"/>
              </w:rPr>
              <w:lastRenderedPageBreak/>
              <w:drawing>
                <wp:inline distT="0" distB="0" distL="0" distR="0" wp14:anchorId="7F48CD09" wp14:editId="1544D7A4">
                  <wp:extent cx="5665076" cy="3815255"/>
                  <wp:effectExtent l="0" t="0" r="0" b="0"/>
                  <wp:docPr id="3" name="Chart 3">
                    <a:extLst xmlns:a="http://schemas.openxmlformats.org/drawingml/2006/main">
                      <a:ext uri="{FF2B5EF4-FFF2-40B4-BE49-F238E27FC236}">
                        <a16:creationId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F560A5" w:rsidRPr="00093574" w14:paraId="0975BBEB" w14:textId="77777777" w:rsidTr="00E754A4">
        <w:tc>
          <w:tcPr>
            <w:tcW w:w="9360" w:type="dxa"/>
          </w:tcPr>
          <w:p w14:paraId="233A2A4E" w14:textId="77777777" w:rsidR="00F560A5" w:rsidRPr="00093574" w:rsidRDefault="00F560A5" w:rsidP="00877093">
            <w:pPr>
              <w:spacing w:line="480" w:lineRule="auto"/>
              <w:contextualSpacing/>
              <w:jc w:val="both"/>
              <w:rPr>
                <w:rFonts w:ascii="Times New Roman" w:hAnsi="Times New Roman" w:cs="Times New Roman"/>
                <w:noProof/>
                <w:sz w:val="24"/>
                <w:szCs w:val="24"/>
              </w:rPr>
            </w:pPr>
            <w:r w:rsidRPr="00093574">
              <w:rPr>
                <w:rFonts w:ascii="Times New Roman" w:hAnsi="Times New Roman" w:cs="Times New Roman"/>
                <w:b/>
                <w:sz w:val="24"/>
                <w:szCs w:val="24"/>
              </w:rPr>
              <w:t xml:space="preserve">Fig. 2. </w:t>
            </w:r>
            <w:r w:rsidRPr="00093574">
              <w:rPr>
                <w:rFonts w:ascii="Times New Roman" w:hAnsi="Times New Roman" w:cs="Times New Roman"/>
                <w:bCs/>
                <w:sz w:val="24"/>
                <w:szCs w:val="24"/>
              </w:rPr>
              <w:t>Distribution of developmental status of children by different survey years.</w:t>
            </w:r>
          </w:p>
        </w:tc>
      </w:tr>
    </w:tbl>
    <w:p w14:paraId="1BCAB3FF" w14:textId="77777777" w:rsidR="00F560A5" w:rsidRDefault="00F560A5" w:rsidP="00877093">
      <w:pPr>
        <w:spacing w:line="480" w:lineRule="auto"/>
        <w:rPr>
          <w:ins w:id="468" w:author="Mohammad Nayeem Hasan" w:date="2022-10-05T02:35:00Z"/>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9" w:author="Mohammad Nayeem Hasan" w:date="2022-10-05T02:57:00Z">
          <w:tblPr>
            <w:tblStyle w:val="TableGrid"/>
            <w:tblW w:w="5000" w:type="pct"/>
            <w:tblLook w:val="04A0" w:firstRow="1" w:lastRow="0" w:firstColumn="1" w:lastColumn="0" w:noHBand="0" w:noVBand="1"/>
          </w:tblPr>
        </w:tblPrChange>
      </w:tblPr>
      <w:tblGrid>
        <w:gridCol w:w="4671"/>
        <w:gridCol w:w="4689"/>
        <w:tblGridChange w:id="470">
          <w:tblGrid>
            <w:gridCol w:w="4666"/>
            <w:gridCol w:w="4684"/>
          </w:tblGrid>
        </w:tblGridChange>
      </w:tblGrid>
      <w:tr w:rsidR="0007220B" w14:paraId="04B68D96" w14:textId="77777777" w:rsidTr="0007220B">
        <w:trPr>
          <w:ins w:id="471" w:author="Mohammad Nayeem Hasan" w:date="2022-10-05T02:35:00Z"/>
        </w:trPr>
        <w:tc>
          <w:tcPr>
            <w:tcW w:w="2495" w:type="pct"/>
            <w:tcPrChange w:id="472" w:author="Mohammad Nayeem Hasan" w:date="2022-10-05T02:57:00Z">
              <w:tcPr>
                <w:tcW w:w="2495" w:type="pct"/>
              </w:tcPr>
            </w:tcPrChange>
          </w:tcPr>
          <w:p w14:paraId="4DB2BF5F" w14:textId="624EF0F0" w:rsidR="00AF6283" w:rsidRDefault="00271D3C" w:rsidP="008F3B3B">
            <w:pPr>
              <w:jc w:val="center"/>
              <w:rPr>
                <w:ins w:id="473" w:author="Mohammad Nayeem Hasan" w:date="2022-10-05T02:35:00Z"/>
                <w:rFonts w:ascii="Times New Roman" w:hAnsi="Times New Roman" w:cs="Times New Roman"/>
                <w:bCs/>
                <w:sz w:val="24"/>
                <w:szCs w:val="24"/>
              </w:rPr>
            </w:pPr>
            <w:ins w:id="474" w:author="Mohammad Nayeem Hasan" w:date="2022-10-05T02:38:00Z">
              <w:r w:rsidRPr="00271D3C">
                <w:rPr>
                  <w:rFonts w:ascii="Times New Roman" w:hAnsi="Times New Roman" w:cs="Times New Roman"/>
                  <w:bCs/>
                  <w:noProof/>
                  <w:sz w:val="24"/>
                  <w:szCs w:val="24"/>
                </w:rPr>
                <w:drawing>
                  <wp:inline distT="0" distB="0" distL="0" distR="0" wp14:anchorId="687A1596" wp14:editId="01CD9D18">
                    <wp:extent cx="2710543" cy="19838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9183" cy="1990198"/>
                            </a:xfrm>
                            <a:prstGeom prst="rect">
                              <a:avLst/>
                            </a:prstGeom>
                            <a:noFill/>
                            <a:ln>
                              <a:noFill/>
                            </a:ln>
                          </pic:spPr>
                        </pic:pic>
                      </a:graphicData>
                    </a:graphic>
                  </wp:inline>
                </w:drawing>
              </w:r>
            </w:ins>
          </w:p>
        </w:tc>
        <w:tc>
          <w:tcPr>
            <w:tcW w:w="2505" w:type="pct"/>
            <w:tcPrChange w:id="475" w:author="Mohammad Nayeem Hasan" w:date="2022-10-05T02:57:00Z">
              <w:tcPr>
                <w:tcW w:w="2505" w:type="pct"/>
              </w:tcPr>
            </w:tcPrChange>
          </w:tcPr>
          <w:p w14:paraId="5D646EEF" w14:textId="4A2FFF0C" w:rsidR="00AF6283" w:rsidRDefault="0007220B" w:rsidP="008F3B3B">
            <w:pPr>
              <w:jc w:val="center"/>
              <w:rPr>
                <w:ins w:id="476" w:author="Mohammad Nayeem Hasan" w:date="2022-10-05T02:35:00Z"/>
                <w:rFonts w:ascii="Times New Roman" w:hAnsi="Times New Roman" w:cs="Times New Roman"/>
                <w:bCs/>
                <w:sz w:val="24"/>
                <w:szCs w:val="24"/>
              </w:rPr>
            </w:pPr>
            <w:ins w:id="477" w:author="Mohammad Nayeem Hasan" w:date="2022-10-05T02:57:00Z">
              <w:r w:rsidRPr="0007220B">
                <w:rPr>
                  <w:rFonts w:ascii="Times New Roman" w:hAnsi="Times New Roman" w:cs="Times New Roman"/>
                  <w:bCs/>
                  <w:noProof/>
                  <w:sz w:val="24"/>
                  <w:szCs w:val="24"/>
                </w:rPr>
                <w:drawing>
                  <wp:inline distT="0" distB="0" distL="0" distR="0" wp14:anchorId="44216947" wp14:editId="06BA0065">
                    <wp:extent cx="2732314" cy="199980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9797" cy="2005285"/>
                            </a:xfrm>
                            <a:prstGeom prst="rect">
                              <a:avLst/>
                            </a:prstGeom>
                            <a:noFill/>
                            <a:ln>
                              <a:noFill/>
                            </a:ln>
                          </pic:spPr>
                        </pic:pic>
                      </a:graphicData>
                    </a:graphic>
                  </wp:inline>
                </w:drawing>
              </w:r>
            </w:ins>
          </w:p>
        </w:tc>
      </w:tr>
      <w:tr w:rsidR="0007220B" w14:paraId="51596F99" w14:textId="77777777" w:rsidTr="0007220B">
        <w:trPr>
          <w:ins w:id="478" w:author="Mohammad Nayeem Hasan" w:date="2022-10-05T02:35:00Z"/>
        </w:trPr>
        <w:tc>
          <w:tcPr>
            <w:tcW w:w="2495" w:type="pct"/>
            <w:tcPrChange w:id="479" w:author="Mohammad Nayeem Hasan" w:date="2022-10-05T02:57:00Z">
              <w:tcPr>
                <w:tcW w:w="2495" w:type="pct"/>
              </w:tcPr>
            </w:tcPrChange>
          </w:tcPr>
          <w:p w14:paraId="257F8DA0" w14:textId="27163549" w:rsidR="00AF6283" w:rsidRPr="00B35CBE" w:rsidRDefault="00AF6283" w:rsidP="008F3B3B">
            <w:pPr>
              <w:jc w:val="center"/>
              <w:rPr>
                <w:ins w:id="480" w:author="Mohammad Nayeem Hasan" w:date="2022-10-05T02:35:00Z"/>
                <w:rFonts w:ascii="Times New Roman" w:hAnsi="Times New Roman" w:cs="Times New Roman"/>
                <w:bCs/>
                <w:noProof/>
                <w:sz w:val="24"/>
                <w:szCs w:val="24"/>
              </w:rPr>
            </w:pPr>
            <w:ins w:id="481" w:author="Mohammad Nayeem Hasan" w:date="2022-10-05T02:36:00Z">
              <w:r>
                <w:rPr>
                  <w:rFonts w:ascii="Times New Roman" w:hAnsi="Times New Roman" w:cs="Times New Roman"/>
                  <w:bCs/>
                  <w:noProof/>
                  <w:sz w:val="24"/>
                  <w:szCs w:val="24"/>
                </w:rPr>
                <w:t>MICS 2012</w:t>
              </w:r>
            </w:ins>
          </w:p>
        </w:tc>
        <w:tc>
          <w:tcPr>
            <w:tcW w:w="2505" w:type="pct"/>
            <w:tcPrChange w:id="482" w:author="Mohammad Nayeem Hasan" w:date="2022-10-05T02:57:00Z">
              <w:tcPr>
                <w:tcW w:w="2505" w:type="pct"/>
              </w:tcPr>
            </w:tcPrChange>
          </w:tcPr>
          <w:p w14:paraId="2968F54A" w14:textId="132C8E97" w:rsidR="00AF6283" w:rsidRPr="00887976" w:rsidRDefault="00AF6283" w:rsidP="008F3B3B">
            <w:pPr>
              <w:jc w:val="center"/>
              <w:rPr>
                <w:ins w:id="483" w:author="Mohammad Nayeem Hasan" w:date="2022-10-05T02:35:00Z"/>
                <w:rFonts w:ascii="Times New Roman" w:hAnsi="Times New Roman" w:cs="Times New Roman"/>
                <w:bCs/>
                <w:noProof/>
                <w:sz w:val="24"/>
                <w:szCs w:val="24"/>
              </w:rPr>
            </w:pPr>
            <w:ins w:id="484" w:author="Mohammad Nayeem Hasan" w:date="2022-10-05T02:36:00Z">
              <w:r>
                <w:rPr>
                  <w:rFonts w:ascii="Times New Roman" w:hAnsi="Times New Roman" w:cs="Times New Roman"/>
                  <w:bCs/>
                  <w:noProof/>
                  <w:sz w:val="24"/>
                  <w:szCs w:val="24"/>
                </w:rPr>
                <w:t>MICS 2019</w:t>
              </w:r>
            </w:ins>
          </w:p>
        </w:tc>
      </w:tr>
      <w:tr w:rsidR="00AF6283" w14:paraId="3463A777" w14:textId="77777777" w:rsidTr="0007220B">
        <w:trPr>
          <w:ins w:id="485" w:author="Mohammad Nayeem Hasan" w:date="2022-10-05T02:35:00Z"/>
        </w:trPr>
        <w:tc>
          <w:tcPr>
            <w:tcW w:w="5000" w:type="pct"/>
            <w:gridSpan w:val="2"/>
            <w:tcPrChange w:id="486" w:author="Mohammad Nayeem Hasan" w:date="2022-10-05T02:57:00Z">
              <w:tcPr>
                <w:tcW w:w="5000" w:type="pct"/>
                <w:gridSpan w:val="2"/>
              </w:tcPr>
            </w:tcPrChange>
          </w:tcPr>
          <w:p w14:paraId="67FD4764" w14:textId="7B0FD8A0" w:rsidR="00AF6283" w:rsidRPr="00887976" w:rsidRDefault="00AF6283">
            <w:pPr>
              <w:rPr>
                <w:ins w:id="487" w:author="Mohammad Nayeem Hasan" w:date="2022-10-05T02:35:00Z"/>
                <w:rFonts w:ascii="Times New Roman" w:hAnsi="Times New Roman" w:cs="Times New Roman"/>
                <w:bCs/>
                <w:noProof/>
                <w:sz w:val="24"/>
                <w:szCs w:val="24"/>
              </w:rPr>
              <w:pPrChange w:id="488" w:author="Mohammad Nayeem Hasan" w:date="2022-10-05T02:36:00Z">
                <w:pPr>
                  <w:jc w:val="center"/>
                </w:pPr>
              </w:pPrChange>
            </w:pPr>
            <w:ins w:id="489" w:author="Mohammad Nayeem Hasan" w:date="2022-10-05T02:37:00Z">
              <w:r>
                <w:rPr>
                  <w:rFonts w:ascii="Times New Roman" w:hAnsi="Times New Roman" w:cs="Times New Roman"/>
                  <w:bCs/>
                  <w:noProof/>
                  <w:sz w:val="24"/>
                  <w:szCs w:val="24"/>
                </w:rPr>
                <w:t>Fig. 3. Area Under ROC curve of adjusted model</w:t>
              </w:r>
            </w:ins>
          </w:p>
        </w:tc>
      </w:tr>
    </w:tbl>
    <w:p w14:paraId="14B857F0" w14:textId="77777777" w:rsidR="00AF6283" w:rsidRPr="00F820E4" w:rsidRDefault="00AF6283" w:rsidP="00AF6283">
      <w:pPr>
        <w:spacing w:after="0" w:line="240" w:lineRule="auto"/>
        <w:jc w:val="both"/>
        <w:rPr>
          <w:ins w:id="490" w:author="Mohammad Nayeem Hasan" w:date="2022-10-05T02:35:00Z"/>
          <w:rFonts w:ascii="Times New Roman" w:hAnsi="Times New Roman" w:cs="Times New Roman"/>
          <w:sz w:val="20"/>
          <w:szCs w:val="20"/>
        </w:rPr>
      </w:pPr>
    </w:p>
    <w:p w14:paraId="7F1252FF" w14:textId="77777777" w:rsidR="00AF6283" w:rsidRPr="00F820E4" w:rsidRDefault="00AF6283" w:rsidP="00AF6283">
      <w:pPr>
        <w:spacing w:after="0" w:line="240" w:lineRule="auto"/>
        <w:jc w:val="both"/>
        <w:rPr>
          <w:ins w:id="491" w:author="Mohammad Nayeem Hasan" w:date="2022-10-05T02:35:00Z"/>
          <w:rFonts w:ascii="Times New Roman" w:hAnsi="Times New Roman" w:cs="Times New Roman"/>
          <w:sz w:val="20"/>
          <w:szCs w:val="20"/>
        </w:rPr>
      </w:pPr>
    </w:p>
    <w:p w14:paraId="04B6E816" w14:textId="280FFD9C" w:rsidR="00000000" w:rsidRDefault="00AF6283">
      <w:pPr>
        <w:spacing w:after="0" w:line="240" w:lineRule="auto"/>
        <w:jc w:val="both"/>
        <w:rPr>
          <w:rPrChange w:id="492" w:author="Mohammad Nayeem Hasan" w:date="2022-10-05T02:35:00Z">
            <w:rPr>
              <w:rStyle w:val="fontstyle01"/>
              <w:rFonts w:ascii="Times New Roman" w:hAnsi="Times New Roman" w:cs="Times New Roman"/>
              <w:b/>
              <w:bCs/>
              <w:color w:val="auto"/>
              <w:sz w:val="24"/>
              <w:szCs w:val="24"/>
            </w:rPr>
          </w:rPrChange>
        </w:rPr>
        <w:sectPr w:rsidR="00000000" w:rsidSect="00C85F0F">
          <w:headerReference w:type="default" r:id="rId17"/>
          <w:footerReference w:type="default" r:id="rId18"/>
          <w:pgSz w:w="12240" w:h="15840"/>
          <w:pgMar w:top="1440" w:right="1440" w:bottom="1440" w:left="1440" w:header="720" w:footer="720" w:gutter="0"/>
          <w:cols w:space="720"/>
          <w:docGrid w:linePitch="360"/>
        </w:sectPr>
        <w:pPrChange w:id="495" w:author="Mohammad Nayeem Hasan" w:date="2022-10-05T02:57:00Z">
          <w:pPr>
            <w:spacing w:line="480" w:lineRule="auto"/>
          </w:pPr>
        </w:pPrChange>
      </w:pPr>
      <w:ins w:id="496" w:author="Mohammad Nayeem Hasan" w:date="2022-10-05T02:35:00Z">
        <w:r w:rsidRPr="00F820E4">
          <w:rPr>
            <w:rFonts w:ascii="Times New Roman" w:hAnsi="Times New Roman" w:cs="Times New Roman"/>
            <w:sz w:val="20"/>
            <w:szCs w:val="20"/>
          </w:rPr>
          <w:br w:type="page"/>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89"/>
        <w:gridCol w:w="6571"/>
      </w:tblGrid>
      <w:tr w:rsidR="00F560A5" w:rsidRPr="00093574" w:rsidDel="0076311B" w14:paraId="746F8B70" w14:textId="585C00CF" w:rsidTr="0026634A">
        <w:trPr>
          <w:trHeight w:val="3860"/>
          <w:del w:id="497" w:author="Md. Rashed Babu" w:date="2022-09-13T01:43:00Z"/>
        </w:trPr>
        <w:tc>
          <w:tcPr>
            <w:tcW w:w="2465" w:type="pct"/>
            <w:vAlign w:val="center"/>
          </w:tcPr>
          <w:p w14:paraId="77F252EE" w14:textId="4227AFDD" w:rsidR="00F560A5" w:rsidRPr="00FA2BD5" w:rsidDel="0076311B" w:rsidRDefault="00F560A5" w:rsidP="007D2748">
            <w:pPr>
              <w:contextualSpacing/>
              <w:jc w:val="both"/>
              <w:rPr>
                <w:del w:id="498" w:author="Md. Rashed Babu" w:date="2022-09-13T01:43:00Z"/>
                <w:rStyle w:val="fontstyle01"/>
                <w:rFonts w:ascii="Times New Roman" w:hAnsi="Times New Roman" w:cs="Times New Roman"/>
                <w:b/>
                <w:bCs/>
                <w:color w:val="auto"/>
                <w:sz w:val="24"/>
                <w:szCs w:val="24"/>
              </w:rPr>
            </w:pPr>
            <w:del w:id="499" w:author="Md. Rashed Babu" w:date="2022-09-13T01:43:00Z">
              <w:r w:rsidRPr="00FA2BD5" w:rsidDel="0076311B">
                <w:rPr>
                  <w:rFonts w:ascii="Times New Roman" w:hAnsi="Times New Roman" w:cs="Times New Roman"/>
                  <w:noProof/>
                  <w:sz w:val="24"/>
                  <w:szCs w:val="24"/>
                </w:rPr>
                <w:lastRenderedPageBreak/>
                <w:drawing>
                  <wp:inline distT="0" distB="0" distL="0" distR="0" wp14:anchorId="322A27D9" wp14:editId="16477585">
                    <wp:extent cx="3917315" cy="2152650"/>
                    <wp:effectExtent l="0" t="0" r="698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c>
          <w:tcPr>
            <w:tcW w:w="2535" w:type="pct"/>
            <w:vAlign w:val="center"/>
          </w:tcPr>
          <w:p w14:paraId="2664647B" w14:textId="27C53479" w:rsidR="00F560A5" w:rsidRPr="00FA2BD5" w:rsidDel="0076311B" w:rsidRDefault="00F560A5" w:rsidP="007D2748">
            <w:pPr>
              <w:contextualSpacing/>
              <w:jc w:val="both"/>
              <w:rPr>
                <w:del w:id="500" w:author="Md. Rashed Babu" w:date="2022-09-13T01:43:00Z"/>
                <w:rStyle w:val="fontstyle01"/>
                <w:rFonts w:ascii="Times New Roman" w:hAnsi="Times New Roman" w:cs="Times New Roman"/>
                <w:b/>
                <w:bCs/>
                <w:color w:val="auto"/>
                <w:sz w:val="24"/>
                <w:szCs w:val="24"/>
              </w:rPr>
            </w:pPr>
            <w:del w:id="501" w:author="Md. Rashed Babu" w:date="2022-09-13T01:43:00Z">
              <w:r w:rsidRPr="00FA2BD5" w:rsidDel="0076311B">
                <w:rPr>
                  <w:rFonts w:ascii="Times New Roman" w:hAnsi="Times New Roman" w:cs="Times New Roman"/>
                  <w:noProof/>
                  <w:sz w:val="24"/>
                  <w:szCs w:val="24"/>
                </w:rPr>
                <w:drawing>
                  <wp:inline distT="0" distB="0" distL="0" distR="0" wp14:anchorId="4E741FF2" wp14:editId="57FA5C55">
                    <wp:extent cx="4046855" cy="2139950"/>
                    <wp:effectExtent l="0" t="0" r="10795"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p>
        </w:tc>
      </w:tr>
      <w:tr w:rsidR="00F560A5" w:rsidRPr="00093574" w:rsidDel="0076311B" w14:paraId="29244BCE" w14:textId="0095CE72" w:rsidTr="0026634A">
        <w:trPr>
          <w:del w:id="502" w:author="Md. Rashed Babu" w:date="2022-09-13T01:43:00Z"/>
        </w:trPr>
        <w:tc>
          <w:tcPr>
            <w:tcW w:w="2465" w:type="pct"/>
            <w:vAlign w:val="center"/>
          </w:tcPr>
          <w:p w14:paraId="76452FD6" w14:textId="6FCE348B" w:rsidR="00F560A5" w:rsidRPr="00405D72" w:rsidDel="0076311B" w:rsidRDefault="00F560A5" w:rsidP="007D2748">
            <w:pPr>
              <w:contextualSpacing/>
              <w:jc w:val="both"/>
              <w:rPr>
                <w:del w:id="503" w:author="Md. Rashed Babu" w:date="2022-09-13T01:43:00Z"/>
                <w:rStyle w:val="fontstyle01"/>
                <w:rFonts w:ascii="Times New Roman" w:hAnsi="Times New Roman" w:cs="Times New Roman"/>
                <w:b/>
                <w:bCs/>
                <w:color w:val="auto"/>
                <w:sz w:val="24"/>
                <w:szCs w:val="24"/>
              </w:rPr>
            </w:pPr>
            <w:del w:id="504" w:author="Md. Rashed Babu" w:date="2022-09-13T01:43:00Z">
              <w:r w:rsidRPr="00405D72" w:rsidDel="0076311B">
                <w:rPr>
                  <w:rFonts w:ascii="Times New Roman" w:hAnsi="Times New Roman" w:cs="Times New Roman"/>
                  <w:b/>
                  <w:sz w:val="24"/>
                  <w:szCs w:val="24"/>
                </w:rPr>
                <w:delText xml:space="preserve">Fig. 3a. </w:delText>
              </w:r>
              <w:r w:rsidRPr="00093574" w:rsidDel="0076311B">
                <w:rPr>
                  <w:rFonts w:ascii="Times New Roman" w:hAnsi="Times New Roman" w:cs="Times New Roman"/>
                  <w:bCs/>
                  <w:sz w:val="24"/>
                  <w:szCs w:val="24"/>
                </w:rPr>
                <w:delText>Distribution of children by age and different survey years.</w:delText>
              </w:r>
            </w:del>
          </w:p>
        </w:tc>
        <w:tc>
          <w:tcPr>
            <w:tcW w:w="2535" w:type="pct"/>
            <w:vAlign w:val="center"/>
          </w:tcPr>
          <w:p w14:paraId="5749112A" w14:textId="0B5615FA" w:rsidR="00F560A5" w:rsidRPr="00405D72" w:rsidDel="0076311B" w:rsidRDefault="00F560A5" w:rsidP="007D2748">
            <w:pPr>
              <w:contextualSpacing/>
              <w:jc w:val="both"/>
              <w:rPr>
                <w:del w:id="505" w:author="Md. Rashed Babu" w:date="2022-09-13T01:43:00Z"/>
                <w:rStyle w:val="fontstyle01"/>
                <w:rFonts w:ascii="Times New Roman" w:hAnsi="Times New Roman" w:cs="Times New Roman"/>
                <w:b/>
                <w:bCs/>
                <w:color w:val="auto"/>
                <w:sz w:val="24"/>
                <w:szCs w:val="24"/>
              </w:rPr>
            </w:pPr>
            <w:del w:id="506" w:author="Md. Rashed Babu" w:date="2022-09-13T01:43:00Z">
              <w:r w:rsidRPr="00405D72" w:rsidDel="0076311B">
                <w:rPr>
                  <w:rFonts w:ascii="Times New Roman" w:hAnsi="Times New Roman" w:cs="Times New Roman"/>
                  <w:b/>
                  <w:sz w:val="24"/>
                  <w:szCs w:val="24"/>
                </w:rPr>
                <w:delText xml:space="preserve">Fig. 3b. </w:delText>
              </w:r>
              <w:r w:rsidRPr="00093574" w:rsidDel="0076311B">
                <w:rPr>
                  <w:rFonts w:ascii="Times New Roman" w:hAnsi="Times New Roman" w:cs="Times New Roman"/>
                  <w:bCs/>
                  <w:sz w:val="24"/>
                  <w:szCs w:val="24"/>
                </w:rPr>
                <w:delText>Distribution of developmentally on track status of children by age and different survey years.</w:delText>
              </w:r>
            </w:del>
          </w:p>
        </w:tc>
      </w:tr>
      <w:tr w:rsidR="00F560A5" w:rsidRPr="00093574" w:rsidDel="0076311B" w14:paraId="45970D22" w14:textId="62FC72A6" w:rsidTr="0026634A">
        <w:trPr>
          <w:del w:id="507" w:author="Md. Rashed Babu" w:date="2022-09-13T01:43:00Z"/>
        </w:trPr>
        <w:tc>
          <w:tcPr>
            <w:tcW w:w="2465" w:type="pct"/>
            <w:vAlign w:val="center"/>
          </w:tcPr>
          <w:p w14:paraId="707CE59D" w14:textId="42979E7F" w:rsidR="00F560A5" w:rsidRPr="00FA2BD5" w:rsidDel="0076311B" w:rsidRDefault="00F560A5" w:rsidP="007D2748">
            <w:pPr>
              <w:contextualSpacing/>
              <w:jc w:val="both"/>
              <w:rPr>
                <w:del w:id="508" w:author="Md. Rashed Babu" w:date="2022-09-13T01:43:00Z"/>
                <w:rStyle w:val="fontstyle01"/>
                <w:rFonts w:ascii="Times New Roman" w:hAnsi="Times New Roman" w:cs="Times New Roman"/>
                <w:b/>
                <w:bCs/>
                <w:color w:val="auto"/>
                <w:sz w:val="24"/>
                <w:szCs w:val="24"/>
              </w:rPr>
            </w:pPr>
            <w:del w:id="509" w:author="Md. Rashed Babu" w:date="2022-09-13T01:43:00Z">
              <w:r w:rsidRPr="00FA2BD5" w:rsidDel="0076311B">
                <w:rPr>
                  <w:rFonts w:ascii="Times New Roman" w:hAnsi="Times New Roman" w:cs="Times New Roman"/>
                  <w:noProof/>
                  <w:sz w:val="24"/>
                  <w:szCs w:val="24"/>
                </w:rPr>
                <w:drawing>
                  <wp:inline distT="0" distB="0" distL="0" distR="0" wp14:anchorId="3AB5056A" wp14:editId="4D9D99DC">
                    <wp:extent cx="3917315" cy="1968500"/>
                    <wp:effectExtent l="0" t="0" r="6985" b="127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p>
        </w:tc>
        <w:tc>
          <w:tcPr>
            <w:tcW w:w="2535" w:type="pct"/>
            <w:vAlign w:val="center"/>
          </w:tcPr>
          <w:p w14:paraId="0281B8B1" w14:textId="3AB74CF5" w:rsidR="00F560A5" w:rsidRPr="00FA2BD5" w:rsidDel="0076311B" w:rsidRDefault="00F560A5" w:rsidP="007D2748">
            <w:pPr>
              <w:contextualSpacing/>
              <w:jc w:val="both"/>
              <w:rPr>
                <w:del w:id="510" w:author="Md. Rashed Babu" w:date="2022-09-13T01:43:00Z"/>
                <w:rStyle w:val="fontstyle01"/>
                <w:rFonts w:ascii="Times New Roman" w:hAnsi="Times New Roman" w:cs="Times New Roman"/>
                <w:b/>
                <w:bCs/>
                <w:color w:val="auto"/>
                <w:sz w:val="24"/>
                <w:szCs w:val="24"/>
              </w:rPr>
            </w:pPr>
            <w:del w:id="511" w:author="Md. Rashed Babu" w:date="2022-09-13T01:43:00Z">
              <w:r w:rsidRPr="00FA2BD5" w:rsidDel="0076311B">
                <w:rPr>
                  <w:rFonts w:ascii="Times New Roman" w:hAnsi="Times New Roman" w:cs="Times New Roman"/>
                  <w:noProof/>
                  <w:sz w:val="24"/>
                  <w:szCs w:val="24"/>
                </w:rPr>
                <w:drawing>
                  <wp:inline distT="0" distB="0" distL="0" distR="0" wp14:anchorId="32246B68" wp14:editId="3A39507F">
                    <wp:extent cx="3951605" cy="1993900"/>
                    <wp:effectExtent l="0" t="0" r="10795"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tc>
      </w:tr>
      <w:tr w:rsidR="00F560A5" w:rsidRPr="00093574" w:rsidDel="0076311B" w14:paraId="6A001836" w14:textId="26D51E71" w:rsidTr="0026634A">
        <w:trPr>
          <w:del w:id="512" w:author="Md. Rashed Babu" w:date="2022-09-13T01:43:00Z"/>
        </w:trPr>
        <w:tc>
          <w:tcPr>
            <w:tcW w:w="2465" w:type="pct"/>
            <w:vAlign w:val="center"/>
          </w:tcPr>
          <w:p w14:paraId="4EDF98FC" w14:textId="79C400CD" w:rsidR="00F560A5" w:rsidRPr="00405D72" w:rsidDel="0076311B" w:rsidRDefault="00F560A5" w:rsidP="007D2748">
            <w:pPr>
              <w:contextualSpacing/>
              <w:jc w:val="both"/>
              <w:rPr>
                <w:del w:id="513" w:author="Md. Rashed Babu" w:date="2022-09-13T01:43:00Z"/>
                <w:rStyle w:val="fontstyle01"/>
                <w:rFonts w:ascii="Times New Roman" w:hAnsi="Times New Roman" w:cs="Times New Roman"/>
                <w:b/>
                <w:bCs/>
                <w:color w:val="auto"/>
                <w:sz w:val="24"/>
                <w:szCs w:val="24"/>
              </w:rPr>
            </w:pPr>
            <w:del w:id="514" w:author="Md. Rashed Babu" w:date="2022-09-13T01:43:00Z">
              <w:r w:rsidRPr="00405D72" w:rsidDel="0076311B">
                <w:rPr>
                  <w:rFonts w:ascii="Times New Roman" w:hAnsi="Times New Roman" w:cs="Times New Roman"/>
                  <w:b/>
                  <w:sz w:val="24"/>
                  <w:szCs w:val="24"/>
                </w:rPr>
                <w:delText xml:space="preserve">Fig. 3c. </w:delText>
              </w:r>
              <w:r w:rsidRPr="00093574" w:rsidDel="0076311B">
                <w:rPr>
                  <w:rFonts w:ascii="Times New Roman" w:hAnsi="Times New Roman" w:cs="Times New Roman"/>
                  <w:bCs/>
                  <w:sz w:val="24"/>
                  <w:szCs w:val="24"/>
                </w:rPr>
                <w:delText>Distribution of children by sex and different survey years.</w:delText>
              </w:r>
            </w:del>
          </w:p>
        </w:tc>
        <w:tc>
          <w:tcPr>
            <w:tcW w:w="2535" w:type="pct"/>
            <w:vAlign w:val="center"/>
          </w:tcPr>
          <w:p w14:paraId="72FCDEE6" w14:textId="3A8F4EF7" w:rsidR="00F560A5" w:rsidRPr="00405D72" w:rsidDel="0076311B" w:rsidRDefault="00F560A5" w:rsidP="007D2748">
            <w:pPr>
              <w:contextualSpacing/>
              <w:jc w:val="both"/>
              <w:rPr>
                <w:del w:id="515" w:author="Md. Rashed Babu" w:date="2022-09-13T01:43:00Z"/>
                <w:rStyle w:val="fontstyle01"/>
                <w:rFonts w:ascii="Times New Roman" w:hAnsi="Times New Roman" w:cs="Times New Roman"/>
                <w:b/>
                <w:bCs/>
                <w:color w:val="auto"/>
                <w:sz w:val="24"/>
                <w:szCs w:val="24"/>
              </w:rPr>
            </w:pPr>
            <w:del w:id="516" w:author="Md. Rashed Babu" w:date="2022-09-13T01:43:00Z">
              <w:r w:rsidRPr="00405D72" w:rsidDel="0076311B">
                <w:rPr>
                  <w:rFonts w:ascii="Times New Roman" w:hAnsi="Times New Roman" w:cs="Times New Roman"/>
                  <w:b/>
                  <w:sz w:val="24"/>
                  <w:szCs w:val="24"/>
                </w:rPr>
                <w:delText xml:space="preserve">Fig. 3d. </w:delText>
              </w:r>
              <w:r w:rsidRPr="00093574" w:rsidDel="0076311B">
                <w:rPr>
                  <w:rFonts w:ascii="Times New Roman" w:hAnsi="Times New Roman" w:cs="Times New Roman"/>
                  <w:bCs/>
                  <w:sz w:val="24"/>
                  <w:szCs w:val="24"/>
                </w:rPr>
                <w:delText>Distribution of developmentally on track status of children by sex and different survey years.</w:delText>
              </w:r>
            </w:del>
          </w:p>
        </w:tc>
      </w:tr>
      <w:tr w:rsidR="00F560A5" w:rsidRPr="00093574" w:rsidDel="0076311B" w14:paraId="188A9B47" w14:textId="4132378D" w:rsidTr="0026634A">
        <w:trPr>
          <w:del w:id="517" w:author="Md. Rashed Babu" w:date="2022-09-13T01:43:00Z"/>
        </w:trPr>
        <w:tc>
          <w:tcPr>
            <w:tcW w:w="2465" w:type="pct"/>
            <w:vAlign w:val="center"/>
          </w:tcPr>
          <w:p w14:paraId="20ADB6CC" w14:textId="19956C3B" w:rsidR="00F560A5" w:rsidRPr="00FA2BD5" w:rsidDel="0076311B" w:rsidRDefault="00F560A5" w:rsidP="007D2748">
            <w:pPr>
              <w:contextualSpacing/>
              <w:jc w:val="both"/>
              <w:rPr>
                <w:del w:id="518" w:author="Md. Rashed Babu" w:date="2022-09-13T01:43:00Z"/>
                <w:rFonts w:ascii="Times New Roman" w:hAnsi="Times New Roman" w:cs="Times New Roman"/>
                <w:b/>
                <w:sz w:val="24"/>
                <w:szCs w:val="24"/>
              </w:rPr>
            </w:pPr>
            <w:del w:id="519" w:author="Md. Rashed Babu" w:date="2022-09-13T01:43:00Z">
              <w:r w:rsidRPr="00FA2BD5" w:rsidDel="0076311B">
                <w:rPr>
                  <w:rFonts w:ascii="Times New Roman" w:hAnsi="Times New Roman" w:cs="Times New Roman"/>
                  <w:noProof/>
                  <w:sz w:val="24"/>
                  <w:szCs w:val="24"/>
                </w:rPr>
                <w:drawing>
                  <wp:inline distT="0" distB="0" distL="0" distR="0" wp14:anchorId="43D1D833" wp14:editId="646001FA">
                    <wp:extent cx="3917315" cy="2350135"/>
                    <wp:effectExtent l="0" t="0" r="6985"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p>
        </w:tc>
        <w:tc>
          <w:tcPr>
            <w:tcW w:w="2535" w:type="pct"/>
            <w:vAlign w:val="center"/>
          </w:tcPr>
          <w:p w14:paraId="434A6828" w14:textId="6ED884E8" w:rsidR="00F560A5" w:rsidRPr="00FA2BD5" w:rsidDel="0076311B" w:rsidRDefault="00F560A5" w:rsidP="007D2748">
            <w:pPr>
              <w:contextualSpacing/>
              <w:jc w:val="both"/>
              <w:rPr>
                <w:del w:id="520" w:author="Md. Rashed Babu" w:date="2022-09-13T01:43:00Z"/>
                <w:rFonts w:ascii="Times New Roman" w:hAnsi="Times New Roman" w:cs="Times New Roman"/>
                <w:b/>
                <w:sz w:val="24"/>
                <w:szCs w:val="24"/>
              </w:rPr>
            </w:pPr>
            <w:del w:id="521" w:author="Md. Rashed Babu" w:date="2022-09-13T01:43:00Z">
              <w:r w:rsidRPr="00FA2BD5" w:rsidDel="0076311B">
                <w:rPr>
                  <w:rFonts w:ascii="Times New Roman" w:hAnsi="Times New Roman" w:cs="Times New Roman"/>
                  <w:noProof/>
                  <w:sz w:val="24"/>
                  <w:szCs w:val="24"/>
                </w:rPr>
                <w:drawing>
                  <wp:inline distT="0" distB="0" distL="0" distR="0" wp14:anchorId="5238D1C6" wp14:editId="68D47FBB">
                    <wp:extent cx="4031615" cy="2418080"/>
                    <wp:effectExtent l="0" t="0" r="698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del>
          </w:p>
        </w:tc>
      </w:tr>
      <w:tr w:rsidR="00F560A5" w:rsidRPr="00093574" w:rsidDel="0076311B" w14:paraId="603447AA" w14:textId="662AA8EC" w:rsidTr="0026634A">
        <w:trPr>
          <w:del w:id="522" w:author="Md. Rashed Babu" w:date="2022-09-13T01:43:00Z"/>
        </w:trPr>
        <w:tc>
          <w:tcPr>
            <w:tcW w:w="2465" w:type="pct"/>
            <w:vAlign w:val="center"/>
          </w:tcPr>
          <w:p w14:paraId="1873B6FB" w14:textId="03104043" w:rsidR="00F560A5" w:rsidRPr="00093574" w:rsidDel="0076311B" w:rsidRDefault="00F560A5" w:rsidP="007D2748">
            <w:pPr>
              <w:contextualSpacing/>
              <w:jc w:val="both"/>
              <w:rPr>
                <w:del w:id="523" w:author="Md. Rashed Babu" w:date="2022-09-13T01:43:00Z"/>
                <w:rFonts w:ascii="Times New Roman" w:hAnsi="Times New Roman" w:cs="Times New Roman"/>
                <w:b/>
                <w:sz w:val="24"/>
                <w:szCs w:val="24"/>
              </w:rPr>
            </w:pPr>
            <w:del w:id="524" w:author="Md. Rashed Babu" w:date="2022-09-13T01:43:00Z">
              <w:r w:rsidRPr="00093574" w:rsidDel="0076311B">
                <w:rPr>
                  <w:rFonts w:ascii="Times New Roman" w:hAnsi="Times New Roman" w:cs="Times New Roman"/>
                  <w:b/>
                  <w:sz w:val="24"/>
                  <w:szCs w:val="24"/>
                </w:rPr>
                <w:delText xml:space="preserve">Fig. 3e. </w:delText>
              </w:r>
              <w:r w:rsidRPr="00093574" w:rsidDel="0076311B">
                <w:rPr>
                  <w:rFonts w:ascii="Times New Roman" w:hAnsi="Times New Roman" w:cs="Times New Roman"/>
                  <w:bCs/>
                  <w:sz w:val="24"/>
                  <w:szCs w:val="24"/>
                </w:rPr>
                <w:delText>Distribution of children by place of residence and different survey years.</w:delText>
              </w:r>
            </w:del>
          </w:p>
        </w:tc>
        <w:tc>
          <w:tcPr>
            <w:tcW w:w="2535" w:type="pct"/>
            <w:vAlign w:val="center"/>
          </w:tcPr>
          <w:p w14:paraId="2A3F79E6" w14:textId="575800FC" w:rsidR="00F560A5" w:rsidRPr="00093574" w:rsidDel="0076311B" w:rsidRDefault="00F560A5" w:rsidP="007D2748">
            <w:pPr>
              <w:contextualSpacing/>
              <w:jc w:val="both"/>
              <w:rPr>
                <w:del w:id="525" w:author="Md. Rashed Babu" w:date="2022-09-13T01:43:00Z"/>
                <w:rFonts w:ascii="Times New Roman" w:hAnsi="Times New Roman" w:cs="Times New Roman"/>
                <w:b/>
                <w:sz w:val="24"/>
                <w:szCs w:val="24"/>
              </w:rPr>
            </w:pPr>
            <w:del w:id="526" w:author="Md. Rashed Babu" w:date="2022-09-13T01:43:00Z">
              <w:r w:rsidRPr="00093574" w:rsidDel="0076311B">
                <w:rPr>
                  <w:rFonts w:ascii="Times New Roman" w:hAnsi="Times New Roman" w:cs="Times New Roman"/>
                  <w:b/>
                  <w:sz w:val="24"/>
                  <w:szCs w:val="24"/>
                </w:rPr>
                <w:delText xml:space="preserve">Fig. 3f. </w:delText>
              </w:r>
              <w:r w:rsidRPr="00093574" w:rsidDel="0076311B">
                <w:rPr>
                  <w:rFonts w:ascii="Times New Roman" w:hAnsi="Times New Roman" w:cs="Times New Roman"/>
                  <w:bCs/>
                  <w:sz w:val="24"/>
                  <w:szCs w:val="24"/>
                </w:rPr>
                <w:delText>Distribution of developmentally on track status of children by place of residence and different survey years.</w:delText>
              </w:r>
            </w:del>
          </w:p>
        </w:tc>
      </w:tr>
    </w:tbl>
    <w:p w14:paraId="50AE402A" w14:textId="77777777" w:rsidR="00F560A5" w:rsidRPr="00093574" w:rsidRDefault="00F560A5" w:rsidP="003C3EE7">
      <w:pPr>
        <w:spacing w:after="0" w:line="240" w:lineRule="auto"/>
        <w:contextualSpacing/>
        <w:rPr>
          <w:rFonts w:ascii="Times New Roman" w:hAnsi="Times New Roman" w:cs="Times New Roman"/>
          <w:sz w:val="24"/>
          <w:szCs w:val="24"/>
        </w:rPr>
        <w:sectPr w:rsidR="00F560A5" w:rsidRPr="00093574" w:rsidSect="00BE09AA">
          <w:pgSz w:w="15840" w:h="12240" w:orient="landscape"/>
          <w:pgMar w:top="1440" w:right="1440" w:bottom="1440" w:left="1440" w:header="720" w:footer="720" w:gutter="0"/>
          <w:cols w:space="720"/>
          <w:docGrid w:linePitch="360"/>
        </w:sectPr>
      </w:pPr>
    </w:p>
    <w:p w14:paraId="47E06B51" w14:textId="55A74B9A" w:rsidR="00F560A5" w:rsidRPr="00093574" w:rsidDel="0007220B" w:rsidRDefault="00F560A5" w:rsidP="003C3EE7">
      <w:pPr>
        <w:spacing w:after="0" w:line="240" w:lineRule="auto"/>
        <w:contextualSpacing/>
        <w:rPr>
          <w:del w:id="527" w:author="Mohammad Nayeem Hasan" w:date="2022-10-05T02:57:00Z"/>
          <w:rStyle w:val="fontstyle01"/>
          <w:rFonts w:ascii="Times New Roman" w:hAnsi="Times New Roman" w:cs="Times New Roman"/>
          <w:color w:val="auto"/>
          <w:sz w:val="24"/>
          <w:szCs w:val="24"/>
        </w:rPr>
      </w:pPr>
    </w:p>
    <w:p w14:paraId="0781D706" w14:textId="77777777" w:rsidR="00F560A5" w:rsidRPr="00093574" w:rsidRDefault="00F560A5" w:rsidP="003C3EE7">
      <w:pPr>
        <w:spacing w:after="0" w:line="240" w:lineRule="auto"/>
        <w:rPr>
          <w:rStyle w:val="fontstyle01"/>
          <w:rFonts w:ascii="Times New Roman" w:hAnsi="Times New Roman" w:cs="Times New Roman"/>
          <w:color w:val="auto"/>
          <w:sz w:val="24"/>
          <w:szCs w:val="24"/>
        </w:rPr>
      </w:pPr>
      <w:r w:rsidRPr="00093574">
        <w:rPr>
          <w:rStyle w:val="fontstyle01"/>
          <w:rFonts w:ascii="Times New Roman" w:hAnsi="Times New Roman" w:cs="Times New Roman"/>
          <w:b/>
          <w:color w:val="auto"/>
          <w:sz w:val="24"/>
          <w:szCs w:val="24"/>
        </w:rPr>
        <w:t>Table 1</w:t>
      </w:r>
      <w:r w:rsidRPr="00093574">
        <w:rPr>
          <w:rStyle w:val="fontstyle01"/>
          <w:rFonts w:ascii="Times New Roman" w:hAnsi="Times New Roman" w:cs="Times New Roman"/>
          <w:color w:val="auto"/>
          <w:sz w:val="24"/>
          <w:szCs w:val="24"/>
        </w:rPr>
        <w:t xml:space="preserve"> Comparison of the developmentally on-track status for indicated domains between two consecutive MICS survey.</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1"/>
        <w:gridCol w:w="4321"/>
      </w:tblGrid>
      <w:tr w:rsidR="00F560A5" w:rsidRPr="00093574" w14:paraId="3B7D9A62" w14:textId="77777777" w:rsidTr="0098596B">
        <w:tc>
          <w:tcPr>
            <w:tcW w:w="1666" w:type="pct"/>
            <w:tcBorders>
              <w:top w:val="single" w:sz="4" w:space="0" w:color="auto"/>
              <w:bottom w:val="single" w:sz="4" w:space="0" w:color="auto"/>
            </w:tcBorders>
          </w:tcPr>
          <w:p w14:paraId="1B22B76E"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Domains</w:t>
            </w:r>
          </w:p>
        </w:tc>
        <w:tc>
          <w:tcPr>
            <w:tcW w:w="1667" w:type="pct"/>
            <w:tcBorders>
              <w:top w:val="single" w:sz="4" w:space="0" w:color="auto"/>
              <w:bottom w:val="single" w:sz="4" w:space="0" w:color="auto"/>
            </w:tcBorders>
          </w:tcPr>
          <w:p w14:paraId="1DE3BDE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2012 MICS (%)</w:t>
            </w:r>
          </w:p>
        </w:tc>
        <w:tc>
          <w:tcPr>
            <w:tcW w:w="1667" w:type="pct"/>
            <w:tcBorders>
              <w:top w:val="single" w:sz="4" w:space="0" w:color="auto"/>
              <w:bottom w:val="single" w:sz="4" w:space="0" w:color="auto"/>
            </w:tcBorders>
          </w:tcPr>
          <w:p w14:paraId="44F9BAB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2019 MICS (%)</w:t>
            </w:r>
          </w:p>
        </w:tc>
      </w:tr>
      <w:tr w:rsidR="00F560A5" w:rsidRPr="00093574" w14:paraId="5ECCD557" w14:textId="77777777" w:rsidTr="0098596B">
        <w:tc>
          <w:tcPr>
            <w:tcW w:w="1666" w:type="pct"/>
            <w:tcBorders>
              <w:top w:val="single" w:sz="4" w:space="0" w:color="auto"/>
            </w:tcBorders>
          </w:tcPr>
          <w:p w14:paraId="5C98848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Literacy-numeracy</w:t>
            </w:r>
          </w:p>
        </w:tc>
        <w:tc>
          <w:tcPr>
            <w:tcW w:w="1667" w:type="pct"/>
            <w:tcBorders>
              <w:top w:val="single" w:sz="4" w:space="0" w:color="auto"/>
            </w:tcBorders>
          </w:tcPr>
          <w:p w14:paraId="62204013"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21.2</w:t>
            </w:r>
          </w:p>
        </w:tc>
        <w:tc>
          <w:tcPr>
            <w:tcW w:w="1667" w:type="pct"/>
            <w:tcBorders>
              <w:top w:val="single" w:sz="4" w:space="0" w:color="auto"/>
            </w:tcBorders>
          </w:tcPr>
          <w:p w14:paraId="0A46F25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28.8</w:t>
            </w:r>
          </w:p>
        </w:tc>
      </w:tr>
      <w:tr w:rsidR="00F560A5" w:rsidRPr="00093574" w14:paraId="4C75C83E" w14:textId="77777777" w:rsidTr="0098596B">
        <w:tc>
          <w:tcPr>
            <w:tcW w:w="1666" w:type="pct"/>
          </w:tcPr>
          <w:p w14:paraId="73215899"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Physical</w:t>
            </w:r>
          </w:p>
        </w:tc>
        <w:tc>
          <w:tcPr>
            <w:tcW w:w="1667" w:type="pct"/>
          </w:tcPr>
          <w:p w14:paraId="6150D84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92.2</w:t>
            </w:r>
          </w:p>
        </w:tc>
        <w:tc>
          <w:tcPr>
            <w:tcW w:w="1667" w:type="pct"/>
          </w:tcPr>
          <w:p w14:paraId="7586B90B"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98.4</w:t>
            </w:r>
          </w:p>
        </w:tc>
      </w:tr>
      <w:tr w:rsidR="00F560A5" w:rsidRPr="00093574" w14:paraId="39419076" w14:textId="77777777" w:rsidTr="0098596B">
        <w:tc>
          <w:tcPr>
            <w:tcW w:w="1666" w:type="pct"/>
          </w:tcPr>
          <w:p w14:paraId="5D8FC61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Social-Emotional</w:t>
            </w:r>
          </w:p>
        </w:tc>
        <w:tc>
          <w:tcPr>
            <w:tcW w:w="1667" w:type="pct"/>
          </w:tcPr>
          <w:p w14:paraId="6FAE6851"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68.4</w:t>
            </w:r>
          </w:p>
        </w:tc>
        <w:tc>
          <w:tcPr>
            <w:tcW w:w="1667" w:type="pct"/>
          </w:tcPr>
          <w:p w14:paraId="10E4EC15"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72.7</w:t>
            </w:r>
          </w:p>
        </w:tc>
      </w:tr>
      <w:tr w:rsidR="00F560A5" w:rsidRPr="00093574" w14:paraId="5FC8BDDD" w14:textId="77777777" w:rsidTr="0098596B">
        <w:tc>
          <w:tcPr>
            <w:tcW w:w="1666" w:type="pct"/>
          </w:tcPr>
          <w:p w14:paraId="234FC680"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Approaches to learning</w:t>
            </w:r>
          </w:p>
        </w:tc>
        <w:tc>
          <w:tcPr>
            <w:tcW w:w="1667" w:type="pct"/>
          </w:tcPr>
          <w:p w14:paraId="467EE8DA"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87.5</w:t>
            </w:r>
          </w:p>
        </w:tc>
        <w:tc>
          <w:tcPr>
            <w:tcW w:w="1667" w:type="pct"/>
          </w:tcPr>
          <w:p w14:paraId="0DB7D08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91.4</w:t>
            </w:r>
          </w:p>
        </w:tc>
      </w:tr>
    </w:tbl>
    <w:p w14:paraId="33289ECD" w14:textId="77777777" w:rsidR="00F560A5" w:rsidRPr="00093574" w:rsidRDefault="00F560A5" w:rsidP="003C3EE7">
      <w:pPr>
        <w:spacing w:after="0" w:line="240" w:lineRule="auto"/>
        <w:contextualSpacing/>
        <w:jc w:val="both"/>
        <w:rPr>
          <w:rFonts w:ascii="Times New Roman" w:hAnsi="Times New Roman" w:cs="Times New Roman"/>
          <w:b/>
          <w:sz w:val="24"/>
          <w:szCs w:val="24"/>
        </w:rPr>
      </w:pPr>
    </w:p>
    <w:p w14:paraId="3860FE4F" w14:textId="7DA2E320" w:rsidR="00F560A5" w:rsidDel="001D4431" w:rsidRDefault="00F560A5" w:rsidP="003C3EE7">
      <w:pPr>
        <w:spacing w:line="240" w:lineRule="auto"/>
        <w:rPr>
          <w:del w:id="528" w:author="Mohammad Nayeem Hasan" w:date="2022-10-02T23:38:00Z"/>
          <w:rFonts w:ascii="Times New Roman" w:hAnsi="Times New Roman" w:cs="Times New Roman"/>
          <w:b/>
          <w:sz w:val="24"/>
          <w:szCs w:val="24"/>
        </w:rPr>
      </w:pPr>
      <w:del w:id="529" w:author="Mohammad Nayeem Hasan" w:date="2022-10-02T23:38:00Z">
        <w:r w:rsidRPr="00093574" w:rsidDel="001D4431">
          <w:rPr>
            <w:rFonts w:ascii="Times New Roman" w:hAnsi="Times New Roman" w:cs="Times New Roman"/>
            <w:b/>
            <w:sz w:val="24"/>
            <w:szCs w:val="24"/>
          </w:rPr>
          <w:br w:type="page"/>
        </w:r>
      </w:del>
    </w:p>
    <w:p w14:paraId="6CF04260" w14:textId="77777777" w:rsidR="001D4431" w:rsidRPr="00093574" w:rsidRDefault="001D4431" w:rsidP="003C3EE7">
      <w:pPr>
        <w:spacing w:line="240" w:lineRule="auto"/>
        <w:rPr>
          <w:ins w:id="530" w:author="Mohammad Nayeem Hasan" w:date="2022-10-02T23:38:00Z"/>
          <w:rFonts w:ascii="Times New Roman" w:hAnsi="Times New Roman" w:cs="Times New Roman"/>
          <w:b/>
          <w:sz w:val="24"/>
          <w:szCs w:val="24"/>
        </w:rPr>
      </w:pPr>
    </w:p>
    <w:p w14:paraId="7C08DC63" w14:textId="1A26B83A" w:rsidR="00F560A5" w:rsidRPr="00093574" w:rsidDel="001D4431" w:rsidRDefault="00F560A5" w:rsidP="003C3EE7">
      <w:pPr>
        <w:spacing w:after="0" w:line="240" w:lineRule="auto"/>
        <w:contextualSpacing/>
        <w:jc w:val="both"/>
        <w:rPr>
          <w:del w:id="531" w:author="Mohammad Nayeem Hasan" w:date="2022-10-02T23:38:00Z"/>
          <w:rFonts w:ascii="Times New Roman" w:hAnsi="Times New Roman" w:cs="Times New Roman"/>
          <w:b/>
          <w:sz w:val="24"/>
          <w:szCs w:val="24"/>
        </w:rPr>
      </w:pPr>
      <w:del w:id="532" w:author="Mohammad Nayeem Hasan" w:date="2022-10-02T23:38:00Z">
        <w:r w:rsidRPr="00093574" w:rsidDel="001D4431">
          <w:rPr>
            <w:rFonts w:ascii="Times New Roman" w:hAnsi="Times New Roman" w:cs="Times New Roman"/>
            <w:b/>
            <w:sz w:val="24"/>
            <w:szCs w:val="24"/>
          </w:rPr>
          <w:delText xml:space="preserve">Table 2 </w:delText>
        </w:r>
        <w:r w:rsidRPr="00093574" w:rsidDel="001D4431">
          <w:rPr>
            <w:rFonts w:ascii="Times New Roman" w:hAnsi="Times New Roman" w:cs="Times New Roman"/>
            <w:sz w:val="24"/>
            <w:szCs w:val="24"/>
          </w:rPr>
          <w:delText>Sample characteristics of children by</w:delText>
        </w:r>
      </w:del>
      <w:ins w:id="533" w:author="Md. Rashed Babu" w:date="2022-09-13T01:02:00Z">
        <w:del w:id="534" w:author="Mohammad Nayeem Hasan" w:date="2022-10-02T23:38:00Z">
          <w:r w:rsidR="00FD643A" w:rsidDel="001D4431">
            <w:rPr>
              <w:rFonts w:ascii="Times New Roman" w:hAnsi="Times New Roman" w:cs="Times New Roman"/>
              <w:sz w:val="24"/>
              <w:szCs w:val="24"/>
            </w:rPr>
            <w:delText>Comparison of the prevalence of</w:delText>
          </w:r>
        </w:del>
      </w:ins>
      <w:del w:id="535" w:author="Mohammad Nayeem Hasan" w:date="2022-10-02T23:38:00Z">
        <w:r w:rsidRPr="00093574" w:rsidDel="001D4431">
          <w:rPr>
            <w:rFonts w:ascii="Times New Roman" w:hAnsi="Times New Roman" w:cs="Times New Roman"/>
            <w:sz w:val="24"/>
            <w:szCs w:val="24"/>
          </w:rPr>
          <w:delText xml:space="preserve"> </w:delText>
        </w:r>
      </w:del>
      <w:ins w:id="536" w:author="Md. Rashed Babu" w:date="2022-09-13T01:03:00Z">
        <w:del w:id="537" w:author="Mohammad Nayeem Hasan" w:date="2022-10-02T23:38:00Z">
          <w:r w:rsidR="00FD643A" w:rsidDel="001D4431">
            <w:rPr>
              <w:rFonts w:ascii="Times New Roman" w:hAnsi="Times New Roman" w:cs="Times New Roman"/>
              <w:sz w:val="24"/>
              <w:szCs w:val="24"/>
            </w:rPr>
            <w:delText xml:space="preserve">early childhood </w:delText>
          </w:r>
        </w:del>
      </w:ins>
      <w:del w:id="538" w:author="Mohammad Nayeem Hasan" w:date="2022-10-02T23:38:00Z">
        <w:r w:rsidRPr="00093574" w:rsidDel="001D4431">
          <w:rPr>
            <w:rFonts w:ascii="Times New Roman" w:hAnsi="Times New Roman" w:cs="Times New Roman"/>
            <w:sz w:val="24"/>
            <w:szCs w:val="24"/>
          </w:rPr>
          <w:delText>developmental status, MICS 2012 and 2019</w:delText>
        </w:r>
        <w:r w:rsidRPr="00093574" w:rsidDel="001D4431">
          <w:rPr>
            <w:rFonts w:ascii="Times New Roman" w:hAnsi="Times New Roman" w:cs="Times New Roman"/>
            <w:b/>
            <w:sz w:val="24"/>
            <w:szCs w:val="24"/>
          </w:rPr>
          <w:delText>.</w:delText>
        </w:r>
      </w:del>
    </w:p>
    <w:p w14:paraId="3367CE73" w14:textId="5A763DE5" w:rsidR="00F560A5" w:rsidRPr="00093574" w:rsidDel="001D4431" w:rsidRDefault="00F560A5" w:rsidP="003C3EE7">
      <w:pPr>
        <w:spacing w:after="0" w:line="240" w:lineRule="auto"/>
        <w:contextualSpacing/>
        <w:jc w:val="both"/>
        <w:rPr>
          <w:del w:id="539" w:author="Mohammad Nayeem Hasan" w:date="2022-10-02T23:38:00Z"/>
          <w:rFonts w:ascii="Times New Roman" w:hAnsi="Times New Roman" w:cs="Times New Roman"/>
          <w:sz w:val="24"/>
          <w:szCs w:val="24"/>
        </w:rPr>
      </w:pPr>
    </w:p>
    <w:p w14:paraId="33E2E763" w14:textId="504B7F49" w:rsidR="00A22A96" w:rsidRPr="00093574" w:rsidRDefault="00A22A96" w:rsidP="00A22A96">
      <w:pPr>
        <w:spacing w:after="0" w:line="240" w:lineRule="auto"/>
        <w:contextualSpacing/>
        <w:jc w:val="both"/>
        <w:rPr>
          <w:ins w:id="540" w:author="Md. Rashed Babu" w:date="2022-10-04T17:19:00Z"/>
          <w:rFonts w:ascii="Times New Roman" w:hAnsi="Times New Roman" w:cs="Times New Roman"/>
          <w:b/>
          <w:sz w:val="24"/>
          <w:szCs w:val="24"/>
        </w:rPr>
      </w:pPr>
      <w:ins w:id="541" w:author="Md. Rashed Babu" w:date="2022-10-04T17:19:00Z">
        <w:r w:rsidRPr="00093574">
          <w:rPr>
            <w:rFonts w:ascii="Times New Roman" w:hAnsi="Times New Roman" w:cs="Times New Roman"/>
            <w:b/>
            <w:sz w:val="24"/>
            <w:szCs w:val="24"/>
          </w:rPr>
          <w:t xml:space="preserve">Table 2 </w:t>
        </w:r>
      </w:ins>
      <w:ins w:id="542" w:author="Md. Rashed Babu" w:date="2022-10-04T17:20:00Z">
        <w:r w:rsidRPr="00A22A96">
          <w:rPr>
            <w:rFonts w:ascii="Times New Roman" w:hAnsi="Times New Roman" w:cs="Times New Roman"/>
            <w:bCs/>
            <w:sz w:val="24"/>
            <w:szCs w:val="24"/>
            <w:rPrChange w:id="543" w:author="Md. Rashed Babu" w:date="2022-10-04T17:21:00Z">
              <w:rPr>
                <w:rFonts w:ascii="Times New Roman" w:hAnsi="Times New Roman" w:cs="Times New Roman"/>
                <w:b/>
                <w:sz w:val="24"/>
                <w:szCs w:val="24"/>
              </w:rPr>
            </w:rPrChange>
          </w:rPr>
          <w:t xml:space="preserve">Comparison of the early </w:t>
        </w:r>
      </w:ins>
      <w:ins w:id="544" w:author="Md. Rashed Babu" w:date="2022-10-04T17:19:00Z">
        <w:r w:rsidRPr="00A22A96">
          <w:rPr>
            <w:rFonts w:ascii="Times New Roman" w:hAnsi="Times New Roman" w:cs="Times New Roman"/>
            <w:bCs/>
            <w:sz w:val="24"/>
            <w:szCs w:val="24"/>
          </w:rPr>
          <w:t>child</w:t>
        </w:r>
      </w:ins>
      <w:ins w:id="545" w:author="Md. Rashed Babu" w:date="2022-10-04T17:21:00Z">
        <w:r w:rsidRPr="00A22A96">
          <w:rPr>
            <w:rFonts w:ascii="Times New Roman" w:hAnsi="Times New Roman" w:cs="Times New Roman"/>
            <w:bCs/>
            <w:sz w:val="24"/>
            <w:szCs w:val="24"/>
          </w:rPr>
          <w:t>hood</w:t>
        </w:r>
      </w:ins>
      <w:ins w:id="546" w:author="Md. Rashed Babu" w:date="2022-10-04T17:19:00Z">
        <w:r w:rsidRPr="00093574">
          <w:rPr>
            <w:rFonts w:ascii="Times New Roman" w:hAnsi="Times New Roman" w:cs="Times New Roman"/>
            <w:sz w:val="24"/>
            <w:szCs w:val="24"/>
          </w:rPr>
          <w:t xml:space="preserve"> developmental status, MICS 2012 and 2019</w:t>
        </w:r>
        <w:r w:rsidRPr="00093574">
          <w:rPr>
            <w:rFonts w:ascii="Times New Roman" w:hAnsi="Times New Roman" w:cs="Times New Roman"/>
            <w:b/>
            <w:sz w:val="24"/>
            <w:szCs w:val="24"/>
          </w:rPr>
          <w:t>.</w:t>
        </w:r>
      </w:ins>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5"/>
        <w:gridCol w:w="1853"/>
        <w:gridCol w:w="1853"/>
        <w:gridCol w:w="1553"/>
        <w:gridCol w:w="1853"/>
        <w:gridCol w:w="1910"/>
        <w:gridCol w:w="1553"/>
      </w:tblGrid>
      <w:tr w:rsidR="00A22A96" w:rsidRPr="00093574" w14:paraId="37B6FC0B" w14:textId="77777777" w:rsidTr="00F16AEE">
        <w:trPr>
          <w:trHeight w:val="161"/>
          <w:jc w:val="center"/>
          <w:ins w:id="547" w:author="Md. Rashed Babu" w:date="2022-10-04T17:19:00Z"/>
        </w:trPr>
        <w:tc>
          <w:tcPr>
            <w:tcW w:w="920" w:type="pct"/>
            <w:vMerge w:val="restart"/>
            <w:vAlign w:val="center"/>
          </w:tcPr>
          <w:p w14:paraId="22D3A0F3" w14:textId="77777777" w:rsidR="00A22A96" w:rsidRPr="00093574" w:rsidRDefault="00A22A96" w:rsidP="00F16AEE">
            <w:pPr>
              <w:jc w:val="both"/>
              <w:rPr>
                <w:ins w:id="548" w:author="Md. Rashed Babu" w:date="2022-10-04T17:19:00Z"/>
                <w:rFonts w:ascii="Times New Roman" w:hAnsi="Times New Roman" w:cs="Times New Roman"/>
                <w:sz w:val="24"/>
                <w:szCs w:val="24"/>
              </w:rPr>
            </w:pPr>
            <w:ins w:id="549" w:author="Md. Rashed Babu" w:date="2022-10-04T17:19:00Z">
              <w:r w:rsidRPr="00093574">
                <w:rPr>
                  <w:rFonts w:ascii="Times New Roman" w:hAnsi="Times New Roman" w:cs="Times New Roman"/>
                  <w:b/>
                  <w:sz w:val="24"/>
                  <w:szCs w:val="24"/>
                </w:rPr>
                <w:t>Characteristics</w:t>
              </w:r>
            </w:ins>
          </w:p>
        </w:tc>
        <w:tc>
          <w:tcPr>
            <w:tcW w:w="1430" w:type="pct"/>
            <w:gridSpan w:val="2"/>
            <w:tcBorders>
              <w:top w:val="single" w:sz="4" w:space="0" w:color="auto"/>
              <w:bottom w:val="single" w:sz="4" w:space="0" w:color="auto"/>
            </w:tcBorders>
            <w:vAlign w:val="center"/>
          </w:tcPr>
          <w:p w14:paraId="2BD257E8" w14:textId="77777777" w:rsidR="00A22A96" w:rsidRPr="00093574" w:rsidRDefault="00A22A96" w:rsidP="00F16AEE">
            <w:pPr>
              <w:jc w:val="center"/>
              <w:rPr>
                <w:ins w:id="550" w:author="Md. Rashed Babu" w:date="2022-10-04T17:19:00Z"/>
                <w:rFonts w:ascii="Times New Roman" w:hAnsi="Times New Roman" w:cs="Times New Roman"/>
                <w:b/>
                <w:bCs/>
                <w:sz w:val="24"/>
                <w:szCs w:val="24"/>
              </w:rPr>
            </w:pPr>
            <w:ins w:id="551" w:author="Md. Rashed Babu" w:date="2022-10-04T17:19:00Z">
              <w:r w:rsidRPr="00093574">
                <w:rPr>
                  <w:rFonts w:ascii="Times New Roman" w:hAnsi="Times New Roman" w:cs="Times New Roman"/>
                  <w:b/>
                  <w:bCs/>
                  <w:sz w:val="24"/>
                  <w:szCs w:val="24"/>
                </w:rPr>
                <w:t>MICS 2012</w:t>
              </w:r>
            </w:ins>
          </w:p>
        </w:tc>
        <w:tc>
          <w:tcPr>
            <w:tcW w:w="599" w:type="pct"/>
            <w:tcBorders>
              <w:top w:val="single" w:sz="4" w:space="0" w:color="auto"/>
              <w:bottom w:val="single" w:sz="4" w:space="0" w:color="auto"/>
            </w:tcBorders>
            <w:vAlign w:val="center"/>
          </w:tcPr>
          <w:p w14:paraId="3F8319A7" w14:textId="77777777" w:rsidR="00A22A96" w:rsidRPr="00093574" w:rsidRDefault="00A22A96" w:rsidP="00F16AEE">
            <w:pPr>
              <w:jc w:val="both"/>
              <w:rPr>
                <w:ins w:id="552" w:author="Md. Rashed Babu" w:date="2022-10-04T17:19:00Z"/>
                <w:rFonts w:ascii="Times New Roman" w:hAnsi="Times New Roman" w:cs="Times New Roman"/>
                <w:sz w:val="24"/>
                <w:szCs w:val="24"/>
              </w:rPr>
            </w:pPr>
          </w:p>
        </w:tc>
        <w:tc>
          <w:tcPr>
            <w:tcW w:w="1452" w:type="pct"/>
            <w:gridSpan w:val="2"/>
            <w:tcBorders>
              <w:top w:val="single" w:sz="4" w:space="0" w:color="auto"/>
              <w:bottom w:val="single" w:sz="4" w:space="0" w:color="auto"/>
            </w:tcBorders>
            <w:vAlign w:val="center"/>
          </w:tcPr>
          <w:p w14:paraId="237BE241" w14:textId="77777777" w:rsidR="00A22A96" w:rsidRPr="00093574" w:rsidRDefault="00A22A96" w:rsidP="00F16AEE">
            <w:pPr>
              <w:jc w:val="center"/>
              <w:rPr>
                <w:ins w:id="553" w:author="Md. Rashed Babu" w:date="2022-10-04T17:19:00Z"/>
                <w:rFonts w:ascii="Times New Roman" w:hAnsi="Times New Roman" w:cs="Times New Roman"/>
                <w:b/>
                <w:bCs/>
                <w:sz w:val="24"/>
                <w:szCs w:val="24"/>
              </w:rPr>
            </w:pPr>
            <w:ins w:id="554" w:author="Md. Rashed Babu" w:date="2022-10-04T17:19:00Z">
              <w:r w:rsidRPr="00093574">
                <w:rPr>
                  <w:rFonts w:ascii="Times New Roman" w:hAnsi="Times New Roman" w:cs="Times New Roman"/>
                  <w:b/>
                  <w:bCs/>
                  <w:sz w:val="24"/>
                  <w:szCs w:val="24"/>
                </w:rPr>
                <w:t>MICS 2019</w:t>
              </w:r>
            </w:ins>
          </w:p>
        </w:tc>
        <w:tc>
          <w:tcPr>
            <w:tcW w:w="599" w:type="pct"/>
            <w:vAlign w:val="center"/>
          </w:tcPr>
          <w:p w14:paraId="62A38F22" w14:textId="77777777" w:rsidR="00A22A96" w:rsidRPr="00093574" w:rsidRDefault="00A22A96" w:rsidP="00F16AEE">
            <w:pPr>
              <w:jc w:val="both"/>
              <w:rPr>
                <w:ins w:id="555" w:author="Md. Rashed Babu" w:date="2022-10-04T17:19:00Z"/>
                <w:rFonts w:ascii="Times New Roman" w:hAnsi="Times New Roman" w:cs="Times New Roman"/>
                <w:sz w:val="24"/>
                <w:szCs w:val="24"/>
              </w:rPr>
            </w:pPr>
          </w:p>
        </w:tc>
      </w:tr>
      <w:tr w:rsidR="00A22A96" w:rsidRPr="00093574" w14:paraId="37890585" w14:textId="77777777" w:rsidTr="00F16AEE">
        <w:trPr>
          <w:trHeight w:val="161"/>
          <w:jc w:val="center"/>
          <w:ins w:id="556" w:author="Md. Rashed Babu" w:date="2022-10-04T17:19:00Z"/>
        </w:trPr>
        <w:tc>
          <w:tcPr>
            <w:tcW w:w="920" w:type="pct"/>
            <w:vMerge/>
            <w:vAlign w:val="center"/>
          </w:tcPr>
          <w:p w14:paraId="01F01308" w14:textId="77777777" w:rsidR="00A22A96" w:rsidRPr="00093574" w:rsidRDefault="00A22A96" w:rsidP="00F16AEE">
            <w:pPr>
              <w:jc w:val="both"/>
              <w:rPr>
                <w:ins w:id="557" w:author="Md. Rashed Babu" w:date="2022-10-04T17:19:00Z"/>
                <w:rFonts w:ascii="Times New Roman" w:hAnsi="Times New Roman" w:cs="Times New Roman"/>
                <w:sz w:val="24"/>
                <w:szCs w:val="24"/>
              </w:rPr>
            </w:pPr>
          </w:p>
        </w:tc>
        <w:tc>
          <w:tcPr>
            <w:tcW w:w="1430" w:type="pct"/>
            <w:gridSpan w:val="2"/>
            <w:tcBorders>
              <w:top w:val="single" w:sz="4" w:space="0" w:color="auto"/>
              <w:bottom w:val="single" w:sz="4" w:space="0" w:color="auto"/>
            </w:tcBorders>
            <w:vAlign w:val="center"/>
          </w:tcPr>
          <w:p w14:paraId="7216D5FF" w14:textId="77777777" w:rsidR="00A22A96" w:rsidRPr="00093574" w:rsidRDefault="00A22A96" w:rsidP="00F16AEE">
            <w:pPr>
              <w:jc w:val="center"/>
              <w:rPr>
                <w:ins w:id="558" w:author="Md. Rashed Babu" w:date="2022-10-04T17:19:00Z"/>
                <w:rFonts w:ascii="Times New Roman" w:hAnsi="Times New Roman" w:cs="Times New Roman"/>
                <w:b/>
                <w:bCs/>
                <w:sz w:val="24"/>
                <w:szCs w:val="24"/>
              </w:rPr>
            </w:pPr>
            <w:ins w:id="559" w:author="Md. Rashed Babu" w:date="2022-10-04T17:19:00Z">
              <w:r w:rsidRPr="00093574">
                <w:rPr>
                  <w:rFonts w:ascii="Times New Roman" w:hAnsi="Times New Roman" w:cs="Times New Roman"/>
                  <w:b/>
                  <w:bCs/>
                  <w:sz w:val="24"/>
                  <w:szCs w:val="24"/>
                </w:rPr>
                <w:t>Developmentally on track</w:t>
              </w:r>
            </w:ins>
          </w:p>
        </w:tc>
        <w:tc>
          <w:tcPr>
            <w:tcW w:w="599" w:type="pct"/>
            <w:vMerge w:val="restart"/>
            <w:tcBorders>
              <w:top w:val="single" w:sz="4" w:space="0" w:color="auto"/>
            </w:tcBorders>
            <w:vAlign w:val="center"/>
          </w:tcPr>
          <w:p w14:paraId="711C8B67" w14:textId="77777777" w:rsidR="00A22A96" w:rsidRPr="00093574" w:rsidRDefault="00A22A96" w:rsidP="00F16AEE">
            <w:pPr>
              <w:jc w:val="both"/>
              <w:rPr>
                <w:ins w:id="560" w:author="Md. Rashed Babu" w:date="2022-10-04T17:19:00Z"/>
                <w:rFonts w:ascii="Times New Roman" w:hAnsi="Times New Roman" w:cs="Times New Roman"/>
                <w:sz w:val="24"/>
                <w:szCs w:val="24"/>
              </w:rPr>
            </w:pPr>
            <w:ins w:id="561" w:author="Md. Rashed Babu" w:date="2022-10-04T17:19:00Z">
              <w:r w:rsidRPr="00093574">
                <w:rPr>
                  <w:rFonts w:ascii="Times New Roman" w:hAnsi="Times New Roman" w:cs="Times New Roman"/>
                  <w:b/>
                  <w:sz w:val="24"/>
                  <w:szCs w:val="24"/>
                </w:rPr>
                <w:t>P-value</w:t>
              </w:r>
            </w:ins>
          </w:p>
        </w:tc>
        <w:tc>
          <w:tcPr>
            <w:tcW w:w="1452" w:type="pct"/>
            <w:gridSpan w:val="2"/>
            <w:tcBorders>
              <w:top w:val="single" w:sz="4" w:space="0" w:color="auto"/>
              <w:bottom w:val="single" w:sz="4" w:space="0" w:color="auto"/>
            </w:tcBorders>
            <w:vAlign w:val="center"/>
          </w:tcPr>
          <w:p w14:paraId="6F1CD13F" w14:textId="77777777" w:rsidR="00A22A96" w:rsidRPr="00093574" w:rsidRDefault="00A22A96" w:rsidP="00F16AEE">
            <w:pPr>
              <w:jc w:val="center"/>
              <w:rPr>
                <w:ins w:id="562" w:author="Md. Rashed Babu" w:date="2022-10-04T17:19:00Z"/>
                <w:rFonts w:ascii="Times New Roman" w:hAnsi="Times New Roman" w:cs="Times New Roman"/>
                <w:b/>
                <w:bCs/>
                <w:sz w:val="24"/>
                <w:szCs w:val="24"/>
              </w:rPr>
            </w:pPr>
            <w:ins w:id="563" w:author="Md. Rashed Babu" w:date="2022-10-04T17:19:00Z">
              <w:r w:rsidRPr="00093574">
                <w:rPr>
                  <w:rFonts w:ascii="Times New Roman" w:hAnsi="Times New Roman" w:cs="Times New Roman"/>
                  <w:b/>
                  <w:bCs/>
                  <w:sz w:val="24"/>
                  <w:szCs w:val="24"/>
                </w:rPr>
                <w:t>Developmentally on track</w:t>
              </w:r>
            </w:ins>
          </w:p>
        </w:tc>
        <w:tc>
          <w:tcPr>
            <w:tcW w:w="599" w:type="pct"/>
            <w:vMerge w:val="restart"/>
            <w:vAlign w:val="center"/>
          </w:tcPr>
          <w:p w14:paraId="3F944E34" w14:textId="77777777" w:rsidR="00A22A96" w:rsidRPr="00093574" w:rsidRDefault="00A22A96" w:rsidP="00F16AEE">
            <w:pPr>
              <w:jc w:val="both"/>
              <w:rPr>
                <w:ins w:id="564" w:author="Md. Rashed Babu" w:date="2022-10-04T17:19:00Z"/>
                <w:rFonts w:ascii="Times New Roman" w:hAnsi="Times New Roman" w:cs="Times New Roman"/>
                <w:b/>
                <w:sz w:val="24"/>
                <w:szCs w:val="24"/>
              </w:rPr>
            </w:pPr>
            <w:ins w:id="565" w:author="Md. Rashed Babu" w:date="2022-10-04T17:19:00Z">
              <w:r w:rsidRPr="00093574">
                <w:rPr>
                  <w:rFonts w:ascii="Times New Roman" w:hAnsi="Times New Roman" w:cs="Times New Roman"/>
                  <w:b/>
                  <w:sz w:val="24"/>
                  <w:szCs w:val="24"/>
                </w:rPr>
                <w:t>P-value</w:t>
              </w:r>
            </w:ins>
          </w:p>
        </w:tc>
      </w:tr>
      <w:tr w:rsidR="00A22A96" w:rsidRPr="00093574" w14:paraId="73055EC9" w14:textId="77777777" w:rsidTr="00F16AEE">
        <w:trPr>
          <w:trHeight w:val="161"/>
          <w:jc w:val="center"/>
          <w:ins w:id="566" w:author="Md. Rashed Babu" w:date="2022-10-04T17:19:00Z"/>
        </w:trPr>
        <w:tc>
          <w:tcPr>
            <w:tcW w:w="920" w:type="pct"/>
            <w:vMerge/>
            <w:vAlign w:val="center"/>
          </w:tcPr>
          <w:p w14:paraId="1EA596FC" w14:textId="77777777" w:rsidR="00A22A96" w:rsidRPr="00093574" w:rsidRDefault="00A22A96" w:rsidP="00F16AEE">
            <w:pPr>
              <w:jc w:val="both"/>
              <w:rPr>
                <w:ins w:id="567" w:author="Md. Rashed Babu" w:date="2022-10-04T17:19:00Z"/>
                <w:rFonts w:ascii="Times New Roman" w:hAnsi="Times New Roman" w:cs="Times New Roman"/>
                <w:sz w:val="24"/>
                <w:szCs w:val="24"/>
              </w:rPr>
            </w:pPr>
          </w:p>
        </w:tc>
        <w:tc>
          <w:tcPr>
            <w:tcW w:w="715" w:type="pct"/>
            <w:tcBorders>
              <w:top w:val="single" w:sz="4" w:space="0" w:color="auto"/>
              <w:bottom w:val="nil"/>
            </w:tcBorders>
            <w:vAlign w:val="center"/>
          </w:tcPr>
          <w:p w14:paraId="519E08F4" w14:textId="77777777" w:rsidR="00A22A96" w:rsidRPr="00093574" w:rsidRDefault="00A22A96" w:rsidP="00F16AEE">
            <w:pPr>
              <w:jc w:val="center"/>
              <w:rPr>
                <w:ins w:id="568" w:author="Md. Rashed Babu" w:date="2022-10-04T17:19:00Z"/>
                <w:rFonts w:ascii="Times New Roman" w:hAnsi="Times New Roman" w:cs="Times New Roman"/>
                <w:b/>
                <w:bCs/>
                <w:sz w:val="24"/>
                <w:szCs w:val="24"/>
              </w:rPr>
            </w:pPr>
            <w:ins w:id="569" w:author="Md. Rashed Babu" w:date="2022-10-04T17:19:00Z">
              <w:r w:rsidRPr="00093574">
                <w:rPr>
                  <w:rFonts w:ascii="Times New Roman" w:hAnsi="Times New Roman" w:cs="Times New Roman"/>
                  <w:b/>
                  <w:bCs/>
                  <w:sz w:val="24"/>
                  <w:szCs w:val="24"/>
                </w:rPr>
                <w:t>Yes</w:t>
              </w:r>
            </w:ins>
          </w:p>
        </w:tc>
        <w:tc>
          <w:tcPr>
            <w:tcW w:w="715" w:type="pct"/>
            <w:tcBorders>
              <w:top w:val="single" w:sz="4" w:space="0" w:color="auto"/>
              <w:bottom w:val="nil"/>
            </w:tcBorders>
            <w:vAlign w:val="center"/>
          </w:tcPr>
          <w:p w14:paraId="36CA5674" w14:textId="77777777" w:rsidR="00A22A96" w:rsidRPr="00093574" w:rsidRDefault="00A22A96" w:rsidP="00F16AEE">
            <w:pPr>
              <w:jc w:val="center"/>
              <w:rPr>
                <w:ins w:id="570" w:author="Md. Rashed Babu" w:date="2022-10-04T17:19:00Z"/>
                <w:rFonts w:ascii="Times New Roman" w:hAnsi="Times New Roman" w:cs="Times New Roman"/>
                <w:b/>
                <w:bCs/>
                <w:sz w:val="24"/>
                <w:szCs w:val="24"/>
              </w:rPr>
            </w:pPr>
            <w:ins w:id="571" w:author="Md. Rashed Babu" w:date="2022-10-04T17:19:00Z">
              <w:r w:rsidRPr="00093574">
                <w:rPr>
                  <w:rFonts w:ascii="Times New Roman" w:hAnsi="Times New Roman" w:cs="Times New Roman"/>
                  <w:b/>
                  <w:bCs/>
                  <w:sz w:val="24"/>
                  <w:szCs w:val="24"/>
                </w:rPr>
                <w:t>No</w:t>
              </w:r>
            </w:ins>
          </w:p>
        </w:tc>
        <w:tc>
          <w:tcPr>
            <w:tcW w:w="599" w:type="pct"/>
            <w:vMerge/>
            <w:vAlign w:val="center"/>
          </w:tcPr>
          <w:p w14:paraId="0B636381" w14:textId="77777777" w:rsidR="00A22A96" w:rsidRPr="00093574" w:rsidRDefault="00A22A96" w:rsidP="00F16AEE">
            <w:pPr>
              <w:jc w:val="both"/>
              <w:rPr>
                <w:ins w:id="572" w:author="Md. Rashed Babu" w:date="2022-10-04T17:19:00Z"/>
                <w:rFonts w:ascii="Times New Roman" w:hAnsi="Times New Roman" w:cs="Times New Roman"/>
                <w:sz w:val="24"/>
                <w:szCs w:val="24"/>
              </w:rPr>
            </w:pPr>
          </w:p>
        </w:tc>
        <w:tc>
          <w:tcPr>
            <w:tcW w:w="715" w:type="pct"/>
            <w:tcBorders>
              <w:top w:val="single" w:sz="4" w:space="0" w:color="auto"/>
              <w:bottom w:val="nil"/>
            </w:tcBorders>
            <w:vAlign w:val="center"/>
          </w:tcPr>
          <w:p w14:paraId="7EED0AA6" w14:textId="77777777" w:rsidR="00A22A96" w:rsidRPr="00093574" w:rsidRDefault="00A22A96" w:rsidP="00F16AEE">
            <w:pPr>
              <w:jc w:val="center"/>
              <w:rPr>
                <w:ins w:id="573" w:author="Md. Rashed Babu" w:date="2022-10-04T17:19:00Z"/>
                <w:rFonts w:ascii="Times New Roman" w:hAnsi="Times New Roman" w:cs="Times New Roman"/>
                <w:b/>
                <w:bCs/>
                <w:sz w:val="24"/>
                <w:szCs w:val="24"/>
              </w:rPr>
            </w:pPr>
            <w:ins w:id="574" w:author="Md. Rashed Babu" w:date="2022-10-04T17:19:00Z">
              <w:r w:rsidRPr="00093574">
                <w:rPr>
                  <w:rFonts w:ascii="Times New Roman" w:hAnsi="Times New Roman" w:cs="Times New Roman"/>
                  <w:b/>
                  <w:bCs/>
                  <w:sz w:val="24"/>
                  <w:szCs w:val="24"/>
                </w:rPr>
                <w:t>Yes</w:t>
              </w:r>
            </w:ins>
          </w:p>
        </w:tc>
        <w:tc>
          <w:tcPr>
            <w:tcW w:w="737" w:type="pct"/>
            <w:tcBorders>
              <w:top w:val="single" w:sz="4" w:space="0" w:color="auto"/>
              <w:bottom w:val="nil"/>
            </w:tcBorders>
            <w:vAlign w:val="center"/>
          </w:tcPr>
          <w:p w14:paraId="66BE8ABF" w14:textId="77777777" w:rsidR="00A22A96" w:rsidRPr="00093574" w:rsidRDefault="00A22A96" w:rsidP="00F16AEE">
            <w:pPr>
              <w:jc w:val="center"/>
              <w:rPr>
                <w:ins w:id="575" w:author="Md. Rashed Babu" w:date="2022-10-04T17:19:00Z"/>
                <w:rFonts w:ascii="Times New Roman" w:hAnsi="Times New Roman" w:cs="Times New Roman"/>
                <w:b/>
                <w:bCs/>
                <w:sz w:val="24"/>
                <w:szCs w:val="24"/>
              </w:rPr>
            </w:pPr>
            <w:ins w:id="576" w:author="Md. Rashed Babu" w:date="2022-10-04T17:19:00Z">
              <w:r w:rsidRPr="00093574">
                <w:rPr>
                  <w:rFonts w:ascii="Times New Roman" w:hAnsi="Times New Roman" w:cs="Times New Roman"/>
                  <w:b/>
                  <w:bCs/>
                  <w:sz w:val="24"/>
                  <w:szCs w:val="24"/>
                </w:rPr>
                <w:t>No</w:t>
              </w:r>
            </w:ins>
          </w:p>
        </w:tc>
        <w:tc>
          <w:tcPr>
            <w:tcW w:w="599" w:type="pct"/>
            <w:vMerge/>
            <w:vAlign w:val="center"/>
          </w:tcPr>
          <w:p w14:paraId="36DDB8C0" w14:textId="77777777" w:rsidR="00A22A96" w:rsidRPr="00093574" w:rsidRDefault="00A22A96" w:rsidP="00F16AEE">
            <w:pPr>
              <w:jc w:val="both"/>
              <w:rPr>
                <w:ins w:id="577" w:author="Md. Rashed Babu" w:date="2022-10-04T17:19:00Z"/>
                <w:rFonts w:ascii="Times New Roman" w:hAnsi="Times New Roman" w:cs="Times New Roman"/>
                <w:sz w:val="24"/>
                <w:szCs w:val="24"/>
              </w:rPr>
            </w:pPr>
          </w:p>
        </w:tc>
      </w:tr>
      <w:tr w:rsidR="00A22A96" w:rsidRPr="00093574" w14:paraId="38D90377" w14:textId="77777777" w:rsidTr="00F16AEE">
        <w:trPr>
          <w:trHeight w:val="161"/>
          <w:jc w:val="center"/>
          <w:ins w:id="578" w:author="Md. Rashed Babu" w:date="2022-10-04T17:19:00Z"/>
        </w:trPr>
        <w:tc>
          <w:tcPr>
            <w:tcW w:w="920" w:type="pct"/>
            <w:vMerge/>
            <w:tcBorders>
              <w:bottom w:val="single" w:sz="4" w:space="0" w:color="auto"/>
            </w:tcBorders>
            <w:vAlign w:val="center"/>
          </w:tcPr>
          <w:p w14:paraId="30123856" w14:textId="77777777" w:rsidR="00A22A96" w:rsidRPr="00093574" w:rsidRDefault="00A22A96" w:rsidP="00F16AEE">
            <w:pPr>
              <w:jc w:val="both"/>
              <w:rPr>
                <w:ins w:id="579" w:author="Md. Rashed Babu" w:date="2022-10-04T17:19:00Z"/>
                <w:rFonts w:ascii="Times New Roman" w:hAnsi="Times New Roman" w:cs="Times New Roman"/>
                <w:sz w:val="24"/>
                <w:szCs w:val="24"/>
              </w:rPr>
            </w:pPr>
          </w:p>
        </w:tc>
        <w:tc>
          <w:tcPr>
            <w:tcW w:w="715" w:type="pct"/>
            <w:tcBorders>
              <w:top w:val="nil"/>
              <w:bottom w:val="nil"/>
            </w:tcBorders>
            <w:vAlign w:val="center"/>
          </w:tcPr>
          <w:p w14:paraId="460803B3" w14:textId="77777777" w:rsidR="00A22A96" w:rsidRPr="00093574" w:rsidRDefault="00A22A96" w:rsidP="00F16AEE">
            <w:pPr>
              <w:jc w:val="center"/>
              <w:rPr>
                <w:ins w:id="580" w:author="Md. Rashed Babu" w:date="2022-10-04T17:19:00Z"/>
                <w:rFonts w:ascii="Times New Roman" w:hAnsi="Times New Roman" w:cs="Times New Roman"/>
                <w:b/>
                <w:bCs/>
                <w:sz w:val="24"/>
                <w:szCs w:val="24"/>
              </w:rPr>
            </w:pPr>
            <w:ins w:id="581" w:author="Md. Rashed Babu" w:date="2022-10-04T17:19:00Z">
              <w:r w:rsidRPr="00093574">
                <w:rPr>
                  <w:rFonts w:ascii="Times New Roman" w:hAnsi="Times New Roman" w:cs="Times New Roman"/>
                  <w:b/>
                  <w:bCs/>
                  <w:sz w:val="24"/>
                  <w:szCs w:val="24"/>
                </w:rPr>
                <w:t>N (%)</w:t>
              </w:r>
            </w:ins>
          </w:p>
        </w:tc>
        <w:tc>
          <w:tcPr>
            <w:tcW w:w="715" w:type="pct"/>
            <w:tcBorders>
              <w:top w:val="nil"/>
              <w:bottom w:val="nil"/>
            </w:tcBorders>
            <w:vAlign w:val="center"/>
          </w:tcPr>
          <w:p w14:paraId="3C82B64E" w14:textId="77777777" w:rsidR="00A22A96" w:rsidRPr="00093574" w:rsidRDefault="00A22A96" w:rsidP="00F16AEE">
            <w:pPr>
              <w:jc w:val="center"/>
              <w:rPr>
                <w:ins w:id="582" w:author="Md. Rashed Babu" w:date="2022-10-04T17:19:00Z"/>
                <w:rFonts w:ascii="Times New Roman" w:hAnsi="Times New Roman" w:cs="Times New Roman"/>
                <w:b/>
                <w:bCs/>
                <w:sz w:val="24"/>
                <w:szCs w:val="24"/>
              </w:rPr>
            </w:pPr>
            <w:ins w:id="583" w:author="Md. Rashed Babu" w:date="2022-10-04T17:19:00Z">
              <w:r w:rsidRPr="00093574">
                <w:rPr>
                  <w:rFonts w:ascii="Times New Roman" w:hAnsi="Times New Roman" w:cs="Times New Roman"/>
                  <w:b/>
                  <w:bCs/>
                  <w:sz w:val="24"/>
                  <w:szCs w:val="24"/>
                </w:rPr>
                <w:t>N (%)</w:t>
              </w:r>
            </w:ins>
          </w:p>
        </w:tc>
        <w:tc>
          <w:tcPr>
            <w:tcW w:w="599" w:type="pct"/>
            <w:vMerge/>
            <w:tcBorders>
              <w:bottom w:val="single" w:sz="4" w:space="0" w:color="auto"/>
            </w:tcBorders>
            <w:vAlign w:val="center"/>
          </w:tcPr>
          <w:p w14:paraId="7D98A4BA" w14:textId="77777777" w:rsidR="00A22A96" w:rsidRPr="00093574" w:rsidRDefault="00A22A96" w:rsidP="00F16AEE">
            <w:pPr>
              <w:jc w:val="both"/>
              <w:rPr>
                <w:ins w:id="584" w:author="Md. Rashed Babu" w:date="2022-10-04T17:19:00Z"/>
                <w:rFonts w:ascii="Times New Roman" w:hAnsi="Times New Roman" w:cs="Times New Roman"/>
                <w:sz w:val="24"/>
                <w:szCs w:val="24"/>
              </w:rPr>
            </w:pPr>
          </w:p>
        </w:tc>
        <w:tc>
          <w:tcPr>
            <w:tcW w:w="715" w:type="pct"/>
            <w:tcBorders>
              <w:top w:val="nil"/>
              <w:bottom w:val="single" w:sz="4" w:space="0" w:color="auto"/>
            </w:tcBorders>
            <w:vAlign w:val="center"/>
          </w:tcPr>
          <w:p w14:paraId="63F45DF7" w14:textId="77777777" w:rsidR="00A22A96" w:rsidRPr="00093574" w:rsidRDefault="00A22A96" w:rsidP="00F16AEE">
            <w:pPr>
              <w:jc w:val="center"/>
              <w:rPr>
                <w:ins w:id="585" w:author="Md. Rashed Babu" w:date="2022-10-04T17:19:00Z"/>
                <w:rFonts w:ascii="Times New Roman" w:hAnsi="Times New Roman" w:cs="Times New Roman"/>
                <w:b/>
                <w:bCs/>
                <w:sz w:val="24"/>
                <w:szCs w:val="24"/>
              </w:rPr>
            </w:pPr>
            <w:ins w:id="586" w:author="Md. Rashed Babu" w:date="2022-10-04T17:19:00Z">
              <w:r w:rsidRPr="00093574">
                <w:rPr>
                  <w:rFonts w:ascii="Times New Roman" w:hAnsi="Times New Roman" w:cs="Times New Roman"/>
                  <w:b/>
                  <w:bCs/>
                  <w:sz w:val="24"/>
                  <w:szCs w:val="24"/>
                </w:rPr>
                <w:t>N (%)</w:t>
              </w:r>
            </w:ins>
          </w:p>
        </w:tc>
        <w:tc>
          <w:tcPr>
            <w:tcW w:w="737" w:type="pct"/>
            <w:tcBorders>
              <w:top w:val="nil"/>
              <w:bottom w:val="single" w:sz="4" w:space="0" w:color="auto"/>
            </w:tcBorders>
            <w:vAlign w:val="center"/>
          </w:tcPr>
          <w:p w14:paraId="30C5CA3D" w14:textId="77777777" w:rsidR="00A22A96" w:rsidRPr="00093574" w:rsidRDefault="00A22A96" w:rsidP="00F16AEE">
            <w:pPr>
              <w:jc w:val="center"/>
              <w:rPr>
                <w:ins w:id="587" w:author="Md. Rashed Babu" w:date="2022-10-04T17:19:00Z"/>
                <w:rFonts w:ascii="Times New Roman" w:hAnsi="Times New Roman" w:cs="Times New Roman"/>
                <w:b/>
                <w:bCs/>
                <w:sz w:val="24"/>
                <w:szCs w:val="24"/>
              </w:rPr>
            </w:pPr>
            <w:ins w:id="588" w:author="Md. Rashed Babu" w:date="2022-10-04T17:19:00Z">
              <w:r w:rsidRPr="00093574">
                <w:rPr>
                  <w:rFonts w:ascii="Times New Roman" w:hAnsi="Times New Roman" w:cs="Times New Roman"/>
                  <w:b/>
                  <w:bCs/>
                  <w:sz w:val="24"/>
                  <w:szCs w:val="24"/>
                </w:rPr>
                <w:t>N (%)</w:t>
              </w:r>
            </w:ins>
          </w:p>
        </w:tc>
        <w:tc>
          <w:tcPr>
            <w:tcW w:w="599" w:type="pct"/>
            <w:vMerge/>
            <w:tcBorders>
              <w:bottom w:val="single" w:sz="4" w:space="0" w:color="auto"/>
            </w:tcBorders>
            <w:vAlign w:val="center"/>
          </w:tcPr>
          <w:p w14:paraId="2EEC4327" w14:textId="77777777" w:rsidR="00A22A96" w:rsidRPr="00093574" w:rsidRDefault="00A22A96" w:rsidP="00F16AEE">
            <w:pPr>
              <w:jc w:val="both"/>
              <w:rPr>
                <w:ins w:id="589" w:author="Md. Rashed Babu" w:date="2022-10-04T17:19:00Z"/>
                <w:rFonts w:ascii="Times New Roman" w:hAnsi="Times New Roman" w:cs="Times New Roman"/>
                <w:sz w:val="24"/>
                <w:szCs w:val="24"/>
              </w:rPr>
            </w:pPr>
          </w:p>
        </w:tc>
      </w:tr>
      <w:tr w:rsidR="00A22A96" w:rsidRPr="00093574" w14:paraId="16067D8A" w14:textId="77777777" w:rsidTr="00F16AEE">
        <w:trPr>
          <w:trHeight w:val="161"/>
          <w:jc w:val="center"/>
          <w:ins w:id="590" w:author="Md. Rashed Babu" w:date="2022-10-04T17:19:00Z"/>
        </w:trPr>
        <w:tc>
          <w:tcPr>
            <w:tcW w:w="5000" w:type="pct"/>
            <w:gridSpan w:val="7"/>
            <w:tcBorders>
              <w:top w:val="single" w:sz="4" w:space="0" w:color="auto"/>
              <w:bottom w:val="nil"/>
            </w:tcBorders>
            <w:vAlign w:val="center"/>
          </w:tcPr>
          <w:p w14:paraId="7866ACF7" w14:textId="77777777" w:rsidR="00A22A96" w:rsidRPr="00405D72" w:rsidRDefault="00A22A96" w:rsidP="00F16AEE">
            <w:pPr>
              <w:jc w:val="both"/>
              <w:rPr>
                <w:ins w:id="591" w:author="Md. Rashed Babu" w:date="2022-10-04T17:19:00Z"/>
                <w:rFonts w:ascii="Times New Roman" w:hAnsi="Times New Roman" w:cs="Times New Roman"/>
                <w:sz w:val="24"/>
                <w:szCs w:val="24"/>
              </w:rPr>
            </w:pPr>
            <w:ins w:id="592" w:author="Md. Rashed Babu" w:date="2022-10-04T17:19:00Z">
              <w:r w:rsidRPr="00405D72">
                <w:rPr>
                  <w:rFonts w:ascii="Times New Roman" w:hAnsi="Times New Roman" w:cs="Times New Roman"/>
                  <w:b/>
                  <w:sz w:val="24"/>
                  <w:szCs w:val="24"/>
                </w:rPr>
                <w:t>Age of child (in years)</w:t>
              </w:r>
            </w:ins>
          </w:p>
        </w:tc>
      </w:tr>
      <w:tr w:rsidR="00A22A96" w:rsidRPr="00093574" w14:paraId="2D0DD18F" w14:textId="77777777" w:rsidTr="00F16AEE">
        <w:trPr>
          <w:trHeight w:val="250"/>
          <w:jc w:val="center"/>
          <w:ins w:id="593" w:author="Md. Rashed Babu" w:date="2022-10-04T17:19:00Z"/>
        </w:trPr>
        <w:tc>
          <w:tcPr>
            <w:tcW w:w="920" w:type="pct"/>
            <w:tcBorders>
              <w:top w:val="nil"/>
            </w:tcBorders>
            <w:vAlign w:val="center"/>
          </w:tcPr>
          <w:p w14:paraId="120AC9B6" w14:textId="77777777" w:rsidR="00A22A96" w:rsidRPr="00093574" w:rsidRDefault="00A22A96" w:rsidP="00F16AEE">
            <w:pPr>
              <w:jc w:val="both"/>
              <w:rPr>
                <w:ins w:id="594" w:author="Md. Rashed Babu" w:date="2022-10-04T17:19:00Z"/>
                <w:rFonts w:ascii="Times New Roman" w:hAnsi="Times New Roman" w:cs="Times New Roman"/>
                <w:bCs/>
                <w:sz w:val="24"/>
                <w:szCs w:val="24"/>
              </w:rPr>
            </w:pPr>
            <w:ins w:id="595" w:author="Md. Rashed Babu" w:date="2022-10-04T17:19:00Z">
              <w:r w:rsidRPr="00093574">
                <w:rPr>
                  <w:rFonts w:ascii="Times New Roman" w:hAnsi="Times New Roman" w:cs="Times New Roman"/>
                  <w:bCs/>
                  <w:sz w:val="24"/>
                  <w:szCs w:val="24"/>
                </w:rPr>
                <w:t>3</w:t>
              </w:r>
            </w:ins>
          </w:p>
        </w:tc>
        <w:tc>
          <w:tcPr>
            <w:tcW w:w="715" w:type="pct"/>
            <w:tcBorders>
              <w:top w:val="nil"/>
            </w:tcBorders>
            <w:vAlign w:val="center"/>
          </w:tcPr>
          <w:p w14:paraId="42E915E5" w14:textId="77777777" w:rsidR="00A22A96" w:rsidRPr="00093574" w:rsidRDefault="00A22A96" w:rsidP="00F16AEE">
            <w:pPr>
              <w:jc w:val="both"/>
              <w:rPr>
                <w:ins w:id="596" w:author="Md. Rashed Babu" w:date="2022-10-04T17:19:00Z"/>
                <w:rFonts w:ascii="Times New Roman" w:hAnsi="Times New Roman" w:cs="Times New Roman"/>
                <w:bCs/>
                <w:sz w:val="24"/>
                <w:szCs w:val="24"/>
              </w:rPr>
            </w:pPr>
            <w:ins w:id="597" w:author="Md. Rashed Babu" w:date="2022-10-04T17:19:00Z">
              <w:r w:rsidRPr="00093574">
                <w:rPr>
                  <w:rFonts w:ascii="Times New Roman" w:hAnsi="Times New Roman" w:cs="Times New Roman"/>
                  <w:bCs/>
                  <w:sz w:val="24"/>
                  <w:szCs w:val="24"/>
                </w:rPr>
                <w:t>2392 (59.46)</w:t>
              </w:r>
            </w:ins>
          </w:p>
        </w:tc>
        <w:tc>
          <w:tcPr>
            <w:tcW w:w="715" w:type="pct"/>
            <w:tcBorders>
              <w:top w:val="nil"/>
            </w:tcBorders>
            <w:vAlign w:val="center"/>
          </w:tcPr>
          <w:p w14:paraId="02F9D6AD" w14:textId="77777777" w:rsidR="00A22A96" w:rsidRPr="00093574" w:rsidRDefault="00A22A96" w:rsidP="00F16AEE">
            <w:pPr>
              <w:jc w:val="both"/>
              <w:rPr>
                <w:ins w:id="598" w:author="Md. Rashed Babu" w:date="2022-10-04T17:19:00Z"/>
                <w:rFonts w:ascii="Times New Roman" w:hAnsi="Times New Roman" w:cs="Times New Roman"/>
                <w:bCs/>
                <w:sz w:val="24"/>
                <w:szCs w:val="24"/>
              </w:rPr>
            </w:pPr>
            <w:ins w:id="599" w:author="Md. Rashed Babu" w:date="2022-10-04T17:19:00Z">
              <w:r w:rsidRPr="00093574">
                <w:rPr>
                  <w:rFonts w:ascii="Times New Roman" w:hAnsi="Times New Roman" w:cs="Times New Roman"/>
                  <w:bCs/>
                  <w:sz w:val="24"/>
                  <w:szCs w:val="24"/>
                </w:rPr>
                <w:t>1649(40.54)</w:t>
              </w:r>
            </w:ins>
          </w:p>
        </w:tc>
        <w:tc>
          <w:tcPr>
            <w:tcW w:w="599" w:type="pct"/>
            <w:vMerge w:val="restart"/>
            <w:tcBorders>
              <w:top w:val="nil"/>
            </w:tcBorders>
            <w:vAlign w:val="center"/>
          </w:tcPr>
          <w:p w14:paraId="45AD4E37" w14:textId="77777777" w:rsidR="00A22A96" w:rsidRPr="00093574" w:rsidRDefault="00A22A96" w:rsidP="00F16AEE">
            <w:pPr>
              <w:jc w:val="both"/>
              <w:rPr>
                <w:ins w:id="600" w:author="Md. Rashed Babu" w:date="2022-10-04T17:19:00Z"/>
                <w:rFonts w:ascii="Times New Roman" w:hAnsi="Times New Roman" w:cs="Times New Roman"/>
                <w:bCs/>
                <w:sz w:val="24"/>
                <w:szCs w:val="24"/>
              </w:rPr>
            </w:pPr>
            <w:ins w:id="601" w:author="Md. Rashed Babu" w:date="2022-10-04T17:19:00Z">
              <w:r w:rsidRPr="00093574">
                <w:rPr>
                  <w:rFonts w:ascii="Times New Roman" w:hAnsi="Times New Roman" w:cs="Times New Roman"/>
                  <w:bCs/>
                  <w:sz w:val="24"/>
                  <w:szCs w:val="24"/>
                </w:rPr>
                <w:t>&lt;0.001</w:t>
              </w:r>
            </w:ins>
          </w:p>
        </w:tc>
        <w:tc>
          <w:tcPr>
            <w:tcW w:w="715" w:type="pct"/>
            <w:tcBorders>
              <w:top w:val="nil"/>
            </w:tcBorders>
            <w:vAlign w:val="center"/>
          </w:tcPr>
          <w:p w14:paraId="249E63A2" w14:textId="77777777" w:rsidR="00A22A96" w:rsidRPr="00093574" w:rsidRDefault="00A22A96" w:rsidP="00F16AEE">
            <w:pPr>
              <w:jc w:val="both"/>
              <w:rPr>
                <w:ins w:id="602" w:author="Md. Rashed Babu" w:date="2022-10-04T17:19:00Z"/>
                <w:rFonts w:ascii="Times New Roman" w:hAnsi="Times New Roman" w:cs="Times New Roman"/>
                <w:bCs/>
                <w:sz w:val="24"/>
                <w:szCs w:val="24"/>
              </w:rPr>
            </w:pPr>
            <w:ins w:id="603" w:author="Md. Rashed Babu" w:date="2022-10-04T17:19:00Z">
              <w:r w:rsidRPr="00093574">
                <w:rPr>
                  <w:rFonts w:ascii="Times New Roman" w:hAnsi="Times New Roman" w:cs="Times New Roman"/>
                  <w:bCs/>
                  <w:sz w:val="24"/>
                  <w:szCs w:val="24"/>
                </w:rPr>
                <w:t>3166 (68.72)</w:t>
              </w:r>
            </w:ins>
          </w:p>
        </w:tc>
        <w:tc>
          <w:tcPr>
            <w:tcW w:w="737" w:type="pct"/>
            <w:tcBorders>
              <w:top w:val="nil"/>
            </w:tcBorders>
            <w:vAlign w:val="center"/>
          </w:tcPr>
          <w:p w14:paraId="6B610B8D" w14:textId="77777777" w:rsidR="00A22A96" w:rsidRPr="00093574" w:rsidRDefault="00A22A96" w:rsidP="00F16AEE">
            <w:pPr>
              <w:jc w:val="both"/>
              <w:rPr>
                <w:ins w:id="604" w:author="Md. Rashed Babu" w:date="2022-10-04T17:19:00Z"/>
                <w:rFonts w:ascii="Times New Roman" w:hAnsi="Times New Roman" w:cs="Times New Roman"/>
                <w:bCs/>
                <w:sz w:val="24"/>
                <w:szCs w:val="24"/>
              </w:rPr>
            </w:pPr>
            <w:ins w:id="605" w:author="Md. Rashed Babu" w:date="2022-10-04T17:19:00Z">
              <w:r w:rsidRPr="00093574">
                <w:rPr>
                  <w:rFonts w:ascii="Times New Roman" w:hAnsi="Times New Roman" w:cs="Times New Roman"/>
                  <w:bCs/>
                  <w:sz w:val="24"/>
                  <w:szCs w:val="24"/>
                </w:rPr>
                <w:t>1584 (31.28)</w:t>
              </w:r>
            </w:ins>
          </w:p>
        </w:tc>
        <w:tc>
          <w:tcPr>
            <w:tcW w:w="599" w:type="pct"/>
            <w:vMerge w:val="restart"/>
            <w:tcBorders>
              <w:top w:val="nil"/>
            </w:tcBorders>
            <w:vAlign w:val="center"/>
          </w:tcPr>
          <w:p w14:paraId="050507ED" w14:textId="77777777" w:rsidR="00A22A96" w:rsidRPr="00093574" w:rsidRDefault="00A22A96" w:rsidP="00F16AEE">
            <w:pPr>
              <w:jc w:val="both"/>
              <w:rPr>
                <w:ins w:id="606" w:author="Md. Rashed Babu" w:date="2022-10-04T17:19:00Z"/>
                <w:rFonts w:ascii="Times New Roman" w:hAnsi="Times New Roman" w:cs="Times New Roman"/>
                <w:bCs/>
                <w:sz w:val="24"/>
                <w:szCs w:val="24"/>
              </w:rPr>
            </w:pPr>
            <w:ins w:id="607" w:author="Md. Rashed Babu" w:date="2022-10-04T17:19:00Z">
              <w:r w:rsidRPr="00093574">
                <w:rPr>
                  <w:rFonts w:ascii="Times New Roman" w:hAnsi="Times New Roman" w:cs="Times New Roman"/>
                  <w:bCs/>
                  <w:sz w:val="24"/>
                  <w:szCs w:val="24"/>
                </w:rPr>
                <w:t>&lt;0.001</w:t>
              </w:r>
            </w:ins>
          </w:p>
        </w:tc>
      </w:tr>
      <w:tr w:rsidR="00A22A96" w:rsidRPr="00093574" w14:paraId="5A8CB270" w14:textId="77777777" w:rsidTr="00F16AEE">
        <w:trPr>
          <w:trHeight w:val="138"/>
          <w:jc w:val="center"/>
          <w:ins w:id="608" w:author="Md. Rashed Babu" w:date="2022-10-04T17:19:00Z"/>
        </w:trPr>
        <w:tc>
          <w:tcPr>
            <w:tcW w:w="920" w:type="pct"/>
            <w:vAlign w:val="center"/>
          </w:tcPr>
          <w:p w14:paraId="062D3936" w14:textId="77777777" w:rsidR="00A22A96" w:rsidRPr="00093574" w:rsidRDefault="00A22A96" w:rsidP="00F16AEE">
            <w:pPr>
              <w:jc w:val="both"/>
              <w:rPr>
                <w:ins w:id="609" w:author="Md. Rashed Babu" w:date="2022-10-04T17:19:00Z"/>
                <w:rFonts w:ascii="Times New Roman" w:hAnsi="Times New Roman" w:cs="Times New Roman"/>
                <w:bCs/>
                <w:sz w:val="24"/>
                <w:szCs w:val="24"/>
              </w:rPr>
            </w:pPr>
            <w:ins w:id="610" w:author="Md. Rashed Babu" w:date="2022-10-04T17:19:00Z">
              <w:r w:rsidRPr="00093574">
                <w:rPr>
                  <w:rFonts w:ascii="Times New Roman" w:hAnsi="Times New Roman" w:cs="Times New Roman"/>
                  <w:bCs/>
                  <w:sz w:val="24"/>
                  <w:szCs w:val="24"/>
                </w:rPr>
                <w:t>4</w:t>
              </w:r>
            </w:ins>
          </w:p>
        </w:tc>
        <w:tc>
          <w:tcPr>
            <w:tcW w:w="715" w:type="pct"/>
            <w:vAlign w:val="center"/>
          </w:tcPr>
          <w:p w14:paraId="0FF8936D" w14:textId="77777777" w:rsidR="00A22A96" w:rsidRPr="00093574" w:rsidRDefault="00A22A96" w:rsidP="00F16AEE">
            <w:pPr>
              <w:jc w:val="both"/>
              <w:rPr>
                <w:ins w:id="611" w:author="Md. Rashed Babu" w:date="2022-10-04T17:19:00Z"/>
                <w:rFonts w:ascii="Times New Roman" w:hAnsi="Times New Roman" w:cs="Times New Roman"/>
                <w:bCs/>
                <w:sz w:val="24"/>
                <w:szCs w:val="24"/>
              </w:rPr>
            </w:pPr>
            <w:ins w:id="612" w:author="Md. Rashed Babu" w:date="2022-10-04T17:19:00Z">
              <w:r w:rsidRPr="00093574">
                <w:rPr>
                  <w:rFonts w:ascii="Times New Roman" w:hAnsi="Times New Roman" w:cs="Times New Roman"/>
                  <w:bCs/>
                  <w:sz w:val="24"/>
                  <w:szCs w:val="24"/>
                </w:rPr>
                <w:t>2909 (71.40)</w:t>
              </w:r>
            </w:ins>
          </w:p>
        </w:tc>
        <w:tc>
          <w:tcPr>
            <w:tcW w:w="715" w:type="pct"/>
            <w:vAlign w:val="center"/>
          </w:tcPr>
          <w:p w14:paraId="4E3C8906" w14:textId="77777777" w:rsidR="00A22A96" w:rsidRPr="00093574" w:rsidRDefault="00A22A96" w:rsidP="00F16AEE">
            <w:pPr>
              <w:jc w:val="both"/>
              <w:rPr>
                <w:ins w:id="613" w:author="Md. Rashed Babu" w:date="2022-10-04T17:19:00Z"/>
                <w:rFonts w:ascii="Times New Roman" w:hAnsi="Times New Roman" w:cs="Times New Roman"/>
                <w:bCs/>
                <w:sz w:val="24"/>
                <w:szCs w:val="24"/>
              </w:rPr>
            </w:pPr>
            <w:ins w:id="614" w:author="Md. Rashed Babu" w:date="2022-10-04T17:19:00Z">
              <w:r w:rsidRPr="00093574">
                <w:rPr>
                  <w:rFonts w:ascii="Times New Roman" w:hAnsi="Times New Roman" w:cs="Times New Roman"/>
                  <w:bCs/>
                  <w:sz w:val="24"/>
                  <w:szCs w:val="24"/>
                </w:rPr>
                <w:t>1198 (28.60)</w:t>
              </w:r>
            </w:ins>
          </w:p>
        </w:tc>
        <w:tc>
          <w:tcPr>
            <w:tcW w:w="599" w:type="pct"/>
            <w:vMerge/>
            <w:vAlign w:val="center"/>
          </w:tcPr>
          <w:p w14:paraId="03618F83" w14:textId="77777777" w:rsidR="00A22A96" w:rsidRPr="00093574" w:rsidRDefault="00A22A96" w:rsidP="00F16AEE">
            <w:pPr>
              <w:jc w:val="both"/>
              <w:rPr>
                <w:ins w:id="615" w:author="Md. Rashed Babu" w:date="2022-10-04T17:19:00Z"/>
                <w:rFonts w:ascii="Times New Roman" w:hAnsi="Times New Roman" w:cs="Times New Roman"/>
                <w:sz w:val="24"/>
                <w:szCs w:val="24"/>
              </w:rPr>
            </w:pPr>
          </w:p>
        </w:tc>
        <w:tc>
          <w:tcPr>
            <w:tcW w:w="715" w:type="pct"/>
            <w:vAlign w:val="center"/>
          </w:tcPr>
          <w:p w14:paraId="50CB5062" w14:textId="77777777" w:rsidR="00A22A96" w:rsidRPr="00093574" w:rsidRDefault="00A22A96" w:rsidP="00F16AEE">
            <w:pPr>
              <w:jc w:val="both"/>
              <w:rPr>
                <w:ins w:id="616" w:author="Md. Rashed Babu" w:date="2022-10-04T17:19:00Z"/>
                <w:rFonts w:ascii="Times New Roman" w:hAnsi="Times New Roman" w:cs="Times New Roman"/>
                <w:bCs/>
                <w:sz w:val="24"/>
                <w:szCs w:val="24"/>
              </w:rPr>
            </w:pPr>
            <w:ins w:id="617" w:author="Md. Rashed Babu" w:date="2022-10-04T17:19:00Z">
              <w:r w:rsidRPr="00093574">
                <w:rPr>
                  <w:rFonts w:ascii="Times New Roman" w:hAnsi="Times New Roman" w:cs="Times New Roman"/>
                  <w:bCs/>
                  <w:sz w:val="24"/>
                  <w:szCs w:val="24"/>
                </w:rPr>
                <w:t>3680 (81.26)</w:t>
              </w:r>
            </w:ins>
          </w:p>
        </w:tc>
        <w:tc>
          <w:tcPr>
            <w:tcW w:w="737" w:type="pct"/>
            <w:vAlign w:val="center"/>
          </w:tcPr>
          <w:p w14:paraId="22D7977F" w14:textId="77777777" w:rsidR="00A22A96" w:rsidRPr="00093574" w:rsidRDefault="00A22A96" w:rsidP="00F16AEE">
            <w:pPr>
              <w:jc w:val="both"/>
              <w:rPr>
                <w:ins w:id="618" w:author="Md. Rashed Babu" w:date="2022-10-04T17:19:00Z"/>
                <w:rFonts w:ascii="Times New Roman" w:hAnsi="Times New Roman" w:cs="Times New Roman"/>
                <w:bCs/>
                <w:sz w:val="24"/>
                <w:szCs w:val="24"/>
              </w:rPr>
            </w:pPr>
            <w:ins w:id="619" w:author="Md. Rashed Babu" w:date="2022-10-04T17:19:00Z">
              <w:r w:rsidRPr="00093574">
                <w:rPr>
                  <w:rFonts w:ascii="Times New Roman" w:hAnsi="Times New Roman" w:cs="Times New Roman"/>
                  <w:bCs/>
                  <w:sz w:val="24"/>
                  <w:szCs w:val="24"/>
                </w:rPr>
                <w:t>916 (18.74)</w:t>
              </w:r>
            </w:ins>
          </w:p>
        </w:tc>
        <w:tc>
          <w:tcPr>
            <w:tcW w:w="599" w:type="pct"/>
            <w:vMerge/>
            <w:vAlign w:val="center"/>
          </w:tcPr>
          <w:p w14:paraId="43DB9916" w14:textId="77777777" w:rsidR="00A22A96" w:rsidRPr="00093574" w:rsidRDefault="00A22A96" w:rsidP="00F16AEE">
            <w:pPr>
              <w:jc w:val="both"/>
              <w:rPr>
                <w:ins w:id="620" w:author="Md. Rashed Babu" w:date="2022-10-04T17:19:00Z"/>
                <w:rFonts w:ascii="Times New Roman" w:hAnsi="Times New Roman" w:cs="Times New Roman"/>
                <w:sz w:val="24"/>
                <w:szCs w:val="24"/>
              </w:rPr>
            </w:pPr>
          </w:p>
        </w:tc>
      </w:tr>
      <w:tr w:rsidR="00A22A96" w:rsidRPr="00093574" w14:paraId="235F2B5C" w14:textId="77777777" w:rsidTr="00F16AEE">
        <w:trPr>
          <w:trHeight w:val="138"/>
          <w:jc w:val="center"/>
          <w:ins w:id="621" w:author="Md. Rashed Babu" w:date="2022-10-04T17:19:00Z"/>
        </w:trPr>
        <w:tc>
          <w:tcPr>
            <w:tcW w:w="5000" w:type="pct"/>
            <w:gridSpan w:val="7"/>
            <w:vAlign w:val="center"/>
          </w:tcPr>
          <w:p w14:paraId="62A65D89" w14:textId="77777777" w:rsidR="00A22A96" w:rsidRPr="00405D72" w:rsidRDefault="00A22A96" w:rsidP="00F16AEE">
            <w:pPr>
              <w:jc w:val="both"/>
              <w:rPr>
                <w:ins w:id="622" w:author="Md. Rashed Babu" w:date="2022-10-04T17:19:00Z"/>
                <w:rFonts w:ascii="Times New Roman" w:hAnsi="Times New Roman" w:cs="Times New Roman"/>
                <w:sz w:val="24"/>
                <w:szCs w:val="24"/>
              </w:rPr>
            </w:pPr>
            <w:ins w:id="623" w:author="Md. Rashed Babu" w:date="2022-10-04T17:19:00Z">
              <w:r w:rsidRPr="00405D72">
                <w:rPr>
                  <w:rFonts w:ascii="Times New Roman" w:hAnsi="Times New Roman" w:cs="Times New Roman"/>
                  <w:b/>
                  <w:sz w:val="24"/>
                  <w:szCs w:val="24"/>
                </w:rPr>
                <w:t>Child’s sex</w:t>
              </w:r>
            </w:ins>
          </w:p>
        </w:tc>
      </w:tr>
      <w:tr w:rsidR="00A22A96" w:rsidRPr="00093574" w14:paraId="153958C4" w14:textId="77777777" w:rsidTr="00F16AEE">
        <w:trPr>
          <w:trHeight w:val="268"/>
          <w:jc w:val="center"/>
          <w:ins w:id="624" w:author="Md. Rashed Babu" w:date="2022-10-04T17:19:00Z"/>
        </w:trPr>
        <w:tc>
          <w:tcPr>
            <w:tcW w:w="920" w:type="pct"/>
            <w:vAlign w:val="center"/>
          </w:tcPr>
          <w:p w14:paraId="150F330E" w14:textId="77777777" w:rsidR="00A22A96" w:rsidRPr="00093574" w:rsidRDefault="00A22A96" w:rsidP="00F16AEE">
            <w:pPr>
              <w:jc w:val="both"/>
              <w:rPr>
                <w:ins w:id="625" w:author="Md. Rashed Babu" w:date="2022-10-04T17:19:00Z"/>
                <w:rFonts w:ascii="Times New Roman" w:hAnsi="Times New Roman" w:cs="Times New Roman"/>
                <w:bCs/>
                <w:sz w:val="24"/>
                <w:szCs w:val="24"/>
              </w:rPr>
            </w:pPr>
            <w:ins w:id="626" w:author="Md. Rashed Babu" w:date="2022-10-04T17:19:00Z">
              <w:r w:rsidRPr="00093574">
                <w:rPr>
                  <w:rFonts w:ascii="Times New Roman" w:hAnsi="Times New Roman" w:cs="Times New Roman"/>
                  <w:bCs/>
                  <w:sz w:val="24"/>
                  <w:szCs w:val="24"/>
                </w:rPr>
                <w:t>Male</w:t>
              </w:r>
            </w:ins>
          </w:p>
        </w:tc>
        <w:tc>
          <w:tcPr>
            <w:tcW w:w="715" w:type="pct"/>
            <w:vAlign w:val="center"/>
          </w:tcPr>
          <w:p w14:paraId="03265045" w14:textId="77777777" w:rsidR="00A22A96" w:rsidRPr="00093574" w:rsidRDefault="00A22A96" w:rsidP="00F16AEE">
            <w:pPr>
              <w:jc w:val="both"/>
              <w:rPr>
                <w:ins w:id="627" w:author="Md. Rashed Babu" w:date="2022-10-04T17:19:00Z"/>
                <w:rFonts w:ascii="Times New Roman" w:hAnsi="Times New Roman" w:cs="Times New Roman"/>
                <w:bCs/>
                <w:sz w:val="24"/>
                <w:szCs w:val="24"/>
              </w:rPr>
            </w:pPr>
            <w:ins w:id="628" w:author="Md. Rashed Babu" w:date="2022-10-04T17:19:00Z">
              <w:r w:rsidRPr="00093574">
                <w:rPr>
                  <w:rFonts w:ascii="Times New Roman" w:hAnsi="Times New Roman" w:cs="Times New Roman"/>
                  <w:bCs/>
                  <w:sz w:val="24"/>
                  <w:szCs w:val="24"/>
                </w:rPr>
                <w:t>2669 (63.41)</w:t>
              </w:r>
            </w:ins>
          </w:p>
        </w:tc>
        <w:tc>
          <w:tcPr>
            <w:tcW w:w="715" w:type="pct"/>
            <w:vAlign w:val="center"/>
          </w:tcPr>
          <w:p w14:paraId="6FE212AC" w14:textId="77777777" w:rsidR="00A22A96" w:rsidRPr="00093574" w:rsidRDefault="00A22A96" w:rsidP="00F16AEE">
            <w:pPr>
              <w:jc w:val="both"/>
              <w:rPr>
                <w:ins w:id="629" w:author="Md. Rashed Babu" w:date="2022-10-04T17:19:00Z"/>
                <w:rFonts w:ascii="Times New Roman" w:hAnsi="Times New Roman" w:cs="Times New Roman"/>
                <w:bCs/>
                <w:sz w:val="24"/>
                <w:szCs w:val="24"/>
              </w:rPr>
            </w:pPr>
            <w:ins w:id="630" w:author="Md. Rashed Babu" w:date="2022-10-04T17:19:00Z">
              <w:r w:rsidRPr="00093574">
                <w:rPr>
                  <w:rFonts w:ascii="Times New Roman" w:hAnsi="Times New Roman" w:cs="Times New Roman"/>
                  <w:bCs/>
                  <w:sz w:val="24"/>
                  <w:szCs w:val="24"/>
                </w:rPr>
                <w:t>1565 (36.59)</w:t>
              </w:r>
            </w:ins>
          </w:p>
        </w:tc>
        <w:tc>
          <w:tcPr>
            <w:tcW w:w="599" w:type="pct"/>
            <w:vMerge w:val="restart"/>
            <w:vAlign w:val="center"/>
          </w:tcPr>
          <w:p w14:paraId="4EF345C0" w14:textId="77777777" w:rsidR="00A22A96" w:rsidRPr="00093574" w:rsidRDefault="00A22A96" w:rsidP="00F16AEE">
            <w:pPr>
              <w:jc w:val="both"/>
              <w:rPr>
                <w:ins w:id="631" w:author="Md. Rashed Babu" w:date="2022-10-04T17:19:00Z"/>
                <w:rFonts w:ascii="Times New Roman" w:hAnsi="Times New Roman" w:cs="Times New Roman"/>
                <w:bCs/>
                <w:sz w:val="24"/>
                <w:szCs w:val="24"/>
              </w:rPr>
            </w:pPr>
            <w:ins w:id="632" w:author="Md. Rashed Babu" w:date="2022-10-04T17:19:00Z">
              <w:r w:rsidRPr="00093574">
                <w:rPr>
                  <w:rFonts w:ascii="Times New Roman" w:hAnsi="Times New Roman" w:cs="Times New Roman"/>
                  <w:bCs/>
                  <w:sz w:val="24"/>
                  <w:szCs w:val="24"/>
                </w:rPr>
                <w:t>0.002</w:t>
              </w:r>
            </w:ins>
          </w:p>
        </w:tc>
        <w:tc>
          <w:tcPr>
            <w:tcW w:w="715" w:type="pct"/>
            <w:vAlign w:val="center"/>
          </w:tcPr>
          <w:p w14:paraId="65C7AB7E" w14:textId="77777777" w:rsidR="00A22A96" w:rsidRPr="00093574" w:rsidRDefault="00A22A96" w:rsidP="00F16AEE">
            <w:pPr>
              <w:jc w:val="both"/>
              <w:rPr>
                <w:ins w:id="633" w:author="Md. Rashed Babu" w:date="2022-10-04T17:19:00Z"/>
                <w:rFonts w:ascii="Times New Roman" w:hAnsi="Times New Roman" w:cs="Times New Roman"/>
                <w:bCs/>
                <w:sz w:val="24"/>
                <w:szCs w:val="24"/>
              </w:rPr>
            </w:pPr>
            <w:ins w:id="634" w:author="Md. Rashed Babu" w:date="2022-10-04T17:19:00Z">
              <w:r w:rsidRPr="00093574">
                <w:rPr>
                  <w:rFonts w:ascii="Times New Roman" w:hAnsi="Times New Roman" w:cs="Times New Roman"/>
                  <w:bCs/>
                  <w:sz w:val="24"/>
                  <w:szCs w:val="24"/>
                </w:rPr>
                <w:t>3383 (71.51)</w:t>
              </w:r>
            </w:ins>
          </w:p>
        </w:tc>
        <w:tc>
          <w:tcPr>
            <w:tcW w:w="737" w:type="pct"/>
            <w:vAlign w:val="center"/>
          </w:tcPr>
          <w:p w14:paraId="380AEB53" w14:textId="77777777" w:rsidR="00A22A96" w:rsidRPr="00093574" w:rsidRDefault="00A22A96" w:rsidP="00F16AEE">
            <w:pPr>
              <w:jc w:val="both"/>
              <w:rPr>
                <w:ins w:id="635" w:author="Md. Rashed Babu" w:date="2022-10-04T17:19:00Z"/>
                <w:rFonts w:ascii="Times New Roman" w:hAnsi="Times New Roman" w:cs="Times New Roman"/>
                <w:bCs/>
                <w:sz w:val="24"/>
                <w:szCs w:val="24"/>
              </w:rPr>
            </w:pPr>
            <w:ins w:id="636" w:author="Md. Rashed Babu" w:date="2022-10-04T17:19:00Z">
              <w:r w:rsidRPr="00093574">
                <w:rPr>
                  <w:rFonts w:ascii="Times New Roman" w:hAnsi="Times New Roman" w:cs="Times New Roman"/>
                  <w:bCs/>
                  <w:sz w:val="24"/>
                  <w:szCs w:val="24"/>
                </w:rPr>
                <w:t>1440 (28.49)</w:t>
              </w:r>
            </w:ins>
          </w:p>
        </w:tc>
        <w:tc>
          <w:tcPr>
            <w:tcW w:w="599" w:type="pct"/>
            <w:vMerge w:val="restart"/>
            <w:vAlign w:val="center"/>
          </w:tcPr>
          <w:p w14:paraId="15F28DDF" w14:textId="77777777" w:rsidR="00A22A96" w:rsidRPr="00093574" w:rsidRDefault="00A22A96" w:rsidP="00F16AEE">
            <w:pPr>
              <w:jc w:val="both"/>
              <w:rPr>
                <w:ins w:id="637" w:author="Md. Rashed Babu" w:date="2022-10-04T17:19:00Z"/>
                <w:rFonts w:ascii="Times New Roman" w:hAnsi="Times New Roman" w:cs="Times New Roman"/>
                <w:bCs/>
                <w:sz w:val="24"/>
                <w:szCs w:val="24"/>
              </w:rPr>
            </w:pPr>
            <w:ins w:id="638" w:author="Md. Rashed Babu" w:date="2022-10-04T17:19:00Z">
              <w:r w:rsidRPr="00093574">
                <w:rPr>
                  <w:rFonts w:ascii="Times New Roman" w:hAnsi="Times New Roman" w:cs="Times New Roman"/>
                  <w:bCs/>
                  <w:sz w:val="24"/>
                  <w:szCs w:val="24"/>
                </w:rPr>
                <w:t>&lt;0.001</w:t>
              </w:r>
            </w:ins>
          </w:p>
        </w:tc>
      </w:tr>
      <w:tr w:rsidR="00A22A96" w:rsidRPr="00093574" w14:paraId="548C849A" w14:textId="77777777" w:rsidTr="00F16AEE">
        <w:trPr>
          <w:trHeight w:val="138"/>
          <w:jc w:val="center"/>
          <w:ins w:id="639" w:author="Md. Rashed Babu" w:date="2022-10-04T17:19:00Z"/>
        </w:trPr>
        <w:tc>
          <w:tcPr>
            <w:tcW w:w="920" w:type="pct"/>
            <w:vAlign w:val="center"/>
          </w:tcPr>
          <w:p w14:paraId="540F05E2" w14:textId="77777777" w:rsidR="00A22A96" w:rsidRPr="00093574" w:rsidRDefault="00A22A96" w:rsidP="00F16AEE">
            <w:pPr>
              <w:jc w:val="both"/>
              <w:rPr>
                <w:ins w:id="640" w:author="Md. Rashed Babu" w:date="2022-10-04T17:19:00Z"/>
                <w:rFonts w:ascii="Times New Roman" w:hAnsi="Times New Roman" w:cs="Times New Roman"/>
                <w:bCs/>
                <w:sz w:val="24"/>
                <w:szCs w:val="24"/>
              </w:rPr>
            </w:pPr>
            <w:ins w:id="641" w:author="Md. Rashed Babu" w:date="2022-10-04T17:19:00Z">
              <w:r w:rsidRPr="00093574">
                <w:rPr>
                  <w:rFonts w:ascii="Times New Roman" w:hAnsi="Times New Roman" w:cs="Times New Roman"/>
                  <w:bCs/>
                  <w:sz w:val="24"/>
                  <w:szCs w:val="24"/>
                </w:rPr>
                <w:t>Female</w:t>
              </w:r>
            </w:ins>
          </w:p>
        </w:tc>
        <w:tc>
          <w:tcPr>
            <w:tcW w:w="715" w:type="pct"/>
            <w:vAlign w:val="center"/>
          </w:tcPr>
          <w:p w14:paraId="5F618F28" w14:textId="77777777" w:rsidR="00A22A96" w:rsidRPr="00093574" w:rsidRDefault="00A22A96" w:rsidP="00F16AEE">
            <w:pPr>
              <w:jc w:val="both"/>
              <w:rPr>
                <w:ins w:id="642" w:author="Md. Rashed Babu" w:date="2022-10-04T17:19:00Z"/>
                <w:rFonts w:ascii="Times New Roman" w:hAnsi="Times New Roman" w:cs="Times New Roman"/>
                <w:bCs/>
                <w:sz w:val="24"/>
                <w:szCs w:val="24"/>
              </w:rPr>
            </w:pPr>
            <w:ins w:id="643" w:author="Md. Rashed Babu" w:date="2022-10-04T17:19:00Z">
              <w:r w:rsidRPr="00093574">
                <w:rPr>
                  <w:rFonts w:ascii="Times New Roman" w:hAnsi="Times New Roman" w:cs="Times New Roman"/>
                  <w:bCs/>
                  <w:sz w:val="24"/>
                  <w:szCs w:val="24"/>
                </w:rPr>
                <w:t>2632 (67.65)</w:t>
              </w:r>
            </w:ins>
          </w:p>
        </w:tc>
        <w:tc>
          <w:tcPr>
            <w:tcW w:w="715" w:type="pct"/>
            <w:vAlign w:val="center"/>
          </w:tcPr>
          <w:p w14:paraId="3CBDEC7D" w14:textId="77777777" w:rsidR="00A22A96" w:rsidRPr="00093574" w:rsidRDefault="00A22A96" w:rsidP="00F16AEE">
            <w:pPr>
              <w:jc w:val="both"/>
              <w:rPr>
                <w:ins w:id="644" w:author="Md. Rashed Babu" w:date="2022-10-04T17:19:00Z"/>
                <w:rFonts w:ascii="Times New Roman" w:hAnsi="Times New Roman" w:cs="Times New Roman"/>
                <w:bCs/>
                <w:sz w:val="24"/>
                <w:szCs w:val="24"/>
              </w:rPr>
            </w:pPr>
            <w:ins w:id="645" w:author="Md. Rashed Babu" w:date="2022-10-04T17:19:00Z">
              <w:r w:rsidRPr="00093574">
                <w:rPr>
                  <w:rFonts w:ascii="Times New Roman" w:hAnsi="Times New Roman" w:cs="Times New Roman"/>
                  <w:bCs/>
                  <w:sz w:val="24"/>
                  <w:szCs w:val="24"/>
                </w:rPr>
                <w:t>1282 (32.35)</w:t>
              </w:r>
            </w:ins>
          </w:p>
        </w:tc>
        <w:tc>
          <w:tcPr>
            <w:tcW w:w="599" w:type="pct"/>
            <w:vMerge/>
            <w:vAlign w:val="center"/>
          </w:tcPr>
          <w:p w14:paraId="5D265405" w14:textId="77777777" w:rsidR="00A22A96" w:rsidRPr="00093574" w:rsidRDefault="00A22A96" w:rsidP="00F16AEE">
            <w:pPr>
              <w:jc w:val="both"/>
              <w:rPr>
                <w:ins w:id="646" w:author="Md. Rashed Babu" w:date="2022-10-04T17:19:00Z"/>
                <w:rFonts w:ascii="Times New Roman" w:hAnsi="Times New Roman" w:cs="Times New Roman"/>
                <w:sz w:val="24"/>
                <w:szCs w:val="24"/>
              </w:rPr>
            </w:pPr>
          </w:p>
        </w:tc>
        <w:tc>
          <w:tcPr>
            <w:tcW w:w="715" w:type="pct"/>
            <w:vAlign w:val="center"/>
          </w:tcPr>
          <w:p w14:paraId="22723124" w14:textId="77777777" w:rsidR="00A22A96" w:rsidRPr="00093574" w:rsidRDefault="00A22A96" w:rsidP="00F16AEE">
            <w:pPr>
              <w:jc w:val="both"/>
              <w:rPr>
                <w:ins w:id="647" w:author="Md. Rashed Babu" w:date="2022-10-04T17:19:00Z"/>
                <w:rFonts w:ascii="Times New Roman" w:hAnsi="Times New Roman" w:cs="Times New Roman"/>
                <w:bCs/>
                <w:sz w:val="24"/>
                <w:szCs w:val="24"/>
              </w:rPr>
            </w:pPr>
            <w:ins w:id="648" w:author="Md. Rashed Babu" w:date="2022-10-04T17:19:00Z">
              <w:r w:rsidRPr="00093574">
                <w:rPr>
                  <w:rFonts w:ascii="Times New Roman" w:hAnsi="Times New Roman" w:cs="Times New Roman"/>
                  <w:bCs/>
                  <w:sz w:val="24"/>
                  <w:szCs w:val="24"/>
                </w:rPr>
                <w:t>3463 (78.46)</w:t>
              </w:r>
            </w:ins>
          </w:p>
        </w:tc>
        <w:tc>
          <w:tcPr>
            <w:tcW w:w="737" w:type="pct"/>
            <w:vAlign w:val="center"/>
          </w:tcPr>
          <w:p w14:paraId="11D3E615" w14:textId="77777777" w:rsidR="00A22A96" w:rsidRPr="00093574" w:rsidRDefault="00A22A96" w:rsidP="00F16AEE">
            <w:pPr>
              <w:jc w:val="both"/>
              <w:rPr>
                <w:ins w:id="649" w:author="Md. Rashed Babu" w:date="2022-10-04T17:19:00Z"/>
                <w:rFonts w:ascii="Times New Roman" w:hAnsi="Times New Roman" w:cs="Times New Roman"/>
                <w:bCs/>
                <w:sz w:val="24"/>
                <w:szCs w:val="24"/>
              </w:rPr>
            </w:pPr>
            <w:ins w:id="650" w:author="Md. Rashed Babu" w:date="2022-10-04T17:19:00Z">
              <w:r w:rsidRPr="00093574">
                <w:rPr>
                  <w:rFonts w:ascii="Times New Roman" w:hAnsi="Times New Roman" w:cs="Times New Roman"/>
                  <w:bCs/>
                  <w:sz w:val="24"/>
                  <w:szCs w:val="24"/>
                </w:rPr>
                <w:t>1060 (21.54)</w:t>
              </w:r>
            </w:ins>
          </w:p>
        </w:tc>
        <w:tc>
          <w:tcPr>
            <w:tcW w:w="599" w:type="pct"/>
            <w:vMerge/>
            <w:vAlign w:val="center"/>
          </w:tcPr>
          <w:p w14:paraId="092E695B" w14:textId="77777777" w:rsidR="00A22A96" w:rsidRPr="00093574" w:rsidRDefault="00A22A96" w:rsidP="00F16AEE">
            <w:pPr>
              <w:jc w:val="both"/>
              <w:rPr>
                <w:ins w:id="651" w:author="Md. Rashed Babu" w:date="2022-10-04T17:19:00Z"/>
                <w:rFonts w:ascii="Times New Roman" w:hAnsi="Times New Roman" w:cs="Times New Roman"/>
                <w:sz w:val="24"/>
                <w:szCs w:val="24"/>
              </w:rPr>
            </w:pPr>
          </w:p>
        </w:tc>
      </w:tr>
      <w:tr w:rsidR="00A22A96" w:rsidRPr="00093574" w14:paraId="66D4BD35" w14:textId="77777777" w:rsidTr="00F16AEE">
        <w:trPr>
          <w:trHeight w:val="138"/>
          <w:jc w:val="center"/>
          <w:ins w:id="652" w:author="Md. Rashed Babu" w:date="2022-10-04T17:19:00Z"/>
        </w:trPr>
        <w:tc>
          <w:tcPr>
            <w:tcW w:w="5000" w:type="pct"/>
            <w:gridSpan w:val="7"/>
            <w:vAlign w:val="center"/>
          </w:tcPr>
          <w:p w14:paraId="2DC7D8CB" w14:textId="77777777" w:rsidR="00A22A96" w:rsidRPr="00405D72" w:rsidRDefault="00A22A96" w:rsidP="00F16AEE">
            <w:pPr>
              <w:jc w:val="both"/>
              <w:rPr>
                <w:ins w:id="653" w:author="Md. Rashed Babu" w:date="2022-10-04T17:19:00Z"/>
                <w:rFonts w:ascii="Times New Roman" w:hAnsi="Times New Roman" w:cs="Times New Roman"/>
                <w:sz w:val="24"/>
                <w:szCs w:val="24"/>
              </w:rPr>
            </w:pPr>
            <w:ins w:id="654" w:author="Md. Rashed Babu" w:date="2022-10-04T17:19:00Z">
              <w:r w:rsidRPr="00405D72">
                <w:rPr>
                  <w:rFonts w:ascii="Times New Roman" w:hAnsi="Times New Roman" w:cs="Times New Roman"/>
                  <w:b/>
                  <w:sz w:val="24"/>
                  <w:szCs w:val="24"/>
                </w:rPr>
                <w:t>Place of residence</w:t>
              </w:r>
            </w:ins>
          </w:p>
        </w:tc>
      </w:tr>
      <w:tr w:rsidR="00A22A96" w:rsidRPr="00093574" w14:paraId="332212C6" w14:textId="77777777" w:rsidTr="00F16AEE">
        <w:trPr>
          <w:trHeight w:val="250"/>
          <w:jc w:val="center"/>
          <w:ins w:id="655" w:author="Md. Rashed Babu" w:date="2022-10-04T17:19:00Z"/>
        </w:trPr>
        <w:tc>
          <w:tcPr>
            <w:tcW w:w="920" w:type="pct"/>
            <w:vAlign w:val="center"/>
          </w:tcPr>
          <w:p w14:paraId="0A6B95D0" w14:textId="77777777" w:rsidR="00A22A96" w:rsidRPr="00093574" w:rsidRDefault="00A22A96" w:rsidP="00F16AEE">
            <w:pPr>
              <w:jc w:val="both"/>
              <w:rPr>
                <w:ins w:id="656" w:author="Md. Rashed Babu" w:date="2022-10-04T17:19:00Z"/>
                <w:rFonts w:ascii="Times New Roman" w:hAnsi="Times New Roman" w:cs="Times New Roman"/>
                <w:bCs/>
                <w:sz w:val="24"/>
                <w:szCs w:val="24"/>
              </w:rPr>
            </w:pPr>
            <w:ins w:id="657" w:author="Md. Rashed Babu" w:date="2022-10-04T17:19:00Z">
              <w:r w:rsidRPr="00093574">
                <w:rPr>
                  <w:rFonts w:ascii="Times New Roman" w:hAnsi="Times New Roman" w:cs="Times New Roman"/>
                  <w:bCs/>
                  <w:sz w:val="24"/>
                  <w:szCs w:val="24"/>
                </w:rPr>
                <w:t>Urban</w:t>
              </w:r>
            </w:ins>
          </w:p>
        </w:tc>
        <w:tc>
          <w:tcPr>
            <w:tcW w:w="715" w:type="pct"/>
            <w:vAlign w:val="center"/>
          </w:tcPr>
          <w:p w14:paraId="5C5F1431" w14:textId="77777777" w:rsidR="00A22A96" w:rsidRPr="00093574" w:rsidRDefault="00A22A96" w:rsidP="00F16AEE">
            <w:pPr>
              <w:jc w:val="both"/>
              <w:rPr>
                <w:ins w:id="658" w:author="Md. Rashed Babu" w:date="2022-10-04T17:19:00Z"/>
                <w:rFonts w:ascii="Times New Roman" w:hAnsi="Times New Roman" w:cs="Times New Roman"/>
                <w:bCs/>
                <w:sz w:val="24"/>
                <w:szCs w:val="24"/>
              </w:rPr>
            </w:pPr>
            <w:ins w:id="659" w:author="Md. Rashed Babu" w:date="2022-10-04T17:19:00Z">
              <w:r w:rsidRPr="00093574">
                <w:rPr>
                  <w:rFonts w:ascii="Times New Roman" w:hAnsi="Times New Roman" w:cs="Times New Roman"/>
                  <w:bCs/>
                  <w:sz w:val="24"/>
                  <w:szCs w:val="24"/>
                </w:rPr>
                <w:t>4388(63.72)</w:t>
              </w:r>
            </w:ins>
          </w:p>
        </w:tc>
        <w:tc>
          <w:tcPr>
            <w:tcW w:w="715" w:type="pct"/>
            <w:vAlign w:val="center"/>
          </w:tcPr>
          <w:p w14:paraId="46968E84" w14:textId="77777777" w:rsidR="00A22A96" w:rsidRPr="00093574" w:rsidRDefault="00A22A96" w:rsidP="00F16AEE">
            <w:pPr>
              <w:jc w:val="both"/>
              <w:rPr>
                <w:ins w:id="660" w:author="Md. Rashed Babu" w:date="2022-10-04T17:19:00Z"/>
                <w:rFonts w:ascii="Times New Roman" w:hAnsi="Times New Roman" w:cs="Times New Roman"/>
                <w:bCs/>
                <w:sz w:val="24"/>
                <w:szCs w:val="24"/>
              </w:rPr>
            </w:pPr>
            <w:ins w:id="661" w:author="Md. Rashed Babu" w:date="2022-10-04T17:19:00Z">
              <w:r w:rsidRPr="00093574">
                <w:rPr>
                  <w:rFonts w:ascii="Times New Roman" w:hAnsi="Times New Roman" w:cs="Times New Roman"/>
                  <w:bCs/>
                  <w:sz w:val="24"/>
                  <w:szCs w:val="24"/>
                </w:rPr>
                <w:t>2467 (36.28)</w:t>
              </w:r>
            </w:ins>
          </w:p>
        </w:tc>
        <w:tc>
          <w:tcPr>
            <w:tcW w:w="599" w:type="pct"/>
            <w:vMerge w:val="restart"/>
            <w:vAlign w:val="center"/>
          </w:tcPr>
          <w:p w14:paraId="18E63B51" w14:textId="77777777" w:rsidR="00A22A96" w:rsidRPr="00093574" w:rsidRDefault="00A22A96" w:rsidP="00F16AEE">
            <w:pPr>
              <w:jc w:val="both"/>
              <w:rPr>
                <w:ins w:id="662" w:author="Md. Rashed Babu" w:date="2022-10-04T17:19:00Z"/>
                <w:rFonts w:ascii="Times New Roman" w:hAnsi="Times New Roman" w:cs="Times New Roman"/>
                <w:bCs/>
                <w:sz w:val="24"/>
                <w:szCs w:val="24"/>
              </w:rPr>
            </w:pPr>
            <w:ins w:id="663" w:author="Md. Rashed Babu" w:date="2022-10-04T17:19:00Z">
              <w:r w:rsidRPr="00093574">
                <w:rPr>
                  <w:rFonts w:ascii="Times New Roman" w:hAnsi="Times New Roman" w:cs="Times New Roman"/>
                  <w:bCs/>
                  <w:sz w:val="24"/>
                  <w:szCs w:val="24"/>
                </w:rPr>
                <w:t>&lt;0.001</w:t>
              </w:r>
            </w:ins>
          </w:p>
        </w:tc>
        <w:tc>
          <w:tcPr>
            <w:tcW w:w="715" w:type="pct"/>
            <w:vAlign w:val="center"/>
          </w:tcPr>
          <w:p w14:paraId="537E5257" w14:textId="77777777" w:rsidR="00A22A96" w:rsidRPr="00093574" w:rsidRDefault="00A22A96" w:rsidP="00F16AEE">
            <w:pPr>
              <w:jc w:val="both"/>
              <w:rPr>
                <w:ins w:id="664" w:author="Md. Rashed Babu" w:date="2022-10-04T17:19:00Z"/>
                <w:rFonts w:ascii="Times New Roman" w:hAnsi="Times New Roman" w:cs="Times New Roman"/>
                <w:bCs/>
                <w:sz w:val="24"/>
                <w:szCs w:val="24"/>
              </w:rPr>
            </w:pPr>
            <w:ins w:id="665" w:author="Md. Rashed Babu" w:date="2022-10-04T17:19:00Z">
              <w:r w:rsidRPr="00093574">
                <w:rPr>
                  <w:rFonts w:ascii="Times New Roman" w:hAnsi="Times New Roman" w:cs="Times New Roman"/>
                  <w:bCs/>
                  <w:sz w:val="24"/>
                  <w:szCs w:val="24"/>
                </w:rPr>
                <w:t>5541 (73.99)</w:t>
              </w:r>
            </w:ins>
          </w:p>
        </w:tc>
        <w:tc>
          <w:tcPr>
            <w:tcW w:w="737" w:type="pct"/>
            <w:vAlign w:val="center"/>
          </w:tcPr>
          <w:p w14:paraId="3029AB1F" w14:textId="77777777" w:rsidR="00A22A96" w:rsidRPr="00093574" w:rsidRDefault="00A22A96" w:rsidP="00F16AEE">
            <w:pPr>
              <w:jc w:val="both"/>
              <w:rPr>
                <w:ins w:id="666" w:author="Md. Rashed Babu" w:date="2022-10-04T17:19:00Z"/>
                <w:rFonts w:ascii="Times New Roman" w:hAnsi="Times New Roman" w:cs="Times New Roman"/>
                <w:bCs/>
                <w:sz w:val="24"/>
                <w:szCs w:val="24"/>
              </w:rPr>
            </w:pPr>
            <w:ins w:id="667" w:author="Md. Rashed Babu" w:date="2022-10-04T17:19:00Z">
              <w:r w:rsidRPr="00093574">
                <w:rPr>
                  <w:rFonts w:ascii="Times New Roman" w:hAnsi="Times New Roman" w:cs="Times New Roman"/>
                  <w:bCs/>
                  <w:sz w:val="24"/>
                  <w:szCs w:val="24"/>
                </w:rPr>
                <w:t>2070 (26.01)</w:t>
              </w:r>
            </w:ins>
          </w:p>
        </w:tc>
        <w:tc>
          <w:tcPr>
            <w:tcW w:w="599" w:type="pct"/>
            <w:vMerge w:val="restart"/>
            <w:vAlign w:val="center"/>
          </w:tcPr>
          <w:p w14:paraId="4996A418" w14:textId="77777777" w:rsidR="00A22A96" w:rsidRPr="00093574" w:rsidRDefault="00A22A96" w:rsidP="00F16AEE">
            <w:pPr>
              <w:jc w:val="both"/>
              <w:rPr>
                <w:ins w:id="668" w:author="Md. Rashed Babu" w:date="2022-10-04T17:19:00Z"/>
                <w:rFonts w:ascii="Times New Roman" w:hAnsi="Times New Roman" w:cs="Times New Roman"/>
                <w:bCs/>
                <w:sz w:val="24"/>
                <w:szCs w:val="24"/>
              </w:rPr>
            </w:pPr>
            <w:ins w:id="669" w:author="Md. Rashed Babu" w:date="2022-10-04T17:19:00Z">
              <w:r w:rsidRPr="00093574">
                <w:rPr>
                  <w:rFonts w:ascii="Times New Roman" w:hAnsi="Times New Roman" w:cs="Times New Roman"/>
                  <w:bCs/>
                  <w:sz w:val="24"/>
                  <w:szCs w:val="24"/>
                </w:rPr>
                <w:t>&lt;0.001</w:t>
              </w:r>
            </w:ins>
          </w:p>
        </w:tc>
      </w:tr>
      <w:tr w:rsidR="00A22A96" w:rsidRPr="00093574" w14:paraId="593C2979" w14:textId="77777777" w:rsidTr="00F16AEE">
        <w:trPr>
          <w:trHeight w:val="138"/>
          <w:jc w:val="center"/>
          <w:ins w:id="670" w:author="Md. Rashed Babu" w:date="2022-10-04T17:19:00Z"/>
        </w:trPr>
        <w:tc>
          <w:tcPr>
            <w:tcW w:w="920" w:type="pct"/>
            <w:vAlign w:val="center"/>
          </w:tcPr>
          <w:p w14:paraId="3D36F88B" w14:textId="77777777" w:rsidR="00A22A96" w:rsidRPr="00093574" w:rsidRDefault="00A22A96" w:rsidP="00F16AEE">
            <w:pPr>
              <w:jc w:val="both"/>
              <w:rPr>
                <w:ins w:id="671" w:author="Md. Rashed Babu" w:date="2022-10-04T17:19:00Z"/>
                <w:rFonts w:ascii="Times New Roman" w:hAnsi="Times New Roman" w:cs="Times New Roman"/>
                <w:bCs/>
                <w:sz w:val="24"/>
                <w:szCs w:val="24"/>
              </w:rPr>
            </w:pPr>
            <w:ins w:id="672" w:author="Md. Rashed Babu" w:date="2022-10-04T17:19:00Z">
              <w:r w:rsidRPr="00093574">
                <w:rPr>
                  <w:rFonts w:ascii="Times New Roman" w:hAnsi="Times New Roman" w:cs="Times New Roman"/>
                  <w:bCs/>
                  <w:sz w:val="24"/>
                  <w:szCs w:val="24"/>
                </w:rPr>
                <w:t>Rural</w:t>
              </w:r>
            </w:ins>
          </w:p>
        </w:tc>
        <w:tc>
          <w:tcPr>
            <w:tcW w:w="715" w:type="pct"/>
            <w:vAlign w:val="center"/>
          </w:tcPr>
          <w:p w14:paraId="00E9B255" w14:textId="77777777" w:rsidR="00A22A96" w:rsidRPr="00093574" w:rsidRDefault="00A22A96" w:rsidP="00F16AEE">
            <w:pPr>
              <w:jc w:val="both"/>
              <w:rPr>
                <w:ins w:id="673" w:author="Md. Rashed Babu" w:date="2022-10-04T17:19:00Z"/>
                <w:rFonts w:ascii="Times New Roman" w:hAnsi="Times New Roman" w:cs="Times New Roman"/>
                <w:bCs/>
                <w:sz w:val="24"/>
                <w:szCs w:val="24"/>
              </w:rPr>
            </w:pPr>
            <w:ins w:id="674" w:author="Md. Rashed Babu" w:date="2022-10-04T17:19:00Z">
              <w:r w:rsidRPr="00093574">
                <w:rPr>
                  <w:rFonts w:ascii="Times New Roman" w:hAnsi="Times New Roman" w:cs="Times New Roman"/>
                  <w:bCs/>
                  <w:sz w:val="24"/>
                  <w:szCs w:val="24"/>
                </w:rPr>
                <w:t>913 (72.17)</w:t>
              </w:r>
            </w:ins>
          </w:p>
        </w:tc>
        <w:tc>
          <w:tcPr>
            <w:tcW w:w="715" w:type="pct"/>
            <w:vAlign w:val="center"/>
          </w:tcPr>
          <w:p w14:paraId="206B2572" w14:textId="77777777" w:rsidR="00A22A96" w:rsidRPr="00093574" w:rsidRDefault="00A22A96" w:rsidP="00F16AEE">
            <w:pPr>
              <w:jc w:val="both"/>
              <w:rPr>
                <w:ins w:id="675" w:author="Md. Rashed Babu" w:date="2022-10-04T17:19:00Z"/>
                <w:rFonts w:ascii="Times New Roman" w:hAnsi="Times New Roman" w:cs="Times New Roman"/>
                <w:bCs/>
                <w:sz w:val="24"/>
                <w:szCs w:val="24"/>
              </w:rPr>
            </w:pPr>
            <w:ins w:id="676" w:author="Md. Rashed Babu" w:date="2022-10-04T17:19:00Z">
              <w:r w:rsidRPr="00093574">
                <w:rPr>
                  <w:rFonts w:ascii="Times New Roman" w:hAnsi="Times New Roman" w:cs="Times New Roman"/>
                  <w:bCs/>
                  <w:sz w:val="24"/>
                  <w:szCs w:val="24"/>
                </w:rPr>
                <w:t>380 (27.83)</w:t>
              </w:r>
            </w:ins>
          </w:p>
        </w:tc>
        <w:tc>
          <w:tcPr>
            <w:tcW w:w="599" w:type="pct"/>
            <w:vMerge/>
            <w:vAlign w:val="center"/>
          </w:tcPr>
          <w:p w14:paraId="49885397" w14:textId="77777777" w:rsidR="00A22A96" w:rsidRPr="00093574" w:rsidRDefault="00A22A96" w:rsidP="00F16AEE">
            <w:pPr>
              <w:jc w:val="both"/>
              <w:rPr>
                <w:ins w:id="677" w:author="Md. Rashed Babu" w:date="2022-10-04T17:19:00Z"/>
                <w:rFonts w:ascii="Times New Roman" w:hAnsi="Times New Roman" w:cs="Times New Roman"/>
                <w:sz w:val="24"/>
                <w:szCs w:val="24"/>
              </w:rPr>
            </w:pPr>
          </w:p>
        </w:tc>
        <w:tc>
          <w:tcPr>
            <w:tcW w:w="715" w:type="pct"/>
            <w:vAlign w:val="center"/>
          </w:tcPr>
          <w:p w14:paraId="0DFBB0A5" w14:textId="77777777" w:rsidR="00A22A96" w:rsidRPr="00093574" w:rsidRDefault="00A22A96" w:rsidP="00F16AEE">
            <w:pPr>
              <w:jc w:val="both"/>
              <w:rPr>
                <w:ins w:id="678" w:author="Md. Rashed Babu" w:date="2022-10-04T17:19:00Z"/>
                <w:rFonts w:ascii="Times New Roman" w:hAnsi="Times New Roman" w:cs="Times New Roman"/>
                <w:bCs/>
                <w:sz w:val="24"/>
                <w:szCs w:val="24"/>
              </w:rPr>
            </w:pPr>
            <w:ins w:id="679" w:author="Md. Rashed Babu" w:date="2022-10-04T17:19:00Z">
              <w:r w:rsidRPr="00093574">
                <w:rPr>
                  <w:rFonts w:ascii="Times New Roman" w:hAnsi="Times New Roman" w:cs="Times New Roman"/>
                  <w:bCs/>
                  <w:sz w:val="24"/>
                  <w:szCs w:val="24"/>
                </w:rPr>
                <w:t>1305 (78.15)</w:t>
              </w:r>
            </w:ins>
          </w:p>
        </w:tc>
        <w:tc>
          <w:tcPr>
            <w:tcW w:w="737" w:type="pct"/>
            <w:vAlign w:val="center"/>
          </w:tcPr>
          <w:p w14:paraId="0BB47194" w14:textId="77777777" w:rsidR="00A22A96" w:rsidRPr="00093574" w:rsidRDefault="00A22A96" w:rsidP="00F16AEE">
            <w:pPr>
              <w:jc w:val="both"/>
              <w:rPr>
                <w:ins w:id="680" w:author="Md. Rashed Babu" w:date="2022-10-04T17:19:00Z"/>
                <w:rFonts w:ascii="Times New Roman" w:hAnsi="Times New Roman" w:cs="Times New Roman"/>
                <w:bCs/>
                <w:sz w:val="24"/>
                <w:szCs w:val="24"/>
              </w:rPr>
            </w:pPr>
            <w:ins w:id="681" w:author="Md. Rashed Babu" w:date="2022-10-04T17:19:00Z">
              <w:r w:rsidRPr="00093574">
                <w:rPr>
                  <w:rFonts w:ascii="Times New Roman" w:hAnsi="Times New Roman" w:cs="Times New Roman"/>
                  <w:bCs/>
                  <w:sz w:val="24"/>
                  <w:szCs w:val="24"/>
                </w:rPr>
                <w:t>430 (21.85)</w:t>
              </w:r>
            </w:ins>
          </w:p>
        </w:tc>
        <w:tc>
          <w:tcPr>
            <w:tcW w:w="599" w:type="pct"/>
            <w:vMerge/>
            <w:vAlign w:val="center"/>
          </w:tcPr>
          <w:p w14:paraId="2475E0C2" w14:textId="77777777" w:rsidR="00A22A96" w:rsidRPr="00093574" w:rsidRDefault="00A22A96" w:rsidP="00F16AEE">
            <w:pPr>
              <w:jc w:val="both"/>
              <w:rPr>
                <w:ins w:id="682" w:author="Md. Rashed Babu" w:date="2022-10-04T17:19:00Z"/>
                <w:rFonts w:ascii="Times New Roman" w:hAnsi="Times New Roman" w:cs="Times New Roman"/>
                <w:sz w:val="24"/>
                <w:szCs w:val="24"/>
              </w:rPr>
            </w:pPr>
          </w:p>
        </w:tc>
      </w:tr>
      <w:tr w:rsidR="00A22A96" w:rsidRPr="00093574" w14:paraId="220CEE51" w14:textId="77777777" w:rsidTr="00F16AEE">
        <w:trPr>
          <w:trHeight w:val="138"/>
          <w:jc w:val="center"/>
          <w:ins w:id="683" w:author="Md. Rashed Babu" w:date="2022-10-04T17:19:00Z"/>
        </w:trPr>
        <w:tc>
          <w:tcPr>
            <w:tcW w:w="5000" w:type="pct"/>
            <w:gridSpan w:val="7"/>
            <w:vAlign w:val="center"/>
          </w:tcPr>
          <w:p w14:paraId="740FED3B" w14:textId="77777777" w:rsidR="00A22A96" w:rsidRPr="00405D72" w:rsidRDefault="00A22A96" w:rsidP="00F16AEE">
            <w:pPr>
              <w:jc w:val="both"/>
              <w:rPr>
                <w:ins w:id="684" w:author="Md. Rashed Babu" w:date="2022-10-04T17:19:00Z"/>
                <w:rFonts w:ascii="Times New Roman" w:hAnsi="Times New Roman" w:cs="Times New Roman"/>
                <w:sz w:val="24"/>
                <w:szCs w:val="24"/>
              </w:rPr>
            </w:pPr>
            <w:ins w:id="685" w:author="Md. Rashed Babu" w:date="2022-10-04T17:19:00Z">
              <w:r w:rsidRPr="00405D72">
                <w:rPr>
                  <w:rFonts w:ascii="Times New Roman" w:hAnsi="Times New Roman" w:cs="Times New Roman"/>
                  <w:b/>
                  <w:sz w:val="24"/>
                  <w:szCs w:val="24"/>
                </w:rPr>
                <w:t>Division</w:t>
              </w:r>
            </w:ins>
          </w:p>
        </w:tc>
      </w:tr>
      <w:tr w:rsidR="00A22A96" w:rsidRPr="00093574" w14:paraId="3FB61EF2" w14:textId="77777777" w:rsidTr="00F16AEE">
        <w:trPr>
          <w:trHeight w:val="250"/>
          <w:jc w:val="center"/>
          <w:ins w:id="686" w:author="Md. Rashed Babu" w:date="2022-10-04T17:19:00Z"/>
        </w:trPr>
        <w:tc>
          <w:tcPr>
            <w:tcW w:w="920" w:type="pct"/>
            <w:vAlign w:val="center"/>
          </w:tcPr>
          <w:p w14:paraId="651F52E5" w14:textId="77777777" w:rsidR="00A22A96" w:rsidRPr="00093574" w:rsidRDefault="00A22A96" w:rsidP="00F16AEE">
            <w:pPr>
              <w:jc w:val="both"/>
              <w:rPr>
                <w:ins w:id="687" w:author="Md. Rashed Babu" w:date="2022-10-04T17:19:00Z"/>
                <w:rFonts w:ascii="Times New Roman" w:hAnsi="Times New Roman" w:cs="Times New Roman"/>
                <w:bCs/>
                <w:sz w:val="24"/>
                <w:szCs w:val="24"/>
              </w:rPr>
            </w:pPr>
            <w:proofErr w:type="spellStart"/>
            <w:ins w:id="688" w:author="Md. Rashed Babu" w:date="2022-10-04T17:19:00Z">
              <w:r w:rsidRPr="00093574">
                <w:rPr>
                  <w:rFonts w:ascii="Times New Roman" w:hAnsi="Times New Roman" w:cs="Times New Roman"/>
                  <w:bCs/>
                  <w:sz w:val="24"/>
                  <w:szCs w:val="24"/>
                </w:rPr>
                <w:t>Barishal</w:t>
              </w:r>
              <w:proofErr w:type="spellEnd"/>
            </w:ins>
          </w:p>
        </w:tc>
        <w:tc>
          <w:tcPr>
            <w:tcW w:w="715" w:type="pct"/>
            <w:vAlign w:val="center"/>
          </w:tcPr>
          <w:p w14:paraId="7DBC013E" w14:textId="77777777" w:rsidR="00A22A96" w:rsidRPr="00093574" w:rsidRDefault="00A22A96" w:rsidP="00F16AEE">
            <w:pPr>
              <w:jc w:val="both"/>
              <w:rPr>
                <w:ins w:id="689" w:author="Md. Rashed Babu" w:date="2022-10-04T17:19:00Z"/>
                <w:rFonts w:ascii="Times New Roman" w:hAnsi="Times New Roman" w:cs="Times New Roman"/>
                <w:bCs/>
                <w:sz w:val="24"/>
                <w:szCs w:val="24"/>
              </w:rPr>
            </w:pPr>
            <w:ins w:id="690" w:author="Md. Rashed Babu" w:date="2022-10-04T17:19:00Z">
              <w:r w:rsidRPr="00093574">
                <w:rPr>
                  <w:rFonts w:ascii="Times New Roman" w:hAnsi="Times New Roman" w:cs="Times New Roman"/>
                  <w:bCs/>
                  <w:sz w:val="24"/>
                  <w:szCs w:val="24"/>
                </w:rPr>
                <w:t>526 (67.86)</w:t>
              </w:r>
            </w:ins>
          </w:p>
        </w:tc>
        <w:tc>
          <w:tcPr>
            <w:tcW w:w="715" w:type="pct"/>
            <w:vAlign w:val="center"/>
          </w:tcPr>
          <w:p w14:paraId="30889080" w14:textId="77777777" w:rsidR="00A22A96" w:rsidRPr="00093574" w:rsidRDefault="00A22A96" w:rsidP="00F16AEE">
            <w:pPr>
              <w:jc w:val="both"/>
              <w:rPr>
                <w:ins w:id="691" w:author="Md. Rashed Babu" w:date="2022-10-04T17:19:00Z"/>
                <w:rFonts w:ascii="Times New Roman" w:hAnsi="Times New Roman" w:cs="Times New Roman"/>
                <w:bCs/>
                <w:sz w:val="24"/>
                <w:szCs w:val="24"/>
              </w:rPr>
            </w:pPr>
            <w:ins w:id="692" w:author="Md. Rashed Babu" w:date="2022-10-04T17:19:00Z">
              <w:r w:rsidRPr="00093574">
                <w:rPr>
                  <w:rFonts w:ascii="Times New Roman" w:hAnsi="Times New Roman" w:cs="Times New Roman"/>
                  <w:bCs/>
                  <w:sz w:val="24"/>
                  <w:szCs w:val="24"/>
                </w:rPr>
                <w:t>262 (32.14)</w:t>
              </w:r>
            </w:ins>
          </w:p>
        </w:tc>
        <w:tc>
          <w:tcPr>
            <w:tcW w:w="599" w:type="pct"/>
            <w:vMerge w:val="restart"/>
            <w:vAlign w:val="center"/>
          </w:tcPr>
          <w:p w14:paraId="021C446A" w14:textId="77777777" w:rsidR="00A22A96" w:rsidRPr="00093574" w:rsidRDefault="00A22A96" w:rsidP="00F16AEE">
            <w:pPr>
              <w:jc w:val="both"/>
              <w:rPr>
                <w:ins w:id="693" w:author="Md. Rashed Babu" w:date="2022-10-04T17:19:00Z"/>
                <w:rFonts w:ascii="Times New Roman" w:hAnsi="Times New Roman" w:cs="Times New Roman"/>
                <w:bCs/>
                <w:sz w:val="24"/>
                <w:szCs w:val="24"/>
              </w:rPr>
            </w:pPr>
            <w:ins w:id="694" w:author="Md. Rashed Babu" w:date="2022-10-04T17:19:00Z">
              <w:r w:rsidRPr="00093574">
                <w:rPr>
                  <w:rFonts w:ascii="Times New Roman" w:hAnsi="Times New Roman" w:cs="Times New Roman"/>
                  <w:bCs/>
                  <w:sz w:val="24"/>
                  <w:szCs w:val="24"/>
                </w:rPr>
                <w:t>&lt;0.001</w:t>
              </w:r>
            </w:ins>
          </w:p>
        </w:tc>
        <w:tc>
          <w:tcPr>
            <w:tcW w:w="715" w:type="pct"/>
            <w:vAlign w:val="center"/>
          </w:tcPr>
          <w:p w14:paraId="117935AE" w14:textId="77777777" w:rsidR="00A22A96" w:rsidRPr="00093574" w:rsidRDefault="00A22A96" w:rsidP="00F16AEE">
            <w:pPr>
              <w:jc w:val="both"/>
              <w:rPr>
                <w:ins w:id="695" w:author="Md. Rashed Babu" w:date="2022-10-04T17:19:00Z"/>
                <w:rFonts w:ascii="Times New Roman" w:hAnsi="Times New Roman" w:cs="Times New Roman"/>
                <w:bCs/>
                <w:sz w:val="24"/>
                <w:szCs w:val="24"/>
              </w:rPr>
            </w:pPr>
            <w:ins w:id="696" w:author="Md. Rashed Babu" w:date="2022-10-04T17:19:00Z">
              <w:r w:rsidRPr="00093574">
                <w:rPr>
                  <w:rFonts w:ascii="Times New Roman" w:hAnsi="Times New Roman" w:cs="Times New Roman"/>
                  <w:bCs/>
                  <w:sz w:val="24"/>
                  <w:szCs w:val="24"/>
                </w:rPr>
                <w:t>552 (67.8)</w:t>
              </w:r>
            </w:ins>
          </w:p>
        </w:tc>
        <w:tc>
          <w:tcPr>
            <w:tcW w:w="737" w:type="pct"/>
            <w:vAlign w:val="center"/>
          </w:tcPr>
          <w:p w14:paraId="720D1D44" w14:textId="77777777" w:rsidR="00A22A96" w:rsidRPr="00093574" w:rsidRDefault="00A22A96" w:rsidP="00F16AEE">
            <w:pPr>
              <w:jc w:val="both"/>
              <w:rPr>
                <w:ins w:id="697" w:author="Md. Rashed Babu" w:date="2022-10-04T17:19:00Z"/>
                <w:rFonts w:ascii="Times New Roman" w:hAnsi="Times New Roman" w:cs="Times New Roman"/>
                <w:bCs/>
                <w:sz w:val="24"/>
                <w:szCs w:val="24"/>
              </w:rPr>
            </w:pPr>
            <w:ins w:id="698" w:author="Md. Rashed Babu" w:date="2022-10-04T17:19:00Z">
              <w:r w:rsidRPr="00093574">
                <w:rPr>
                  <w:rFonts w:ascii="Times New Roman" w:hAnsi="Times New Roman" w:cs="Times New Roman"/>
                  <w:bCs/>
                  <w:sz w:val="24"/>
                  <w:szCs w:val="24"/>
                </w:rPr>
                <w:t>269 (32.20)</w:t>
              </w:r>
            </w:ins>
          </w:p>
        </w:tc>
        <w:tc>
          <w:tcPr>
            <w:tcW w:w="599" w:type="pct"/>
            <w:vMerge w:val="restart"/>
            <w:vAlign w:val="center"/>
          </w:tcPr>
          <w:p w14:paraId="7C28AE5D" w14:textId="77777777" w:rsidR="00A22A96" w:rsidRPr="00093574" w:rsidRDefault="00A22A96" w:rsidP="00F16AEE">
            <w:pPr>
              <w:jc w:val="both"/>
              <w:rPr>
                <w:ins w:id="699" w:author="Md. Rashed Babu" w:date="2022-10-04T17:19:00Z"/>
                <w:rFonts w:ascii="Times New Roman" w:hAnsi="Times New Roman" w:cs="Times New Roman"/>
                <w:bCs/>
                <w:sz w:val="24"/>
                <w:szCs w:val="24"/>
              </w:rPr>
            </w:pPr>
            <w:ins w:id="700" w:author="Md. Rashed Babu" w:date="2022-10-04T17:19:00Z">
              <w:r w:rsidRPr="00093574">
                <w:rPr>
                  <w:rFonts w:ascii="Times New Roman" w:hAnsi="Times New Roman" w:cs="Times New Roman"/>
                  <w:bCs/>
                  <w:sz w:val="24"/>
                  <w:szCs w:val="24"/>
                </w:rPr>
                <w:t>&lt;0.001</w:t>
              </w:r>
            </w:ins>
          </w:p>
        </w:tc>
      </w:tr>
      <w:tr w:rsidR="00A22A96" w:rsidRPr="00093574" w14:paraId="4ED4D65B" w14:textId="77777777" w:rsidTr="00F16AEE">
        <w:trPr>
          <w:trHeight w:val="138"/>
          <w:jc w:val="center"/>
          <w:ins w:id="701" w:author="Md. Rashed Babu" w:date="2022-10-04T17:19:00Z"/>
        </w:trPr>
        <w:tc>
          <w:tcPr>
            <w:tcW w:w="920" w:type="pct"/>
            <w:vAlign w:val="center"/>
          </w:tcPr>
          <w:p w14:paraId="48CDF8D0" w14:textId="77777777" w:rsidR="00A22A96" w:rsidRPr="00093574" w:rsidRDefault="00A22A96" w:rsidP="00F16AEE">
            <w:pPr>
              <w:jc w:val="both"/>
              <w:rPr>
                <w:ins w:id="702" w:author="Md. Rashed Babu" w:date="2022-10-04T17:19:00Z"/>
                <w:rFonts w:ascii="Times New Roman" w:hAnsi="Times New Roman" w:cs="Times New Roman"/>
                <w:bCs/>
                <w:sz w:val="24"/>
                <w:szCs w:val="24"/>
              </w:rPr>
            </w:pPr>
            <w:ins w:id="703" w:author="Md. Rashed Babu" w:date="2022-10-04T17:19:00Z">
              <w:r w:rsidRPr="00093574">
                <w:rPr>
                  <w:rFonts w:ascii="Times New Roman" w:hAnsi="Times New Roman" w:cs="Times New Roman"/>
                  <w:bCs/>
                  <w:sz w:val="24"/>
                  <w:szCs w:val="24"/>
                </w:rPr>
                <w:t>Chattogram</w:t>
              </w:r>
            </w:ins>
          </w:p>
        </w:tc>
        <w:tc>
          <w:tcPr>
            <w:tcW w:w="715" w:type="pct"/>
            <w:vAlign w:val="center"/>
          </w:tcPr>
          <w:p w14:paraId="20CF27AB" w14:textId="77777777" w:rsidR="00A22A96" w:rsidRPr="00093574" w:rsidRDefault="00A22A96" w:rsidP="00F16AEE">
            <w:pPr>
              <w:jc w:val="both"/>
              <w:rPr>
                <w:ins w:id="704" w:author="Md. Rashed Babu" w:date="2022-10-04T17:19:00Z"/>
                <w:rFonts w:ascii="Times New Roman" w:hAnsi="Times New Roman" w:cs="Times New Roman"/>
                <w:bCs/>
                <w:sz w:val="24"/>
                <w:szCs w:val="24"/>
              </w:rPr>
            </w:pPr>
            <w:ins w:id="705" w:author="Md. Rashed Babu" w:date="2022-10-04T17:19:00Z">
              <w:r w:rsidRPr="00093574">
                <w:rPr>
                  <w:rFonts w:ascii="Times New Roman" w:hAnsi="Times New Roman" w:cs="Times New Roman"/>
                  <w:bCs/>
                  <w:sz w:val="24"/>
                  <w:szCs w:val="24"/>
                </w:rPr>
                <w:t>940 (55.04)</w:t>
              </w:r>
            </w:ins>
          </w:p>
        </w:tc>
        <w:tc>
          <w:tcPr>
            <w:tcW w:w="715" w:type="pct"/>
            <w:vAlign w:val="center"/>
          </w:tcPr>
          <w:p w14:paraId="4631985F" w14:textId="77777777" w:rsidR="00A22A96" w:rsidRPr="00093574" w:rsidRDefault="00A22A96" w:rsidP="00F16AEE">
            <w:pPr>
              <w:jc w:val="both"/>
              <w:rPr>
                <w:ins w:id="706" w:author="Md. Rashed Babu" w:date="2022-10-04T17:19:00Z"/>
                <w:rFonts w:ascii="Times New Roman" w:hAnsi="Times New Roman" w:cs="Times New Roman"/>
                <w:bCs/>
                <w:sz w:val="24"/>
                <w:szCs w:val="24"/>
              </w:rPr>
            </w:pPr>
            <w:ins w:id="707" w:author="Md. Rashed Babu" w:date="2022-10-04T17:19:00Z">
              <w:r w:rsidRPr="00093574">
                <w:rPr>
                  <w:rFonts w:ascii="Times New Roman" w:hAnsi="Times New Roman" w:cs="Times New Roman"/>
                  <w:bCs/>
                  <w:sz w:val="24"/>
                  <w:szCs w:val="24"/>
                </w:rPr>
                <w:t>682 (44.96)</w:t>
              </w:r>
            </w:ins>
          </w:p>
        </w:tc>
        <w:tc>
          <w:tcPr>
            <w:tcW w:w="599" w:type="pct"/>
            <w:vMerge/>
            <w:vAlign w:val="center"/>
          </w:tcPr>
          <w:p w14:paraId="77AF58C3" w14:textId="77777777" w:rsidR="00A22A96" w:rsidRPr="00093574" w:rsidRDefault="00A22A96" w:rsidP="00F16AEE">
            <w:pPr>
              <w:jc w:val="both"/>
              <w:rPr>
                <w:ins w:id="708" w:author="Md. Rashed Babu" w:date="2022-10-04T17:19:00Z"/>
                <w:rFonts w:ascii="Times New Roman" w:hAnsi="Times New Roman" w:cs="Times New Roman"/>
                <w:sz w:val="24"/>
                <w:szCs w:val="24"/>
              </w:rPr>
            </w:pPr>
          </w:p>
        </w:tc>
        <w:tc>
          <w:tcPr>
            <w:tcW w:w="715" w:type="pct"/>
            <w:vAlign w:val="center"/>
          </w:tcPr>
          <w:p w14:paraId="1CED3265" w14:textId="77777777" w:rsidR="00A22A96" w:rsidRPr="00093574" w:rsidRDefault="00A22A96" w:rsidP="00F16AEE">
            <w:pPr>
              <w:jc w:val="both"/>
              <w:rPr>
                <w:ins w:id="709" w:author="Md. Rashed Babu" w:date="2022-10-04T17:19:00Z"/>
                <w:rFonts w:ascii="Times New Roman" w:hAnsi="Times New Roman" w:cs="Times New Roman"/>
                <w:bCs/>
                <w:sz w:val="24"/>
                <w:szCs w:val="24"/>
              </w:rPr>
            </w:pPr>
            <w:ins w:id="710" w:author="Md. Rashed Babu" w:date="2022-10-04T17:19:00Z">
              <w:r w:rsidRPr="00093574">
                <w:rPr>
                  <w:rFonts w:ascii="Times New Roman" w:hAnsi="Times New Roman" w:cs="Times New Roman"/>
                  <w:bCs/>
                  <w:sz w:val="24"/>
                  <w:szCs w:val="24"/>
                </w:rPr>
                <w:t>1479 (78.26)</w:t>
              </w:r>
            </w:ins>
          </w:p>
        </w:tc>
        <w:tc>
          <w:tcPr>
            <w:tcW w:w="737" w:type="pct"/>
            <w:vAlign w:val="center"/>
          </w:tcPr>
          <w:p w14:paraId="52B3026A" w14:textId="77777777" w:rsidR="00A22A96" w:rsidRPr="00093574" w:rsidRDefault="00A22A96" w:rsidP="00F16AEE">
            <w:pPr>
              <w:jc w:val="both"/>
              <w:rPr>
                <w:ins w:id="711" w:author="Md. Rashed Babu" w:date="2022-10-04T17:19:00Z"/>
                <w:rFonts w:ascii="Times New Roman" w:hAnsi="Times New Roman" w:cs="Times New Roman"/>
                <w:bCs/>
                <w:sz w:val="24"/>
                <w:szCs w:val="24"/>
              </w:rPr>
            </w:pPr>
            <w:ins w:id="712" w:author="Md. Rashed Babu" w:date="2022-10-04T17:19:00Z">
              <w:r w:rsidRPr="00093574">
                <w:rPr>
                  <w:rFonts w:ascii="Times New Roman" w:hAnsi="Times New Roman" w:cs="Times New Roman"/>
                  <w:bCs/>
                  <w:sz w:val="24"/>
                  <w:szCs w:val="24"/>
                </w:rPr>
                <w:t>470 (21.74)</w:t>
              </w:r>
            </w:ins>
          </w:p>
        </w:tc>
        <w:tc>
          <w:tcPr>
            <w:tcW w:w="599" w:type="pct"/>
            <w:vMerge/>
            <w:vAlign w:val="center"/>
          </w:tcPr>
          <w:p w14:paraId="38707F6A" w14:textId="77777777" w:rsidR="00A22A96" w:rsidRPr="00093574" w:rsidRDefault="00A22A96" w:rsidP="00F16AEE">
            <w:pPr>
              <w:jc w:val="both"/>
              <w:rPr>
                <w:ins w:id="713" w:author="Md. Rashed Babu" w:date="2022-10-04T17:19:00Z"/>
                <w:rFonts w:ascii="Times New Roman" w:hAnsi="Times New Roman" w:cs="Times New Roman"/>
                <w:sz w:val="24"/>
                <w:szCs w:val="24"/>
              </w:rPr>
            </w:pPr>
          </w:p>
        </w:tc>
      </w:tr>
      <w:tr w:rsidR="00A22A96" w:rsidRPr="00093574" w14:paraId="7C506F6F" w14:textId="77777777" w:rsidTr="00F16AEE">
        <w:trPr>
          <w:trHeight w:val="138"/>
          <w:jc w:val="center"/>
          <w:ins w:id="714" w:author="Md. Rashed Babu" w:date="2022-10-04T17:19:00Z"/>
        </w:trPr>
        <w:tc>
          <w:tcPr>
            <w:tcW w:w="920" w:type="pct"/>
            <w:vAlign w:val="center"/>
          </w:tcPr>
          <w:p w14:paraId="56303A86" w14:textId="77777777" w:rsidR="00A22A96" w:rsidRPr="00093574" w:rsidRDefault="00A22A96" w:rsidP="00F16AEE">
            <w:pPr>
              <w:jc w:val="both"/>
              <w:rPr>
                <w:ins w:id="715" w:author="Md. Rashed Babu" w:date="2022-10-04T17:19:00Z"/>
                <w:rFonts w:ascii="Times New Roman" w:hAnsi="Times New Roman" w:cs="Times New Roman"/>
                <w:bCs/>
                <w:sz w:val="24"/>
                <w:szCs w:val="24"/>
              </w:rPr>
            </w:pPr>
            <w:ins w:id="716" w:author="Md. Rashed Babu" w:date="2022-10-04T17:19:00Z">
              <w:r w:rsidRPr="00093574">
                <w:rPr>
                  <w:rFonts w:ascii="Times New Roman" w:hAnsi="Times New Roman" w:cs="Times New Roman"/>
                  <w:bCs/>
                  <w:sz w:val="24"/>
                  <w:szCs w:val="24"/>
                </w:rPr>
                <w:t>Dhaka</w:t>
              </w:r>
            </w:ins>
          </w:p>
        </w:tc>
        <w:tc>
          <w:tcPr>
            <w:tcW w:w="715" w:type="pct"/>
            <w:vAlign w:val="center"/>
          </w:tcPr>
          <w:p w14:paraId="1341FBE0" w14:textId="77777777" w:rsidR="00A22A96" w:rsidRPr="00093574" w:rsidRDefault="00A22A96" w:rsidP="00F16AEE">
            <w:pPr>
              <w:jc w:val="both"/>
              <w:rPr>
                <w:ins w:id="717" w:author="Md. Rashed Babu" w:date="2022-10-04T17:19:00Z"/>
                <w:rFonts w:ascii="Times New Roman" w:hAnsi="Times New Roman" w:cs="Times New Roman"/>
                <w:bCs/>
                <w:sz w:val="24"/>
                <w:szCs w:val="24"/>
              </w:rPr>
            </w:pPr>
            <w:ins w:id="718" w:author="Md. Rashed Babu" w:date="2022-10-04T17:19:00Z">
              <w:r w:rsidRPr="00093574">
                <w:rPr>
                  <w:rFonts w:ascii="Times New Roman" w:hAnsi="Times New Roman" w:cs="Times New Roman"/>
                  <w:bCs/>
                  <w:sz w:val="24"/>
                  <w:szCs w:val="24"/>
                </w:rPr>
                <w:t>1286 (67.45)</w:t>
              </w:r>
            </w:ins>
          </w:p>
        </w:tc>
        <w:tc>
          <w:tcPr>
            <w:tcW w:w="715" w:type="pct"/>
            <w:vAlign w:val="center"/>
          </w:tcPr>
          <w:p w14:paraId="65688801" w14:textId="77777777" w:rsidR="00A22A96" w:rsidRPr="00093574" w:rsidRDefault="00A22A96" w:rsidP="00F16AEE">
            <w:pPr>
              <w:jc w:val="both"/>
              <w:rPr>
                <w:ins w:id="719" w:author="Md. Rashed Babu" w:date="2022-10-04T17:19:00Z"/>
                <w:rFonts w:ascii="Times New Roman" w:hAnsi="Times New Roman" w:cs="Times New Roman"/>
                <w:bCs/>
                <w:sz w:val="24"/>
                <w:szCs w:val="24"/>
              </w:rPr>
            </w:pPr>
            <w:ins w:id="720" w:author="Md. Rashed Babu" w:date="2022-10-04T17:19:00Z">
              <w:r w:rsidRPr="00093574">
                <w:rPr>
                  <w:rFonts w:ascii="Times New Roman" w:hAnsi="Times New Roman" w:cs="Times New Roman"/>
                  <w:bCs/>
                  <w:sz w:val="24"/>
                  <w:szCs w:val="24"/>
                </w:rPr>
                <w:t>674 (32.55)</w:t>
              </w:r>
            </w:ins>
          </w:p>
        </w:tc>
        <w:tc>
          <w:tcPr>
            <w:tcW w:w="599" w:type="pct"/>
            <w:vMerge/>
            <w:vAlign w:val="center"/>
          </w:tcPr>
          <w:p w14:paraId="76368113" w14:textId="77777777" w:rsidR="00A22A96" w:rsidRPr="00093574" w:rsidRDefault="00A22A96" w:rsidP="00F16AEE">
            <w:pPr>
              <w:jc w:val="both"/>
              <w:rPr>
                <w:ins w:id="721" w:author="Md. Rashed Babu" w:date="2022-10-04T17:19:00Z"/>
                <w:rFonts w:ascii="Times New Roman" w:hAnsi="Times New Roman" w:cs="Times New Roman"/>
                <w:sz w:val="24"/>
                <w:szCs w:val="24"/>
              </w:rPr>
            </w:pPr>
          </w:p>
        </w:tc>
        <w:tc>
          <w:tcPr>
            <w:tcW w:w="715" w:type="pct"/>
            <w:vAlign w:val="center"/>
          </w:tcPr>
          <w:p w14:paraId="2402B9A1" w14:textId="77777777" w:rsidR="00A22A96" w:rsidRPr="00093574" w:rsidRDefault="00A22A96" w:rsidP="00F16AEE">
            <w:pPr>
              <w:jc w:val="both"/>
              <w:rPr>
                <w:ins w:id="722" w:author="Md. Rashed Babu" w:date="2022-10-04T17:19:00Z"/>
                <w:rFonts w:ascii="Times New Roman" w:hAnsi="Times New Roman" w:cs="Times New Roman"/>
                <w:bCs/>
                <w:sz w:val="24"/>
                <w:szCs w:val="24"/>
              </w:rPr>
            </w:pPr>
            <w:ins w:id="723" w:author="Md. Rashed Babu" w:date="2022-10-04T17:19:00Z">
              <w:r w:rsidRPr="00093574">
                <w:rPr>
                  <w:rFonts w:ascii="Times New Roman" w:hAnsi="Times New Roman" w:cs="Times New Roman"/>
                  <w:bCs/>
                  <w:sz w:val="24"/>
                  <w:szCs w:val="24"/>
                </w:rPr>
                <w:t>1453 (81.85)</w:t>
              </w:r>
            </w:ins>
          </w:p>
        </w:tc>
        <w:tc>
          <w:tcPr>
            <w:tcW w:w="737" w:type="pct"/>
            <w:vAlign w:val="center"/>
          </w:tcPr>
          <w:p w14:paraId="1798158E" w14:textId="77777777" w:rsidR="00A22A96" w:rsidRPr="00093574" w:rsidRDefault="00A22A96" w:rsidP="00F16AEE">
            <w:pPr>
              <w:jc w:val="both"/>
              <w:rPr>
                <w:ins w:id="724" w:author="Md. Rashed Babu" w:date="2022-10-04T17:19:00Z"/>
                <w:rFonts w:ascii="Times New Roman" w:hAnsi="Times New Roman" w:cs="Times New Roman"/>
                <w:bCs/>
                <w:sz w:val="24"/>
                <w:szCs w:val="24"/>
              </w:rPr>
            </w:pPr>
            <w:ins w:id="725" w:author="Md. Rashed Babu" w:date="2022-10-04T17:19:00Z">
              <w:r w:rsidRPr="00093574">
                <w:rPr>
                  <w:rFonts w:ascii="Times New Roman" w:hAnsi="Times New Roman" w:cs="Times New Roman"/>
                  <w:bCs/>
                  <w:sz w:val="24"/>
                  <w:szCs w:val="24"/>
                </w:rPr>
                <w:t>343 (18.15)</w:t>
              </w:r>
            </w:ins>
          </w:p>
        </w:tc>
        <w:tc>
          <w:tcPr>
            <w:tcW w:w="599" w:type="pct"/>
            <w:vMerge/>
            <w:vAlign w:val="center"/>
          </w:tcPr>
          <w:p w14:paraId="407FA7AD" w14:textId="77777777" w:rsidR="00A22A96" w:rsidRPr="00093574" w:rsidRDefault="00A22A96" w:rsidP="00F16AEE">
            <w:pPr>
              <w:jc w:val="both"/>
              <w:rPr>
                <w:ins w:id="726" w:author="Md. Rashed Babu" w:date="2022-10-04T17:19:00Z"/>
                <w:rFonts w:ascii="Times New Roman" w:hAnsi="Times New Roman" w:cs="Times New Roman"/>
                <w:sz w:val="24"/>
                <w:szCs w:val="24"/>
              </w:rPr>
            </w:pPr>
          </w:p>
        </w:tc>
      </w:tr>
      <w:tr w:rsidR="00A22A96" w:rsidRPr="00093574" w14:paraId="77DBE1AD" w14:textId="77777777" w:rsidTr="00F16AEE">
        <w:trPr>
          <w:trHeight w:val="138"/>
          <w:jc w:val="center"/>
          <w:ins w:id="727" w:author="Md. Rashed Babu" w:date="2022-10-04T17:19:00Z"/>
        </w:trPr>
        <w:tc>
          <w:tcPr>
            <w:tcW w:w="920" w:type="pct"/>
            <w:vAlign w:val="center"/>
          </w:tcPr>
          <w:p w14:paraId="34D0027D" w14:textId="77777777" w:rsidR="00A22A96" w:rsidRPr="00093574" w:rsidRDefault="00A22A96" w:rsidP="00F16AEE">
            <w:pPr>
              <w:jc w:val="both"/>
              <w:rPr>
                <w:ins w:id="728" w:author="Md. Rashed Babu" w:date="2022-10-04T17:19:00Z"/>
                <w:rFonts w:ascii="Times New Roman" w:hAnsi="Times New Roman" w:cs="Times New Roman"/>
                <w:bCs/>
                <w:sz w:val="24"/>
                <w:szCs w:val="24"/>
              </w:rPr>
            </w:pPr>
            <w:ins w:id="729" w:author="Md. Rashed Babu" w:date="2022-10-04T17:19:00Z">
              <w:r w:rsidRPr="00093574">
                <w:rPr>
                  <w:rFonts w:ascii="Times New Roman" w:hAnsi="Times New Roman" w:cs="Times New Roman"/>
                  <w:bCs/>
                  <w:sz w:val="24"/>
                  <w:szCs w:val="24"/>
                </w:rPr>
                <w:t>Khulna</w:t>
              </w:r>
            </w:ins>
          </w:p>
        </w:tc>
        <w:tc>
          <w:tcPr>
            <w:tcW w:w="715" w:type="pct"/>
            <w:vAlign w:val="center"/>
          </w:tcPr>
          <w:p w14:paraId="2AFC5758" w14:textId="77777777" w:rsidR="00A22A96" w:rsidRPr="00093574" w:rsidRDefault="00A22A96" w:rsidP="00F16AEE">
            <w:pPr>
              <w:jc w:val="both"/>
              <w:rPr>
                <w:ins w:id="730" w:author="Md. Rashed Babu" w:date="2022-10-04T17:19:00Z"/>
                <w:rFonts w:ascii="Times New Roman" w:hAnsi="Times New Roman" w:cs="Times New Roman"/>
                <w:bCs/>
                <w:sz w:val="24"/>
                <w:szCs w:val="24"/>
              </w:rPr>
            </w:pPr>
            <w:ins w:id="731" w:author="Md. Rashed Babu" w:date="2022-10-04T17:19:00Z">
              <w:r w:rsidRPr="00093574">
                <w:rPr>
                  <w:rFonts w:ascii="Times New Roman" w:hAnsi="Times New Roman" w:cs="Times New Roman"/>
                  <w:bCs/>
                  <w:sz w:val="24"/>
                  <w:szCs w:val="24"/>
                </w:rPr>
                <w:t>740 (71.70)</w:t>
              </w:r>
            </w:ins>
          </w:p>
        </w:tc>
        <w:tc>
          <w:tcPr>
            <w:tcW w:w="715" w:type="pct"/>
            <w:vAlign w:val="center"/>
          </w:tcPr>
          <w:p w14:paraId="2DAF8DF5" w14:textId="77777777" w:rsidR="00A22A96" w:rsidRPr="00093574" w:rsidRDefault="00A22A96" w:rsidP="00F16AEE">
            <w:pPr>
              <w:jc w:val="both"/>
              <w:rPr>
                <w:ins w:id="732" w:author="Md. Rashed Babu" w:date="2022-10-04T17:19:00Z"/>
                <w:rFonts w:ascii="Times New Roman" w:hAnsi="Times New Roman" w:cs="Times New Roman"/>
                <w:bCs/>
                <w:sz w:val="24"/>
                <w:szCs w:val="24"/>
              </w:rPr>
            </w:pPr>
            <w:ins w:id="733" w:author="Md. Rashed Babu" w:date="2022-10-04T17:19:00Z">
              <w:r w:rsidRPr="00093574">
                <w:rPr>
                  <w:rFonts w:ascii="Times New Roman" w:hAnsi="Times New Roman" w:cs="Times New Roman"/>
                  <w:bCs/>
                  <w:sz w:val="24"/>
                  <w:szCs w:val="24"/>
                </w:rPr>
                <w:t>326 (28.30)</w:t>
              </w:r>
            </w:ins>
          </w:p>
        </w:tc>
        <w:tc>
          <w:tcPr>
            <w:tcW w:w="599" w:type="pct"/>
            <w:vMerge/>
            <w:vAlign w:val="center"/>
          </w:tcPr>
          <w:p w14:paraId="42E5B251" w14:textId="77777777" w:rsidR="00A22A96" w:rsidRPr="00093574" w:rsidRDefault="00A22A96" w:rsidP="00F16AEE">
            <w:pPr>
              <w:jc w:val="both"/>
              <w:rPr>
                <w:ins w:id="734" w:author="Md. Rashed Babu" w:date="2022-10-04T17:19:00Z"/>
                <w:rFonts w:ascii="Times New Roman" w:hAnsi="Times New Roman" w:cs="Times New Roman"/>
                <w:sz w:val="24"/>
                <w:szCs w:val="24"/>
              </w:rPr>
            </w:pPr>
          </w:p>
        </w:tc>
        <w:tc>
          <w:tcPr>
            <w:tcW w:w="715" w:type="pct"/>
            <w:vAlign w:val="center"/>
          </w:tcPr>
          <w:p w14:paraId="00F69DC1" w14:textId="77777777" w:rsidR="00A22A96" w:rsidRPr="00093574" w:rsidRDefault="00A22A96" w:rsidP="00F16AEE">
            <w:pPr>
              <w:jc w:val="both"/>
              <w:rPr>
                <w:ins w:id="735" w:author="Md. Rashed Babu" w:date="2022-10-04T17:19:00Z"/>
                <w:rFonts w:ascii="Times New Roman" w:hAnsi="Times New Roman" w:cs="Times New Roman"/>
                <w:bCs/>
                <w:sz w:val="24"/>
                <w:szCs w:val="24"/>
              </w:rPr>
            </w:pPr>
            <w:ins w:id="736" w:author="Md. Rashed Babu" w:date="2022-10-04T17:19:00Z">
              <w:r w:rsidRPr="00093574">
                <w:rPr>
                  <w:rFonts w:ascii="Times New Roman" w:hAnsi="Times New Roman" w:cs="Times New Roman"/>
                  <w:bCs/>
                  <w:sz w:val="24"/>
                  <w:szCs w:val="24"/>
                </w:rPr>
                <w:t>895 (73.07)</w:t>
              </w:r>
            </w:ins>
          </w:p>
        </w:tc>
        <w:tc>
          <w:tcPr>
            <w:tcW w:w="737" w:type="pct"/>
            <w:vAlign w:val="center"/>
          </w:tcPr>
          <w:p w14:paraId="100E9DCD" w14:textId="77777777" w:rsidR="00A22A96" w:rsidRPr="00093574" w:rsidRDefault="00A22A96" w:rsidP="00F16AEE">
            <w:pPr>
              <w:jc w:val="both"/>
              <w:rPr>
                <w:ins w:id="737" w:author="Md. Rashed Babu" w:date="2022-10-04T17:19:00Z"/>
                <w:rFonts w:ascii="Times New Roman" w:hAnsi="Times New Roman" w:cs="Times New Roman"/>
                <w:bCs/>
                <w:sz w:val="24"/>
                <w:szCs w:val="24"/>
              </w:rPr>
            </w:pPr>
            <w:ins w:id="738" w:author="Md. Rashed Babu" w:date="2022-10-04T17:19:00Z">
              <w:r w:rsidRPr="00093574">
                <w:rPr>
                  <w:rFonts w:ascii="Times New Roman" w:hAnsi="Times New Roman" w:cs="Times New Roman"/>
                  <w:bCs/>
                  <w:sz w:val="24"/>
                  <w:szCs w:val="24"/>
                </w:rPr>
                <w:t>409 (26.93)</w:t>
              </w:r>
            </w:ins>
          </w:p>
        </w:tc>
        <w:tc>
          <w:tcPr>
            <w:tcW w:w="599" w:type="pct"/>
            <w:vMerge/>
            <w:vAlign w:val="center"/>
          </w:tcPr>
          <w:p w14:paraId="1BC88D27" w14:textId="77777777" w:rsidR="00A22A96" w:rsidRPr="00093574" w:rsidRDefault="00A22A96" w:rsidP="00F16AEE">
            <w:pPr>
              <w:jc w:val="both"/>
              <w:rPr>
                <w:ins w:id="739" w:author="Md. Rashed Babu" w:date="2022-10-04T17:19:00Z"/>
                <w:rFonts w:ascii="Times New Roman" w:hAnsi="Times New Roman" w:cs="Times New Roman"/>
                <w:sz w:val="24"/>
                <w:szCs w:val="24"/>
              </w:rPr>
            </w:pPr>
          </w:p>
        </w:tc>
      </w:tr>
      <w:tr w:rsidR="00A22A96" w:rsidRPr="00093574" w14:paraId="36FE2F22" w14:textId="77777777" w:rsidTr="00F16AEE">
        <w:trPr>
          <w:trHeight w:val="138"/>
          <w:jc w:val="center"/>
          <w:ins w:id="740" w:author="Md. Rashed Babu" w:date="2022-10-04T17:19:00Z"/>
        </w:trPr>
        <w:tc>
          <w:tcPr>
            <w:tcW w:w="920" w:type="pct"/>
            <w:vAlign w:val="center"/>
          </w:tcPr>
          <w:p w14:paraId="496D9D80" w14:textId="77777777" w:rsidR="00A22A96" w:rsidRPr="00093574" w:rsidRDefault="00A22A96" w:rsidP="00F16AEE">
            <w:pPr>
              <w:jc w:val="both"/>
              <w:rPr>
                <w:ins w:id="741" w:author="Md. Rashed Babu" w:date="2022-10-04T17:19:00Z"/>
                <w:rFonts w:ascii="Times New Roman" w:hAnsi="Times New Roman" w:cs="Times New Roman"/>
                <w:bCs/>
                <w:sz w:val="24"/>
                <w:szCs w:val="24"/>
              </w:rPr>
            </w:pPr>
            <w:ins w:id="742" w:author="Md. Rashed Babu" w:date="2022-10-04T17:19:00Z">
              <w:r w:rsidRPr="00093574">
                <w:rPr>
                  <w:rFonts w:ascii="Times New Roman" w:hAnsi="Times New Roman" w:cs="Times New Roman"/>
                  <w:bCs/>
                  <w:sz w:val="24"/>
                  <w:szCs w:val="24"/>
                </w:rPr>
                <w:t>Mymensingh</w:t>
              </w:r>
            </w:ins>
          </w:p>
        </w:tc>
        <w:tc>
          <w:tcPr>
            <w:tcW w:w="715" w:type="pct"/>
            <w:vAlign w:val="center"/>
          </w:tcPr>
          <w:p w14:paraId="0D400C19" w14:textId="77777777" w:rsidR="00A22A96" w:rsidRPr="00093574" w:rsidRDefault="00A22A96" w:rsidP="00F16AEE">
            <w:pPr>
              <w:jc w:val="both"/>
              <w:rPr>
                <w:ins w:id="743" w:author="Md. Rashed Babu" w:date="2022-10-04T17:19:00Z"/>
                <w:rFonts w:ascii="Times New Roman" w:hAnsi="Times New Roman" w:cs="Times New Roman"/>
                <w:bCs/>
                <w:sz w:val="24"/>
                <w:szCs w:val="24"/>
              </w:rPr>
            </w:pPr>
            <w:ins w:id="744" w:author="Md. Rashed Babu" w:date="2022-10-04T17:19:00Z">
              <w:r w:rsidRPr="00093574">
                <w:rPr>
                  <w:rFonts w:ascii="Times New Roman" w:hAnsi="Times New Roman" w:cs="Times New Roman"/>
                  <w:bCs/>
                  <w:sz w:val="24"/>
                  <w:szCs w:val="24"/>
                </w:rPr>
                <w:t>-</w:t>
              </w:r>
            </w:ins>
          </w:p>
        </w:tc>
        <w:tc>
          <w:tcPr>
            <w:tcW w:w="715" w:type="pct"/>
            <w:vAlign w:val="center"/>
          </w:tcPr>
          <w:p w14:paraId="6D1CD154" w14:textId="77777777" w:rsidR="00A22A96" w:rsidRPr="00093574" w:rsidRDefault="00A22A96" w:rsidP="00F16AEE">
            <w:pPr>
              <w:jc w:val="both"/>
              <w:rPr>
                <w:ins w:id="745" w:author="Md. Rashed Babu" w:date="2022-10-04T17:19:00Z"/>
                <w:rFonts w:ascii="Times New Roman" w:hAnsi="Times New Roman" w:cs="Times New Roman"/>
                <w:bCs/>
                <w:sz w:val="24"/>
                <w:szCs w:val="24"/>
              </w:rPr>
            </w:pPr>
            <w:ins w:id="746" w:author="Md. Rashed Babu" w:date="2022-10-04T17:19:00Z">
              <w:r w:rsidRPr="00093574">
                <w:rPr>
                  <w:rFonts w:ascii="Times New Roman" w:hAnsi="Times New Roman" w:cs="Times New Roman"/>
                  <w:bCs/>
                  <w:sz w:val="24"/>
                  <w:szCs w:val="24"/>
                </w:rPr>
                <w:t>-</w:t>
              </w:r>
            </w:ins>
          </w:p>
        </w:tc>
        <w:tc>
          <w:tcPr>
            <w:tcW w:w="599" w:type="pct"/>
            <w:vMerge/>
            <w:vAlign w:val="center"/>
          </w:tcPr>
          <w:p w14:paraId="059770D7" w14:textId="77777777" w:rsidR="00A22A96" w:rsidRPr="00093574" w:rsidRDefault="00A22A96" w:rsidP="00F16AEE">
            <w:pPr>
              <w:jc w:val="both"/>
              <w:rPr>
                <w:ins w:id="747" w:author="Md. Rashed Babu" w:date="2022-10-04T17:19:00Z"/>
                <w:rFonts w:ascii="Times New Roman" w:hAnsi="Times New Roman" w:cs="Times New Roman"/>
                <w:sz w:val="24"/>
                <w:szCs w:val="24"/>
              </w:rPr>
            </w:pPr>
          </w:p>
        </w:tc>
        <w:tc>
          <w:tcPr>
            <w:tcW w:w="715" w:type="pct"/>
            <w:vAlign w:val="center"/>
          </w:tcPr>
          <w:p w14:paraId="1DD09C2F" w14:textId="77777777" w:rsidR="00A22A96" w:rsidRPr="00093574" w:rsidRDefault="00A22A96" w:rsidP="00F16AEE">
            <w:pPr>
              <w:jc w:val="both"/>
              <w:rPr>
                <w:ins w:id="748" w:author="Md. Rashed Babu" w:date="2022-10-04T17:19:00Z"/>
                <w:rFonts w:ascii="Times New Roman" w:hAnsi="Times New Roman" w:cs="Times New Roman"/>
                <w:bCs/>
                <w:sz w:val="24"/>
                <w:szCs w:val="24"/>
              </w:rPr>
            </w:pPr>
            <w:ins w:id="749" w:author="Md. Rashed Babu" w:date="2022-10-04T17:19:00Z">
              <w:r w:rsidRPr="00093574">
                <w:rPr>
                  <w:rFonts w:ascii="Times New Roman" w:hAnsi="Times New Roman" w:cs="Times New Roman"/>
                  <w:bCs/>
                  <w:sz w:val="24"/>
                  <w:szCs w:val="24"/>
                </w:rPr>
                <w:t>347 (61.26)</w:t>
              </w:r>
            </w:ins>
          </w:p>
        </w:tc>
        <w:tc>
          <w:tcPr>
            <w:tcW w:w="737" w:type="pct"/>
            <w:vAlign w:val="center"/>
          </w:tcPr>
          <w:p w14:paraId="670473C4" w14:textId="77777777" w:rsidR="00A22A96" w:rsidRPr="00093574" w:rsidRDefault="00A22A96" w:rsidP="00F16AEE">
            <w:pPr>
              <w:jc w:val="both"/>
              <w:rPr>
                <w:ins w:id="750" w:author="Md. Rashed Babu" w:date="2022-10-04T17:19:00Z"/>
                <w:rFonts w:ascii="Times New Roman" w:hAnsi="Times New Roman" w:cs="Times New Roman"/>
                <w:bCs/>
                <w:sz w:val="24"/>
                <w:szCs w:val="24"/>
              </w:rPr>
            </w:pPr>
            <w:ins w:id="751" w:author="Md. Rashed Babu" w:date="2022-10-04T17:19:00Z">
              <w:r w:rsidRPr="00093574">
                <w:rPr>
                  <w:rFonts w:ascii="Times New Roman" w:hAnsi="Times New Roman" w:cs="Times New Roman"/>
                  <w:bCs/>
                  <w:sz w:val="24"/>
                  <w:szCs w:val="24"/>
                </w:rPr>
                <w:t>209 (38.74)</w:t>
              </w:r>
            </w:ins>
          </w:p>
        </w:tc>
        <w:tc>
          <w:tcPr>
            <w:tcW w:w="599" w:type="pct"/>
            <w:vMerge/>
            <w:vAlign w:val="center"/>
          </w:tcPr>
          <w:p w14:paraId="30DA04FD" w14:textId="77777777" w:rsidR="00A22A96" w:rsidRPr="00093574" w:rsidRDefault="00A22A96" w:rsidP="00F16AEE">
            <w:pPr>
              <w:jc w:val="both"/>
              <w:rPr>
                <w:ins w:id="752" w:author="Md. Rashed Babu" w:date="2022-10-04T17:19:00Z"/>
                <w:rFonts w:ascii="Times New Roman" w:hAnsi="Times New Roman" w:cs="Times New Roman"/>
                <w:sz w:val="24"/>
                <w:szCs w:val="24"/>
              </w:rPr>
            </w:pPr>
          </w:p>
        </w:tc>
      </w:tr>
      <w:tr w:rsidR="00A22A96" w:rsidRPr="00093574" w14:paraId="2EE2D8A7" w14:textId="77777777" w:rsidTr="00F16AEE">
        <w:trPr>
          <w:trHeight w:val="138"/>
          <w:jc w:val="center"/>
          <w:ins w:id="753" w:author="Md. Rashed Babu" w:date="2022-10-04T17:19:00Z"/>
        </w:trPr>
        <w:tc>
          <w:tcPr>
            <w:tcW w:w="920" w:type="pct"/>
            <w:vAlign w:val="center"/>
          </w:tcPr>
          <w:p w14:paraId="5063014B" w14:textId="77777777" w:rsidR="00A22A96" w:rsidRPr="00093574" w:rsidRDefault="00A22A96" w:rsidP="00F16AEE">
            <w:pPr>
              <w:jc w:val="both"/>
              <w:rPr>
                <w:ins w:id="754" w:author="Md. Rashed Babu" w:date="2022-10-04T17:19:00Z"/>
                <w:rFonts w:ascii="Times New Roman" w:hAnsi="Times New Roman" w:cs="Times New Roman"/>
                <w:bCs/>
                <w:sz w:val="24"/>
                <w:szCs w:val="24"/>
              </w:rPr>
            </w:pPr>
            <w:proofErr w:type="spellStart"/>
            <w:ins w:id="755" w:author="Md. Rashed Babu" w:date="2022-10-04T17:19:00Z">
              <w:r w:rsidRPr="00093574">
                <w:rPr>
                  <w:rFonts w:ascii="Times New Roman" w:hAnsi="Times New Roman" w:cs="Times New Roman"/>
                  <w:bCs/>
                  <w:sz w:val="24"/>
                  <w:szCs w:val="24"/>
                </w:rPr>
                <w:t>Rajshahi</w:t>
              </w:r>
              <w:proofErr w:type="spellEnd"/>
            </w:ins>
          </w:p>
        </w:tc>
        <w:tc>
          <w:tcPr>
            <w:tcW w:w="715" w:type="pct"/>
            <w:vAlign w:val="center"/>
          </w:tcPr>
          <w:p w14:paraId="01358134" w14:textId="77777777" w:rsidR="00A22A96" w:rsidRPr="00093574" w:rsidRDefault="00A22A96" w:rsidP="00F16AEE">
            <w:pPr>
              <w:jc w:val="both"/>
              <w:rPr>
                <w:ins w:id="756" w:author="Md. Rashed Babu" w:date="2022-10-04T17:19:00Z"/>
                <w:rFonts w:ascii="Times New Roman" w:hAnsi="Times New Roman" w:cs="Times New Roman"/>
                <w:bCs/>
                <w:sz w:val="24"/>
                <w:szCs w:val="24"/>
              </w:rPr>
            </w:pPr>
            <w:ins w:id="757" w:author="Md. Rashed Babu" w:date="2022-10-04T17:19:00Z">
              <w:r w:rsidRPr="00093574">
                <w:rPr>
                  <w:rFonts w:ascii="Times New Roman" w:hAnsi="Times New Roman" w:cs="Times New Roman"/>
                  <w:bCs/>
                  <w:sz w:val="24"/>
                  <w:szCs w:val="24"/>
                </w:rPr>
                <w:t>527 (66.76)</w:t>
              </w:r>
            </w:ins>
          </w:p>
        </w:tc>
        <w:tc>
          <w:tcPr>
            <w:tcW w:w="715" w:type="pct"/>
            <w:vAlign w:val="center"/>
          </w:tcPr>
          <w:p w14:paraId="7CAA4B07" w14:textId="77777777" w:rsidR="00A22A96" w:rsidRPr="00093574" w:rsidRDefault="00A22A96" w:rsidP="00F16AEE">
            <w:pPr>
              <w:jc w:val="both"/>
              <w:rPr>
                <w:ins w:id="758" w:author="Md. Rashed Babu" w:date="2022-10-04T17:19:00Z"/>
                <w:rFonts w:ascii="Times New Roman" w:hAnsi="Times New Roman" w:cs="Times New Roman"/>
                <w:bCs/>
                <w:sz w:val="24"/>
                <w:szCs w:val="24"/>
              </w:rPr>
            </w:pPr>
            <w:ins w:id="759" w:author="Md. Rashed Babu" w:date="2022-10-04T17:19:00Z">
              <w:r w:rsidRPr="00093574">
                <w:rPr>
                  <w:rFonts w:ascii="Times New Roman" w:hAnsi="Times New Roman" w:cs="Times New Roman"/>
                  <w:bCs/>
                  <w:sz w:val="24"/>
                  <w:szCs w:val="24"/>
                </w:rPr>
                <w:t>263 (33.24)</w:t>
              </w:r>
            </w:ins>
          </w:p>
        </w:tc>
        <w:tc>
          <w:tcPr>
            <w:tcW w:w="599" w:type="pct"/>
            <w:vMerge/>
            <w:vAlign w:val="center"/>
          </w:tcPr>
          <w:p w14:paraId="2C0D5304" w14:textId="77777777" w:rsidR="00A22A96" w:rsidRPr="00093574" w:rsidRDefault="00A22A96" w:rsidP="00F16AEE">
            <w:pPr>
              <w:jc w:val="both"/>
              <w:rPr>
                <w:ins w:id="760" w:author="Md. Rashed Babu" w:date="2022-10-04T17:19:00Z"/>
                <w:rFonts w:ascii="Times New Roman" w:hAnsi="Times New Roman" w:cs="Times New Roman"/>
                <w:sz w:val="24"/>
                <w:szCs w:val="24"/>
              </w:rPr>
            </w:pPr>
          </w:p>
        </w:tc>
        <w:tc>
          <w:tcPr>
            <w:tcW w:w="715" w:type="pct"/>
            <w:vAlign w:val="center"/>
          </w:tcPr>
          <w:p w14:paraId="16368F0E" w14:textId="77777777" w:rsidR="00A22A96" w:rsidRPr="00093574" w:rsidRDefault="00A22A96" w:rsidP="00F16AEE">
            <w:pPr>
              <w:jc w:val="both"/>
              <w:rPr>
                <w:ins w:id="761" w:author="Md. Rashed Babu" w:date="2022-10-04T17:19:00Z"/>
                <w:rFonts w:ascii="Times New Roman" w:hAnsi="Times New Roman" w:cs="Times New Roman"/>
                <w:bCs/>
                <w:sz w:val="24"/>
                <w:szCs w:val="24"/>
              </w:rPr>
            </w:pPr>
            <w:ins w:id="762" w:author="Md. Rashed Babu" w:date="2022-10-04T17:19:00Z">
              <w:r w:rsidRPr="00093574">
                <w:rPr>
                  <w:rFonts w:ascii="Times New Roman" w:hAnsi="Times New Roman" w:cs="Times New Roman"/>
                  <w:bCs/>
                  <w:sz w:val="24"/>
                  <w:szCs w:val="24"/>
                </w:rPr>
                <w:t>720 (69.57)</w:t>
              </w:r>
            </w:ins>
          </w:p>
        </w:tc>
        <w:tc>
          <w:tcPr>
            <w:tcW w:w="737" w:type="pct"/>
            <w:vAlign w:val="center"/>
          </w:tcPr>
          <w:p w14:paraId="461AD451" w14:textId="77777777" w:rsidR="00A22A96" w:rsidRPr="00093574" w:rsidRDefault="00A22A96" w:rsidP="00F16AEE">
            <w:pPr>
              <w:jc w:val="both"/>
              <w:rPr>
                <w:ins w:id="763" w:author="Md. Rashed Babu" w:date="2022-10-04T17:19:00Z"/>
                <w:rFonts w:ascii="Times New Roman" w:hAnsi="Times New Roman" w:cs="Times New Roman"/>
                <w:bCs/>
                <w:sz w:val="24"/>
                <w:szCs w:val="24"/>
              </w:rPr>
            </w:pPr>
            <w:ins w:id="764" w:author="Md. Rashed Babu" w:date="2022-10-04T17:19:00Z">
              <w:r w:rsidRPr="00093574">
                <w:rPr>
                  <w:rFonts w:ascii="Times New Roman" w:hAnsi="Times New Roman" w:cs="Times New Roman"/>
                  <w:bCs/>
                  <w:sz w:val="24"/>
                  <w:szCs w:val="24"/>
                </w:rPr>
                <w:t>307 (30.43)</w:t>
              </w:r>
            </w:ins>
          </w:p>
        </w:tc>
        <w:tc>
          <w:tcPr>
            <w:tcW w:w="599" w:type="pct"/>
            <w:vMerge/>
            <w:vAlign w:val="center"/>
          </w:tcPr>
          <w:p w14:paraId="0E50052A" w14:textId="77777777" w:rsidR="00A22A96" w:rsidRPr="00093574" w:rsidRDefault="00A22A96" w:rsidP="00F16AEE">
            <w:pPr>
              <w:jc w:val="both"/>
              <w:rPr>
                <w:ins w:id="765" w:author="Md. Rashed Babu" w:date="2022-10-04T17:19:00Z"/>
                <w:rFonts w:ascii="Times New Roman" w:hAnsi="Times New Roman" w:cs="Times New Roman"/>
                <w:sz w:val="24"/>
                <w:szCs w:val="24"/>
              </w:rPr>
            </w:pPr>
          </w:p>
        </w:tc>
      </w:tr>
      <w:tr w:rsidR="00A22A96" w:rsidRPr="00093574" w14:paraId="57F4B7FA" w14:textId="77777777" w:rsidTr="00F16AEE">
        <w:trPr>
          <w:trHeight w:val="138"/>
          <w:jc w:val="center"/>
          <w:ins w:id="766" w:author="Md. Rashed Babu" w:date="2022-10-04T17:19:00Z"/>
        </w:trPr>
        <w:tc>
          <w:tcPr>
            <w:tcW w:w="920" w:type="pct"/>
            <w:vAlign w:val="center"/>
          </w:tcPr>
          <w:p w14:paraId="4F9E4194" w14:textId="77777777" w:rsidR="00A22A96" w:rsidRPr="00093574" w:rsidRDefault="00A22A96" w:rsidP="00F16AEE">
            <w:pPr>
              <w:jc w:val="both"/>
              <w:rPr>
                <w:ins w:id="767" w:author="Md. Rashed Babu" w:date="2022-10-04T17:19:00Z"/>
                <w:rFonts w:ascii="Times New Roman" w:hAnsi="Times New Roman" w:cs="Times New Roman"/>
                <w:bCs/>
                <w:sz w:val="24"/>
                <w:szCs w:val="24"/>
              </w:rPr>
            </w:pPr>
            <w:ins w:id="768" w:author="Md. Rashed Babu" w:date="2022-10-04T17:19:00Z">
              <w:r w:rsidRPr="00093574">
                <w:rPr>
                  <w:rFonts w:ascii="Times New Roman" w:hAnsi="Times New Roman" w:cs="Times New Roman"/>
                  <w:bCs/>
                  <w:sz w:val="24"/>
                  <w:szCs w:val="24"/>
                </w:rPr>
                <w:t>Rangpur</w:t>
              </w:r>
            </w:ins>
          </w:p>
        </w:tc>
        <w:tc>
          <w:tcPr>
            <w:tcW w:w="715" w:type="pct"/>
            <w:vAlign w:val="center"/>
          </w:tcPr>
          <w:p w14:paraId="0546AC7A" w14:textId="77777777" w:rsidR="00A22A96" w:rsidRPr="00093574" w:rsidRDefault="00A22A96" w:rsidP="00F16AEE">
            <w:pPr>
              <w:jc w:val="both"/>
              <w:rPr>
                <w:ins w:id="769" w:author="Md. Rashed Babu" w:date="2022-10-04T17:19:00Z"/>
                <w:rFonts w:ascii="Times New Roman" w:hAnsi="Times New Roman" w:cs="Times New Roman"/>
                <w:bCs/>
                <w:sz w:val="24"/>
                <w:szCs w:val="24"/>
              </w:rPr>
            </w:pPr>
            <w:ins w:id="770" w:author="Md. Rashed Babu" w:date="2022-10-04T17:19:00Z">
              <w:r w:rsidRPr="00093574">
                <w:rPr>
                  <w:rFonts w:ascii="Times New Roman" w:hAnsi="Times New Roman" w:cs="Times New Roman"/>
                  <w:bCs/>
                  <w:sz w:val="24"/>
                  <w:szCs w:val="24"/>
                </w:rPr>
                <w:t>866 (78.38)</w:t>
              </w:r>
            </w:ins>
          </w:p>
        </w:tc>
        <w:tc>
          <w:tcPr>
            <w:tcW w:w="715" w:type="pct"/>
            <w:vAlign w:val="center"/>
          </w:tcPr>
          <w:p w14:paraId="03537268" w14:textId="77777777" w:rsidR="00A22A96" w:rsidRPr="00093574" w:rsidRDefault="00A22A96" w:rsidP="00F16AEE">
            <w:pPr>
              <w:jc w:val="both"/>
              <w:rPr>
                <w:ins w:id="771" w:author="Md. Rashed Babu" w:date="2022-10-04T17:19:00Z"/>
                <w:rFonts w:ascii="Times New Roman" w:hAnsi="Times New Roman" w:cs="Times New Roman"/>
                <w:bCs/>
                <w:sz w:val="24"/>
                <w:szCs w:val="24"/>
              </w:rPr>
            </w:pPr>
            <w:ins w:id="772" w:author="Md. Rashed Babu" w:date="2022-10-04T17:19:00Z">
              <w:r w:rsidRPr="00093574">
                <w:rPr>
                  <w:rFonts w:ascii="Times New Roman" w:hAnsi="Times New Roman" w:cs="Times New Roman"/>
                  <w:bCs/>
                  <w:sz w:val="24"/>
                  <w:szCs w:val="24"/>
                </w:rPr>
                <w:t>262 (21.62)</w:t>
              </w:r>
            </w:ins>
          </w:p>
        </w:tc>
        <w:tc>
          <w:tcPr>
            <w:tcW w:w="599" w:type="pct"/>
            <w:vMerge/>
            <w:vAlign w:val="center"/>
          </w:tcPr>
          <w:p w14:paraId="3358A818" w14:textId="77777777" w:rsidR="00A22A96" w:rsidRPr="00093574" w:rsidRDefault="00A22A96" w:rsidP="00F16AEE">
            <w:pPr>
              <w:jc w:val="both"/>
              <w:rPr>
                <w:ins w:id="773" w:author="Md. Rashed Babu" w:date="2022-10-04T17:19:00Z"/>
                <w:rFonts w:ascii="Times New Roman" w:hAnsi="Times New Roman" w:cs="Times New Roman"/>
                <w:sz w:val="24"/>
                <w:szCs w:val="24"/>
              </w:rPr>
            </w:pPr>
          </w:p>
        </w:tc>
        <w:tc>
          <w:tcPr>
            <w:tcW w:w="715" w:type="pct"/>
            <w:vAlign w:val="center"/>
          </w:tcPr>
          <w:p w14:paraId="6B356FEB" w14:textId="77777777" w:rsidR="00A22A96" w:rsidRPr="00093574" w:rsidRDefault="00A22A96" w:rsidP="00F16AEE">
            <w:pPr>
              <w:jc w:val="both"/>
              <w:rPr>
                <w:ins w:id="774" w:author="Md. Rashed Babu" w:date="2022-10-04T17:19:00Z"/>
                <w:rFonts w:ascii="Times New Roman" w:hAnsi="Times New Roman" w:cs="Times New Roman"/>
                <w:bCs/>
                <w:sz w:val="24"/>
                <w:szCs w:val="24"/>
              </w:rPr>
            </w:pPr>
            <w:ins w:id="775" w:author="Md. Rashed Babu" w:date="2022-10-04T17:19:00Z">
              <w:r w:rsidRPr="00093574">
                <w:rPr>
                  <w:rFonts w:ascii="Times New Roman" w:hAnsi="Times New Roman" w:cs="Times New Roman"/>
                  <w:bCs/>
                  <w:sz w:val="24"/>
                  <w:szCs w:val="24"/>
                </w:rPr>
                <w:t>896 (83.71)</w:t>
              </w:r>
            </w:ins>
          </w:p>
        </w:tc>
        <w:tc>
          <w:tcPr>
            <w:tcW w:w="737" w:type="pct"/>
            <w:vAlign w:val="center"/>
          </w:tcPr>
          <w:p w14:paraId="7C137AFC" w14:textId="77777777" w:rsidR="00A22A96" w:rsidRPr="00093574" w:rsidRDefault="00A22A96" w:rsidP="00F16AEE">
            <w:pPr>
              <w:jc w:val="both"/>
              <w:rPr>
                <w:ins w:id="776" w:author="Md. Rashed Babu" w:date="2022-10-04T17:19:00Z"/>
                <w:rFonts w:ascii="Times New Roman" w:hAnsi="Times New Roman" w:cs="Times New Roman"/>
                <w:bCs/>
                <w:sz w:val="24"/>
                <w:szCs w:val="24"/>
              </w:rPr>
            </w:pPr>
            <w:ins w:id="777" w:author="Md. Rashed Babu" w:date="2022-10-04T17:19:00Z">
              <w:r w:rsidRPr="00093574">
                <w:rPr>
                  <w:rFonts w:ascii="Times New Roman" w:hAnsi="Times New Roman" w:cs="Times New Roman"/>
                  <w:bCs/>
                  <w:sz w:val="24"/>
                  <w:szCs w:val="24"/>
                </w:rPr>
                <w:t>207 (16.29)</w:t>
              </w:r>
            </w:ins>
          </w:p>
        </w:tc>
        <w:tc>
          <w:tcPr>
            <w:tcW w:w="599" w:type="pct"/>
            <w:vMerge/>
            <w:vAlign w:val="center"/>
          </w:tcPr>
          <w:p w14:paraId="1262160D" w14:textId="77777777" w:rsidR="00A22A96" w:rsidRPr="00093574" w:rsidRDefault="00A22A96" w:rsidP="00F16AEE">
            <w:pPr>
              <w:jc w:val="both"/>
              <w:rPr>
                <w:ins w:id="778" w:author="Md. Rashed Babu" w:date="2022-10-04T17:19:00Z"/>
                <w:rFonts w:ascii="Times New Roman" w:hAnsi="Times New Roman" w:cs="Times New Roman"/>
                <w:sz w:val="24"/>
                <w:szCs w:val="24"/>
              </w:rPr>
            </w:pPr>
          </w:p>
        </w:tc>
      </w:tr>
      <w:tr w:rsidR="00A22A96" w:rsidRPr="00093574" w14:paraId="0BF90B21" w14:textId="77777777" w:rsidTr="00F16AEE">
        <w:trPr>
          <w:trHeight w:val="138"/>
          <w:jc w:val="center"/>
          <w:ins w:id="779" w:author="Md. Rashed Babu" w:date="2022-10-04T17:19:00Z"/>
        </w:trPr>
        <w:tc>
          <w:tcPr>
            <w:tcW w:w="920" w:type="pct"/>
            <w:vAlign w:val="center"/>
          </w:tcPr>
          <w:p w14:paraId="6242E80E" w14:textId="77777777" w:rsidR="00A22A96" w:rsidRPr="00093574" w:rsidRDefault="00A22A96" w:rsidP="00F16AEE">
            <w:pPr>
              <w:jc w:val="both"/>
              <w:rPr>
                <w:ins w:id="780" w:author="Md. Rashed Babu" w:date="2022-10-04T17:19:00Z"/>
                <w:rFonts w:ascii="Times New Roman" w:hAnsi="Times New Roman" w:cs="Times New Roman"/>
                <w:bCs/>
                <w:sz w:val="24"/>
                <w:szCs w:val="24"/>
              </w:rPr>
            </w:pPr>
            <w:ins w:id="781" w:author="Md. Rashed Babu" w:date="2022-10-04T17:19:00Z">
              <w:r w:rsidRPr="00093574">
                <w:rPr>
                  <w:rFonts w:ascii="Times New Roman" w:hAnsi="Times New Roman" w:cs="Times New Roman"/>
                  <w:bCs/>
                  <w:sz w:val="24"/>
                  <w:szCs w:val="24"/>
                </w:rPr>
                <w:t>Sylhet</w:t>
              </w:r>
            </w:ins>
          </w:p>
        </w:tc>
        <w:tc>
          <w:tcPr>
            <w:tcW w:w="715" w:type="pct"/>
            <w:vAlign w:val="center"/>
          </w:tcPr>
          <w:p w14:paraId="3BCD530D" w14:textId="77777777" w:rsidR="00A22A96" w:rsidRPr="00093574" w:rsidRDefault="00A22A96" w:rsidP="00F16AEE">
            <w:pPr>
              <w:jc w:val="both"/>
              <w:rPr>
                <w:ins w:id="782" w:author="Md. Rashed Babu" w:date="2022-10-04T17:19:00Z"/>
                <w:rFonts w:ascii="Times New Roman" w:hAnsi="Times New Roman" w:cs="Times New Roman"/>
                <w:bCs/>
                <w:sz w:val="24"/>
                <w:szCs w:val="24"/>
              </w:rPr>
            </w:pPr>
            <w:ins w:id="783" w:author="Md. Rashed Babu" w:date="2022-10-04T17:19:00Z">
              <w:r w:rsidRPr="00093574">
                <w:rPr>
                  <w:rFonts w:ascii="Times New Roman" w:hAnsi="Times New Roman" w:cs="Times New Roman"/>
                  <w:bCs/>
                  <w:sz w:val="24"/>
                  <w:szCs w:val="24"/>
                </w:rPr>
                <w:t>416 (54.15)</w:t>
              </w:r>
            </w:ins>
          </w:p>
        </w:tc>
        <w:tc>
          <w:tcPr>
            <w:tcW w:w="715" w:type="pct"/>
            <w:vAlign w:val="center"/>
          </w:tcPr>
          <w:p w14:paraId="4EF7FE20" w14:textId="77777777" w:rsidR="00A22A96" w:rsidRPr="00093574" w:rsidRDefault="00A22A96" w:rsidP="00F16AEE">
            <w:pPr>
              <w:jc w:val="both"/>
              <w:rPr>
                <w:ins w:id="784" w:author="Md. Rashed Babu" w:date="2022-10-04T17:19:00Z"/>
                <w:rFonts w:ascii="Times New Roman" w:hAnsi="Times New Roman" w:cs="Times New Roman"/>
                <w:bCs/>
                <w:sz w:val="24"/>
                <w:szCs w:val="24"/>
              </w:rPr>
            </w:pPr>
            <w:ins w:id="785" w:author="Md. Rashed Babu" w:date="2022-10-04T17:19:00Z">
              <w:r w:rsidRPr="00093574">
                <w:rPr>
                  <w:rFonts w:ascii="Times New Roman" w:hAnsi="Times New Roman" w:cs="Times New Roman"/>
                  <w:bCs/>
                  <w:sz w:val="24"/>
                  <w:szCs w:val="24"/>
                </w:rPr>
                <w:t>378 (45.85)</w:t>
              </w:r>
            </w:ins>
          </w:p>
        </w:tc>
        <w:tc>
          <w:tcPr>
            <w:tcW w:w="599" w:type="pct"/>
            <w:vMerge/>
            <w:vAlign w:val="center"/>
          </w:tcPr>
          <w:p w14:paraId="1ADCFAC1" w14:textId="77777777" w:rsidR="00A22A96" w:rsidRPr="00093574" w:rsidRDefault="00A22A96" w:rsidP="00F16AEE">
            <w:pPr>
              <w:jc w:val="both"/>
              <w:rPr>
                <w:ins w:id="786" w:author="Md. Rashed Babu" w:date="2022-10-04T17:19:00Z"/>
                <w:rFonts w:ascii="Times New Roman" w:hAnsi="Times New Roman" w:cs="Times New Roman"/>
                <w:sz w:val="24"/>
                <w:szCs w:val="24"/>
              </w:rPr>
            </w:pPr>
          </w:p>
        </w:tc>
        <w:tc>
          <w:tcPr>
            <w:tcW w:w="715" w:type="pct"/>
            <w:vAlign w:val="center"/>
          </w:tcPr>
          <w:p w14:paraId="2A8C6B85" w14:textId="77777777" w:rsidR="00A22A96" w:rsidRPr="00093574" w:rsidRDefault="00A22A96" w:rsidP="00F16AEE">
            <w:pPr>
              <w:jc w:val="both"/>
              <w:rPr>
                <w:ins w:id="787" w:author="Md. Rashed Babu" w:date="2022-10-04T17:19:00Z"/>
                <w:rFonts w:ascii="Times New Roman" w:hAnsi="Times New Roman" w:cs="Times New Roman"/>
                <w:bCs/>
                <w:sz w:val="24"/>
                <w:szCs w:val="24"/>
              </w:rPr>
            </w:pPr>
            <w:ins w:id="788" w:author="Md. Rashed Babu" w:date="2022-10-04T17:19:00Z">
              <w:r w:rsidRPr="00093574">
                <w:rPr>
                  <w:rFonts w:ascii="Times New Roman" w:hAnsi="Times New Roman" w:cs="Times New Roman"/>
                  <w:bCs/>
                  <w:sz w:val="24"/>
                  <w:szCs w:val="24"/>
                </w:rPr>
                <w:t>504 (61.73)</w:t>
              </w:r>
            </w:ins>
          </w:p>
        </w:tc>
        <w:tc>
          <w:tcPr>
            <w:tcW w:w="737" w:type="pct"/>
            <w:vAlign w:val="center"/>
          </w:tcPr>
          <w:p w14:paraId="6805AA00" w14:textId="77777777" w:rsidR="00A22A96" w:rsidRPr="00093574" w:rsidRDefault="00A22A96" w:rsidP="00F16AEE">
            <w:pPr>
              <w:jc w:val="both"/>
              <w:rPr>
                <w:ins w:id="789" w:author="Md. Rashed Babu" w:date="2022-10-04T17:19:00Z"/>
                <w:rFonts w:ascii="Times New Roman" w:hAnsi="Times New Roman" w:cs="Times New Roman"/>
                <w:bCs/>
                <w:sz w:val="24"/>
                <w:szCs w:val="24"/>
              </w:rPr>
            </w:pPr>
            <w:ins w:id="790" w:author="Md. Rashed Babu" w:date="2022-10-04T17:19:00Z">
              <w:r w:rsidRPr="00093574">
                <w:rPr>
                  <w:rFonts w:ascii="Times New Roman" w:hAnsi="Times New Roman" w:cs="Times New Roman"/>
                  <w:bCs/>
                  <w:sz w:val="24"/>
                  <w:szCs w:val="24"/>
                </w:rPr>
                <w:t>286 (38.27)</w:t>
              </w:r>
            </w:ins>
          </w:p>
        </w:tc>
        <w:tc>
          <w:tcPr>
            <w:tcW w:w="599" w:type="pct"/>
            <w:vMerge/>
            <w:vAlign w:val="center"/>
          </w:tcPr>
          <w:p w14:paraId="3C57B64A" w14:textId="77777777" w:rsidR="00A22A96" w:rsidRPr="00093574" w:rsidRDefault="00A22A96" w:rsidP="00F16AEE">
            <w:pPr>
              <w:jc w:val="both"/>
              <w:rPr>
                <w:ins w:id="791" w:author="Md. Rashed Babu" w:date="2022-10-04T17:19:00Z"/>
                <w:rFonts w:ascii="Times New Roman" w:hAnsi="Times New Roman" w:cs="Times New Roman"/>
                <w:sz w:val="24"/>
                <w:szCs w:val="24"/>
              </w:rPr>
            </w:pPr>
          </w:p>
        </w:tc>
      </w:tr>
      <w:tr w:rsidR="00A22A96" w:rsidRPr="00093574" w14:paraId="0812D661" w14:textId="77777777" w:rsidTr="00F16AEE">
        <w:trPr>
          <w:trHeight w:val="138"/>
          <w:jc w:val="center"/>
          <w:ins w:id="792" w:author="Md. Rashed Babu" w:date="2022-10-04T17:19:00Z"/>
        </w:trPr>
        <w:tc>
          <w:tcPr>
            <w:tcW w:w="5000" w:type="pct"/>
            <w:gridSpan w:val="7"/>
            <w:vAlign w:val="center"/>
          </w:tcPr>
          <w:p w14:paraId="6C2CA716" w14:textId="77777777" w:rsidR="00A22A96" w:rsidRPr="00405D72" w:rsidRDefault="00A22A96" w:rsidP="00F16AEE">
            <w:pPr>
              <w:jc w:val="both"/>
              <w:rPr>
                <w:ins w:id="793" w:author="Md. Rashed Babu" w:date="2022-10-04T17:19:00Z"/>
                <w:rFonts w:ascii="Times New Roman" w:hAnsi="Times New Roman" w:cs="Times New Roman"/>
                <w:sz w:val="24"/>
                <w:szCs w:val="24"/>
              </w:rPr>
            </w:pPr>
            <w:ins w:id="794" w:author="Md. Rashed Babu" w:date="2022-10-04T17:19:00Z">
              <w:r w:rsidRPr="00405D72">
                <w:rPr>
                  <w:rFonts w:ascii="Times New Roman" w:hAnsi="Times New Roman" w:cs="Times New Roman"/>
                  <w:b/>
                  <w:sz w:val="24"/>
                  <w:szCs w:val="24"/>
                </w:rPr>
                <w:t>Mother’s Education</w:t>
              </w:r>
            </w:ins>
          </w:p>
        </w:tc>
      </w:tr>
      <w:tr w:rsidR="00A22A96" w:rsidRPr="00093574" w14:paraId="1D0AEC59" w14:textId="77777777" w:rsidTr="00F16AEE">
        <w:trPr>
          <w:trHeight w:val="396"/>
          <w:jc w:val="center"/>
          <w:ins w:id="795" w:author="Md. Rashed Babu" w:date="2022-10-04T17:19:00Z"/>
        </w:trPr>
        <w:tc>
          <w:tcPr>
            <w:tcW w:w="920" w:type="pct"/>
            <w:vAlign w:val="center"/>
          </w:tcPr>
          <w:p w14:paraId="55B7038E" w14:textId="77777777" w:rsidR="00A22A96" w:rsidRPr="00093574" w:rsidRDefault="00A22A96" w:rsidP="00F16AEE">
            <w:pPr>
              <w:jc w:val="both"/>
              <w:rPr>
                <w:ins w:id="796" w:author="Md. Rashed Babu" w:date="2022-10-04T17:19:00Z"/>
                <w:rFonts w:ascii="Times New Roman" w:hAnsi="Times New Roman" w:cs="Times New Roman"/>
                <w:bCs/>
                <w:sz w:val="24"/>
                <w:szCs w:val="24"/>
              </w:rPr>
            </w:pPr>
            <w:ins w:id="797" w:author="Md. Rashed Babu" w:date="2022-10-04T17:19:00Z">
              <w:r w:rsidRPr="00093574">
                <w:rPr>
                  <w:rFonts w:ascii="Times New Roman" w:hAnsi="Times New Roman" w:cs="Times New Roman"/>
                  <w:bCs/>
                  <w:sz w:val="24"/>
                  <w:szCs w:val="24"/>
                </w:rPr>
                <w:lastRenderedPageBreak/>
                <w:t>Primary incomplete</w:t>
              </w:r>
            </w:ins>
          </w:p>
        </w:tc>
        <w:tc>
          <w:tcPr>
            <w:tcW w:w="715" w:type="pct"/>
            <w:vAlign w:val="center"/>
          </w:tcPr>
          <w:p w14:paraId="691040E4" w14:textId="77777777" w:rsidR="00A22A96" w:rsidRPr="00093574" w:rsidRDefault="00A22A96" w:rsidP="00F16AEE">
            <w:pPr>
              <w:jc w:val="both"/>
              <w:rPr>
                <w:ins w:id="798" w:author="Md. Rashed Babu" w:date="2022-10-04T17:19:00Z"/>
                <w:rFonts w:ascii="Times New Roman" w:hAnsi="Times New Roman" w:cs="Times New Roman"/>
                <w:bCs/>
                <w:sz w:val="24"/>
                <w:szCs w:val="24"/>
              </w:rPr>
            </w:pPr>
            <w:ins w:id="799" w:author="Md. Rashed Babu" w:date="2022-10-04T17:19:00Z">
              <w:r w:rsidRPr="00093574">
                <w:rPr>
                  <w:rFonts w:ascii="Times New Roman" w:hAnsi="Times New Roman" w:cs="Times New Roman"/>
                  <w:bCs/>
                  <w:sz w:val="24"/>
                  <w:szCs w:val="24"/>
                </w:rPr>
                <w:t>2076 (58.80)</w:t>
              </w:r>
            </w:ins>
          </w:p>
        </w:tc>
        <w:tc>
          <w:tcPr>
            <w:tcW w:w="715" w:type="pct"/>
            <w:vAlign w:val="center"/>
          </w:tcPr>
          <w:p w14:paraId="2F9650A8" w14:textId="77777777" w:rsidR="00A22A96" w:rsidRPr="00093574" w:rsidRDefault="00A22A96" w:rsidP="00F16AEE">
            <w:pPr>
              <w:jc w:val="both"/>
              <w:rPr>
                <w:ins w:id="800" w:author="Md. Rashed Babu" w:date="2022-10-04T17:19:00Z"/>
                <w:rFonts w:ascii="Times New Roman" w:hAnsi="Times New Roman" w:cs="Times New Roman"/>
                <w:bCs/>
                <w:sz w:val="24"/>
                <w:szCs w:val="24"/>
              </w:rPr>
            </w:pPr>
            <w:ins w:id="801" w:author="Md. Rashed Babu" w:date="2022-10-04T17:19:00Z">
              <w:r w:rsidRPr="00093574">
                <w:rPr>
                  <w:rFonts w:ascii="Times New Roman" w:hAnsi="Times New Roman" w:cs="Times New Roman"/>
                  <w:bCs/>
                  <w:sz w:val="24"/>
                  <w:szCs w:val="24"/>
                </w:rPr>
                <w:t>1462 (41.20)</w:t>
              </w:r>
            </w:ins>
          </w:p>
        </w:tc>
        <w:tc>
          <w:tcPr>
            <w:tcW w:w="599" w:type="pct"/>
            <w:vMerge w:val="restart"/>
            <w:vAlign w:val="center"/>
          </w:tcPr>
          <w:p w14:paraId="34A1111A" w14:textId="77777777" w:rsidR="00A22A96" w:rsidRPr="00093574" w:rsidRDefault="00A22A96" w:rsidP="00F16AEE">
            <w:pPr>
              <w:jc w:val="both"/>
              <w:rPr>
                <w:ins w:id="802" w:author="Md. Rashed Babu" w:date="2022-10-04T17:19:00Z"/>
                <w:rFonts w:ascii="Times New Roman" w:hAnsi="Times New Roman" w:cs="Times New Roman"/>
                <w:bCs/>
                <w:sz w:val="24"/>
                <w:szCs w:val="24"/>
              </w:rPr>
            </w:pPr>
            <w:ins w:id="803" w:author="Md. Rashed Babu" w:date="2022-10-04T17:19:00Z">
              <w:r w:rsidRPr="00093574">
                <w:rPr>
                  <w:rFonts w:ascii="Times New Roman" w:hAnsi="Times New Roman" w:cs="Times New Roman"/>
                  <w:bCs/>
                  <w:sz w:val="24"/>
                  <w:szCs w:val="24"/>
                </w:rPr>
                <w:t>&lt;0.001</w:t>
              </w:r>
            </w:ins>
          </w:p>
        </w:tc>
        <w:tc>
          <w:tcPr>
            <w:tcW w:w="715" w:type="pct"/>
            <w:vAlign w:val="center"/>
          </w:tcPr>
          <w:p w14:paraId="2219E4A5" w14:textId="77777777" w:rsidR="00A22A96" w:rsidRPr="00093574" w:rsidRDefault="00A22A96" w:rsidP="00F16AEE">
            <w:pPr>
              <w:jc w:val="both"/>
              <w:rPr>
                <w:ins w:id="804" w:author="Md. Rashed Babu" w:date="2022-10-04T17:19:00Z"/>
                <w:rFonts w:ascii="Times New Roman" w:hAnsi="Times New Roman" w:cs="Times New Roman"/>
                <w:bCs/>
                <w:sz w:val="24"/>
                <w:szCs w:val="24"/>
              </w:rPr>
            </w:pPr>
            <w:ins w:id="805" w:author="Md. Rashed Babu" w:date="2022-10-04T17:19:00Z">
              <w:r w:rsidRPr="00093574">
                <w:rPr>
                  <w:rFonts w:ascii="Times New Roman" w:hAnsi="Times New Roman" w:cs="Times New Roman"/>
                  <w:bCs/>
                  <w:sz w:val="24"/>
                  <w:szCs w:val="24"/>
                </w:rPr>
                <w:t>847 (68.56)</w:t>
              </w:r>
            </w:ins>
          </w:p>
        </w:tc>
        <w:tc>
          <w:tcPr>
            <w:tcW w:w="737" w:type="pct"/>
            <w:vAlign w:val="center"/>
          </w:tcPr>
          <w:p w14:paraId="56654B62" w14:textId="77777777" w:rsidR="00A22A96" w:rsidRPr="00093574" w:rsidRDefault="00A22A96" w:rsidP="00F16AEE">
            <w:pPr>
              <w:jc w:val="both"/>
              <w:rPr>
                <w:ins w:id="806" w:author="Md. Rashed Babu" w:date="2022-10-04T17:19:00Z"/>
                <w:rFonts w:ascii="Times New Roman" w:hAnsi="Times New Roman" w:cs="Times New Roman"/>
                <w:bCs/>
                <w:sz w:val="24"/>
                <w:szCs w:val="24"/>
              </w:rPr>
            </w:pPr>
            <w:ins w:id="807" w:author="Md. Rashed Babu" w:date="2022-10-04T17:19:00Z">
              <w:r w:rsidRPr="00093574">
                <w:rPr>
                  <w:rFonts w:ascii="Times New Roman" w:hAnsi="Times New Roman" w:cs="Times New Roman"/>
                  <w:bCs/>
                  <w:sz w:val="24"/>
                  <w:szCs w:val="24"/>
                </w:rPr>
                <w:t>389 (31.44)</w:t>
              </w:r>
            </w:ins>
          </w:p>
        </w:tc>
        <w:tc>
          <w:tcPr>
            <w:tcW w:w="599" w:type="pct"/>
            <w:vMerge w:val="restart"/>
            <w:vAlign w:val="center"/>
          </w:tcPr>
          <w:p w14:paraId="0709C659" w14:textId="77777777" w:rsidR="00A22A96" w:rsidRPr="00093574" w:rsidRDefault="00A22A96" w:rsidP="00F16AEE">
            <w:pPr>
              <w:jc w:val="both"/>
              <w:rPr>
                <w:ins w:id="808" w:author="Md. Rashed Babu" w:date="2022-10-04T17:19:00Z"/>
                <w:rFonts w:ascii="Times New Roman" w:hAnsi="Times New Roman" w:cs="Times New Roman"/>
                <w:bCs/>
                <w:sz w:val="24"/>
                <w:szCs w:val="24"/>
              </w:rPr>
            </w:pPr>
            <w:ins w:id="809" w:author="Md. Rashed Babu" w:date="2022-10-04T17:19:00Z">
              <w:r w:rsidRPr="00093574">
                <w:rPr>
                  <w:rFonts w:ascii="Times New Roman" w:hAnsi="Times New Roman" w:cs="Times New Roman"/>
                  <w:bCs/>
                  <w:sz w:val="24"/>
                  <w:szCs w:val="24"/>
                </w:rPr>
                <w:t>&lt;0.001</w:t>
              </w:r>
            </w:ins>
          </w:p>
        </w:tc>
      </w:tr>
      <w:tr w:rsidR="00A22A96" w:rsidRPr="00093574" w14:paraId="22118EF3" w14:textId="77777777" w:rsidTr="00F16AEE">
        <w:trPr>
          <w:trHeight w:val="138"/>
          <w:jc w:val="center"/>
          <w:ins w:id="810" w:author="Md. Rashed Babu" w:date="2022-10-04T17:19:00Z"/>
        </w:trPr>
        <w:tc>
          <w:tcPr>
            <w:tcW w:w="920" w:type="pct"/>
            <w:vAlign w:val="center"/>
          </w:tcPr>
          <w:p w14:paraId="4719C5A8" w14:textId="77777777" w:rsidR="00A22A96" w:rsidRPr="00093574" w:rsidRDefault="00A22A96" w:rsidP="00F16AEE">
            <w:pPr>
              <w:jc w:val="both"/>
              <w:rPr>
                <w:ins w:id="811" w:author="Md. Rashed Babu" w:date="2022-10-04T17:19:00Z"/>
                <w:rFonts w:ascii="Times New Roman" w:hAnsi="Times New Roman" w:cs="Times New Roman"/>
                <w:bCs/>
                <w:sz w:val="24"/>
                <w:szCs w:val="24"/>
              </w:rPr>
            </w:pPr>
            <w:ins w:id="812" w:author="Md. Rashed Babu" w:date="2022-10-04T17:19:00Z">
              <w:r w:rsidRPr="00093574">
                <w:rPr>
                  <w:rFonts w:ascii="Times New Roman" w:hAnsi="Times New Roman" w:cs="Times New Roman"/>
                  <w:bCs/>
                  <w:sz w:val="24"/>
                  <w:szCs w:val="24"/>
                </w:rPr>
                <w:t>Primary complete</w:t>
              </w:r>
            </w:ins>
          </w:p>
        </w:tc>
        <w:tc>
          <w:tcPr>
            <w:tcW w:w="715" w:type="pct"/>
            <w:vAlign w:val="center"/>
          </w:tcPr>
          <w:p w14:paraId="42C0A821" w14:textId="77777777" w:rsidR="00A22A96" w:rsidRPr="00093574" w:rsidRDefault="00A22A96" w:rsidP="00F16AEE">
            <w:pPr>
              <w:jc w:val="both"/>
              <w:rPr>
                <w:ins w:id="813" w:author="Md. Rashed Babu" w:date="2022-10-04T17:19:00Z"/>
                <w:rFonts w:ascii="Times New Roman" w:hAnsi="Times New Roman" w:cs="Times New Roman"/>
                <w:bCs/>
                <w:sz w:val="24"/>
                <w:szCs w:val="24"/>
              </w:rPr>
            </w:pPr>
            <w:ins w:id="814" w:author="Md. Rashed Babu" w:date="2022-10-04T17:19:00Z">
              <w:r w:rsidRPr="00093574">
                <w:rPr>
                  <w:rFonts w:ascii="Times New Roman" w:hAnsi="Times New Roman" w:cs="Times New Roman"/>
                  <w:bCs/>
                  <w:sz w:val="24"/>
                  <w:szCs w:val="24"/>
                </w:rPr>
                <w:t>772 (62.73)</w:t>
              </w:r>
            </w:ins>
          </w:p>
        </w:tc>
        <w:tc>
          <w:tcPr>
            <w:tcW w:w="715" w:type="pct"/>
            <w:vAlign w:val="center"/>
          </w:tcPr>
          <w:p w14:paraId="73FEDB9E" w14:textId="77777777" w:rsidR="00A22A96" w:rsidRPr="00093574" w:rsidRDefault="00A22A96" w:rsidP="00F16AEE">
            <w:pPr>
              <w:jc w:val="both"/>
              <w:rPr>
                <w:ins w:id="815" w:author="Md. Rashed Babu" w:date="2022-10-04T17:19:00Z"/>
                <w:rFonts w:ascii="Times New Roman" w:hAnsi="Times New Roman" w:cs="Times New Roman"/>
                <w:bCs/>
                <w:sz w:val="24"/>
                <w:szCs w:val="24"/>
              </w:rPr>
            </w:pPr>
            <w:ins w:id="816" w:author="Md. Rashed Babu" w:date="2022-10-04T17:19:00Z">
              <w:r w:rsidRPr="00093574">
                <w:rPr>
                  <w:rFonts w:ascii="Times New Roman" w:hAnsi="Times New Roman" w:cs="Times New Roman"/>
                  <w:bCs/>
                  <w:sz w:val="24"/>
                  <w:szCs w:val="24"/>
                </w:rPr>
                <w:t>447 (37.27)</w:t>
              </w:r>
            </w:ins>
          </w:p>
        </w:tc>
        <w:tc>
          <w:tcPr>
            <w:tcW w:w="599" w:type="pct"/>
            <w:vMerge/>
            <w:vAlign w:val="center"/>
          </w:tcPr>
          <w:p w14:paraId="133C303E" w14:textId="77777777" w:rsidR="00A22A96" w:rsidRPr="00093574" w:rsidRDefault="00A22A96" w:rsidP="00F16AEE">
            <w:pPr>
              <w:jc w:val="both"/>
              <w:rPr>
                <w:ins w:id="817" w:author="Md. Rashed Babu" w:date="2022-10-04T17:19:00Z"/>
                <w:rFonts w:ascii="Times New Roman" w:hAnsi="Times New Roman" w:cs="Times New Roman"/>
                <w:sz w:val="24"/>
                <w:szCs w:val="24"/>
              </w:rPr>
            </w:pPr>
          </w:p>
        </w:tc>
        <w:tc>
          <w:tcPr>
            <w:tcW w:w="715" w:type="pct"/>
            <w:vAlign w:val="center"/>
          </w:tcPr>
          <w:p w14:paraId="0713671C" w14:textId="77777777" w:rsidR="00A22A96" w:rsidRPr="00093574" w:rsidRDefault="00A22A96" w:rsidP="00F16AEE">
            <w:pPr>
              <w:jc w:val="both"/>
              <w:rPr>
                <w:ins w:id="818" w:author="Md. Rashed Babu" w:date="2022-10-04T17:19:00Z"/>
                <w:rFonts w:ascii="Times New Roman" w:hAnsi="Times New Roman" w:cs="Times New Roman"/>
                <w:bCs/>
                <w:sz w:val="24"/>
                <w:szCs w:val="24"/>
              </w:rPr>
            </w:pPr>
            <w:ins w:id="819" w:author="Md. Rashed Babu" w:date="2022-10-04T17:19:00Z">
              <w:r w:rsidRPr="00093574">
                <w:rPr>
                  <w:rFonts w:ascii="Times New Roman" w:hAnsi="Times New Roman" w:cs="Times New Roman"/>
                  <w:bCs/>
                  <w:sz w:val="24"/>
                  <w:szCs w:val="24"/>
                </w:rPr>
                <w:t>1590 (69.38)</w:t>
              </w:r>
            </w:ins>
          </w:p>
        </w:tc>
        <w:tc>
          <w:tcPr>
            <w:tcW w:w="737" w:type="pct"/>
            <w:vAlign w:val="center"/>
          </w:tcPr>
          <w:p w14:paraId="0E675393" w14:textId="77777777" w:rsidR="00A22A96" w:rsidRPr="00093574" w:rsidRDefault="00A22A96" w:rsidP="00F16AEE">
            <w:pPr>
              <w:jc w:val="both"/>
              <w:rPr>
                <w:ins w:id="820" w:author="Md. Rashed Babu" w:date="2022-10-04T17:19:00Z"/>
                <w:rFonts w:ascii="Times New Roman" w:hAnsi="Times New Roman" w:cs="Times New Roman"/>
                <w:bCs/>
                <w:sz w:val="24"/>
                <w:szCs w:val="24"/>
              </w:rPr>
            </w:pPr>
            <w:ins w:id="821" w:author="Md. Rashed Babu" w:date="2022-10-04T17:19:00Z">
              <w:r w:rsidRPr="00093574">
                <w:rPr>
                  <w:rFonts w:ascii="Times New Roman" w:hAnsi="Times New Roman" w:cs="Times New Roman"/>
                  <w:bCs/>
                  <w:sz w:val="24"/>
                  <w:szCs w:val="24"/>
                </w:rPr>
                <w:t>727 (30.62)</w:t>
              </w:r>
            </w:ins>
          </w:p>
        </w:tc>
        <w:tc>
          <w:tcPr>
            <w:tcW w:w="599" w:type="pct"/>
            <w:vMerge/>
            <w:vAlign w:val="center"/>
          </w:tcPr>
          <w:p w14:paraId="2CFDDCEF" w14:textId="77777777" w:rsidR="00A22A96" w:rsidRPr="00093574" w:rsidRDefault="00A22A96" w:rsidP="00F16AEE">
            <w:pPr>
              <w:jc w:val="both"/>
              <w:rPr>
                <w:ins w:id="822" w:author="Md. Rashed Babu" w:date="2022-10-04T17:19:00Z"/>
                <w:rFonts w:ascii="Times New Roman" w:hAnsi="Times New Roman" w:cs="Times New Roman"/>
                <w:sz w:val="24"/>
                <w:szCs w:val="24"/>
              </w:rPr>
            </w:pPr>
          </w:p>
        </w:tc>
      </w:tr>
      <w:tr w:rsidR="00A22A96" w:rsidRPr="00093574" w14:paraId="629457AE" w14:textId="77777777" w:rsidTr="00F16AEE">
        <w:trPr>
          <w:trHeight w:val="138"/>
          <w:jc w:val="center"/>
          <w:ins w:id="823" w:author="Md. Rashed Babu" w:date="2022-10-04T17:19:00Z"/>
        </w:trPr>
        <w:tc>
          <w:tcPr>
            <w:tcW w:w="920" w:type="pct"/>
            <w:vAlign w:val="center"/>
          </w:tcPr>
          <w:p w14:paraId="16A5B6C1" w14:textId="77777777" w:rsidR="00A22A96" w:rsidRPr="00093574" w:rsidRDefault="00A22A96" w:rsidP="00F16AEE">
            <w:pPr>
              <w:jc w:val="both"/>
              <w:rPr>
                <w:ins w:id="824" w:author="Md. Rashed Babu" w:date="2022-10-04T17:19:00Z"/>
                <w:rFonts w:ascii="Times New Roman" w:hAnsi="Times New Roman" w:cs="Times New Roman"/>
                <w:bCs/>
                <w:sz w:val="24"/>
                <w:szCs w:val="24"/>
              </w:rPr>
            </w:pPr>
            <w:ins w:id="825" w:author="Md. Rashed Babu" w:date="2022-10-04T17:19:00Z">
              <w:r w:rsidRPr="00093574">
                <w:rPr>
                  <w:rFonts w:ascii="Times New Roman" w:hAnsi="Times New Roman" w:cs="Times New Roman"/>
                  <w:bCs/>
                  <w:sz w:val="24"/>
                  <w:szCs w:val="24"/>
                </w:rPr>
                <w:t>Secondary incomplete</w:t>
              </w:r>
            </w:ins>
          </w:p>
        </w:tc>
        <w:tc>
          <w:tcPr>
            <w:tcW w:w="715" w:type="pct"/>
            <w:vAlign w:val="center"/>
          </w:tcPr>
          <w:p w14:paraId="6E60BF9C" w14:textId="77777777" w:rsidR="00A22A96" w:rsidRPr="00093574" w:rsidRDefault="00A22A96" w:rsidP="00F16AEE">
            <w:pPr>
              <w:jc w:val="both"/>
              <w:rPr>
                <w:ins w:id="826" w:author="Md. Rashed Babu" w:date="2022-10-04T17:19:00Z"/>
                <w:rFonts w:ascii="Times New Roman" w:hAnsi="Times New Roman" w:cs="Times New Roman"/>
                <w:bCs/>
                <w:sz w:val="24"/>
                <w:szCs w:val="24"/>
              </w:rPr>
            </w:pPr>
            <w:ins w:id="827" w:author="Md. Rashed Babu" w:date="2022-10-04T17:19:00Z">
              <w:r w:rsidRPr="00093574">
                <w:rPr>
                  <w:rFonts w:ascii="Times New Roman" w:hAnsi="Times New Roman" w:cs="Times New Roman"/>
                  <w:bCs/>
                  <w:sz w:val="24"/>
                  <w:szCs w:val="24"/>
                </w:rPr>
                <w:t>1800 (70.01)</w:t>
              </w:r>
            </w:ins>
          </w:p>
        </w:tc>
        <w:tc>
          <w:tcPr>
            <w:tcW w:w="715" w:type="pct"/>
            <w:vAlign w:val="center"/>
          </w:tcPr>
          <w:p w14:paraId="10A3B80A" w14:textId="77777777" w:rsidR="00A22A96" w:rsidRPr="00093574" w:rsidRDefault="00A22A96" w:rsidP="00F16AEE">
            <w:pPr>
              <w:jc w:val="both"/>
              <w:rPr>
                <w:ins w:id="828" w:author="Md. Rashed Babu" w:date="2022-10-04T17:19:00Z"/>
                <w:rFonts w:ascii="Times New Roman" w:hAnsi="Times New Roman" w:cs="Times New Roman"/>
                <w:bCs/>
                <w:sz w:val="24"/>
                <w:szCs w:val="24"/>
              </w:rPr>
            </w:pPr>
            <w:ins w:id="829" w:author="Md. Rashed Babu" w:date="2022-10-04T17:19:00Z">
              <w:r w:rsidRPr="00093574">
                <w:rPr>
                  <w:rFonts w:ascii="Times New Roman" w:hAnsi="Times New Roman" w:cs="Times New Roman"/>
                  <w:bCs/>
                  <w:sz w:val="24"/>
                  <w:szCs w:val="24"/>
                </w:rPr>
                <w:t>760 (29.99)</w:t>
              </w:r>
            </w:ins>
          </w:p>
        </w:tc>
        <w:tc>
          <w:tcPr>
            <w:tcW w:w="599" w:type="pct"/>
            <w:vMerge/>
            <w:vAlign w:val="center"/>
          </w:tcPr>
          <w:p w14:paraId="73D80E8D" w14:textId="77777777" w:rsidR="00A22A96" w:rsidRPr="00093574" w:rsidRDefault="00A22A96" w:rsidP="00F16AEE">
            <w:pPr>
              <w:jc w:val="both"/>
              <w:rPr>
                <w:ins w:id="830" w:author="Md. Rashed Babu" w:date="2022-10-04T17:19:00Z"/>
                <w:rFonts w:ascii="Times New Roman" w:hAnsi="Times New Roman" w:cs="Times New Roman"/>
                <w:sz w:val="24"/>
                <w:szCs w:val="24"/>
              </w:rPr>
            </w:pPr>
          </w:p>
        </w:tc>
        <w:tc>
          <w:tcPr>
            <w:tcW w:w="715" w:type="pct"/>
            <w:vAlign w:val="center"/>
          </w:tcPr>
          <w:p w14:paraId="42B33CE5" w14:textId="77777777" w:rsidR="00A22A96" w:rsidRPr="00093574" w:rsidRDefault="00A22A96" w:rsidP="00F16AEE">
            <w:pPr>
              <w:jc w:val="both"/>
              <w:rPr>
                <w:ins w:id="831" w:author="Md. Rashed Babu" w:date="2022-10-04T17:19:00Z"/>
                <w:rFonts w:ascii="Times New Roman" w:hAnsi="Times New Roman" w:cs="Times New Roman"/>
                <w:bCs/>
                <w:sz w:val="24"/>
                <w:szCs w:val="24"/>
              </w:rPr>
            </w:pPr>
            <w:ins w:id="832" w:author="Md. Rashed Babu" w:date="2022-10-04T17:19:00Z">
              <w:r w:rsidRPr="00093574">
                <w:rPr>
                  <w:rFonts w:ascii="Times New Roman" w:hAnsi="Times New Roman" w:cs="Times New Roman"/>
                  <w:bCs/>
                  <w:sz w:val="24"/>
                  <w:szCs w:val="24"/>
                </w:rPr>
                <w:t>3363 (76.88)</w:t>
              </w:r>
            </w:ins>
          </w:p>
        </w:tc>
        <w:tc>
          <w:tcPr>
            <w:tcW w:w="737" w:type="pct"/>
            <w:vAlign w:val="center"/>
          </w:tcPr>
          <w:p w14:paraId="7133F8D3" w14:textId="77777777" w:rsidR="00A22A96" w:rsidRPr="00093574" w:rsidRDefault="00A22A96" w:rsidP="00F16AEE">
            <w:pPr>
              <w:jc w:val="both"/>
              <w:rPr>
                <w:ins w:id="833" w:author="Md. Rashed Babu" w:date="2022-10-04T17:19:00Z"/>
                <w:rFonts w:ascii="Times New Roman" w:hAnsi="Times New Roman" w:cs="Times New Roman"/>
                <w:bCs/>
                <w:sz w:val="24"/>
                <w:szCs w:val="24"/>
              </w:rPr>
            </w:pPr>
            <w:ins w:id="834" w:author="Md. Rashed Babu" w:date="2022-10-04T17:19:00Z">
              <w:r w:rsidRPr="00093574">
                <w:rPr>
                  <w:rFonts w:ascii="Times New Roman" w:hAnsi="Times New Roman" w:cs="Times New Roman"/>
                  <w:bCs/>
                  <w:sz w:val="24"/>
                  <w:szCs w:val="24"/>
                </w:rPr>
                <w:t>1143 (23.12)</w:t>
              </w:r>
            </w:ins>
          </w:p>
        </w:tc>
        <w:tc>
          <w:tcPr>
            <w:tcW w:w="599" w:type="pct"/>
            <w:vMerge/>
            <w:vAlign w:val="center"/>
          </w:tcPr>
          <w:p w14:paraId="71DDBC79" w14:textId="77777777" w:rsidR="00A22A96" w:rsidRPr="00093574" w:rsidRDefault="00A22A96" w:rsidP="00F16AEE">
            <w:pPr>
              <w:jc w:val="both"/>
              <w:rPr>
                <w:ins w:id="835" w:author="Md. Rashed Babu" w:date="2022-10-04T17:19:00Z"/>
                <w:rFonts w:ascii="Times New Roman" w:hAnsi="Times New Roman" w:cs="Times New Roman"/>
                <w:sz w:val="24"/>
                <w:szCs w:val="24"/>
              </w:rPr>
            </w:pPr>
          </w:p>
        </w:tc>
      </w:tr>
      <w:tr w:rsidR="00A22A96" w:rsidRPr="00093574" w14:paraId="7B0A67E6" w14:textId="77777777" w:rsidTr="00F16AEE">
        <w:trPr>
          <w:trHeight w:val="138"/>
          <w:jc w:val="center"/>
          <w:ins w:id="836" w:author="Md. Rashed Babu" w:date="2022-10-04T17:19:00Z"/>
        </w:trPr>
        <w:tc>
          <w:tcPr>
            <w:tcW w:w="920" w:type="pct"/>
            <w:vAlign w:val="center"/>
          </w:tcPr>
          <w:p w14:paraId="6FF49370" w14:textId="77777777" w:rsidR="00A22A96" w:rsidRPr="00093574" w:rsidRDefault="00A22A96" w:rsidP="00F16AEE">
            <w:pPr>
              <w:jc w:val="both"/>
              <w:rPr>
                <w:ins w:id="837" w:author="Md. Rashed Babu" w:date="2022-10-04T17:19:00Z"/>
                <w:rFonts w:ascii="Times New Roman" w:hAnsi="Times New Roman" w:cs="Times New Roman"/>
                <w:bCs/>
                <w:sz w:val="24"/>
                <w:szCs w:val="24"/>
              </w:rPr>
            </w:pPr>
            <w:ins w:id="838" w:author="Md. Rashed Babu" w:date="2022-10-04T17:19:00Z">
              <w:r w:rsidRPr="00093574">
                <w:rPr>
                  <w:rFonts w:ascii="Times New Roman" w:hAnsi="Times New Roman" w:cs="Times New Roman"/>
                  <w:bCs/>
                  <w:sz w:val="24"/>
                  <w:szCs w:val="24"/>
                </w:rPr>
                <w:t>Secondary complete or Higher</w:t>
              </w:r>
            </w:ins>
          </w:p>
        </w:tc>
        <w:tc>
          <w:tcPr>
            <w:tcW w:w="715" w:type="pct"/>
            <w:vAlign w:val="center"/>
          </w:tcPr>
          <w:p w14:paraId="14C918BD" w14:textId="77777777" w:rsidR="00A22A96" w:rsidRPr="00093574" w:rsidRDefault="00A22A96" w:rsidP="00F16AEE">
            <w:pPr>
              <w:jc w:val="both"/>
              <w:rPr>
                <w:ins w:id="839" w:author="Md. Rashed Babu" w:date="2022-10-04T17:19:00Z"/>
                <w:rFonts w:ascii="Times New Roman" w:hAnsi="Times New Roman" w:cs="Times New Roman"/>
                <w:bCs/>
                <w:sz w:val="24"/>
                <w:szCs w:val="24"/>
              </w:rPr>
            </w:pPr>
            <w:ins w:id="840" w:author="Md. Rashed Babu" w:date="2022-10-04T17:19:00Z">
              <w:r w:rsidRPr="00093574">
                <w:rPr>
                  <w:rFonts w:ascii="Times New Roman" w:hAnsi="Times New Roman" w:cs="Times New Roman"/>
                  <w:bCs/>
                  <w:sz w:val="24"/>
                  <w:szCs w:val="24"/>
                </w:rPr>
                <w:t>653 (79.46)</w:t>
              </w:r>
            </w:ins>
          </w:p>
        </w:tc>
        <w:tc>
          <w:tcPr>
            <w:tcW w:w="715" w:type="pct"/>
            <w:vAlign w:val="center"/>
          </w:tcPr>
          <w:p w14:paraId="01C6D79E" w14:textId="77777777" w:rsidR="00A22A96" w:rsidRPr="00093574" w:rsidRDefault="00A22A96" w:rsidP="00F16AEE">
            <w:pPr>
              <w:jc w:val="both"/>
              <w:rPr>
                <w:ins w:id="841" w:author="Md. Rashed Babu" w:date="2022-10-04T17:19:00Z"/>
                <w:rFonts w:ascii="Times New Roman" w:hAnsi="Times New Roman" w:cs="Times New Roman"/>
                <w:bCs/>
                <w:sz w:val="24"/>
                <w:szCs w:val="24"/>
              </w:rPr>
            </w:pPr>
            <w:ins w:id="842" w:author="Md. Rashed Babu" w:date="2022-10-04T17:19:00Z">
              <w:r w:rsidRPr="00093574">
                <w:rPr>
                  <w:rFonts w:ascii="Times New Roman" w:hAnsi="Times New Roman" w:cs="Times New Roman"/>
                  <w:bCs/>
                  <w:sz w:val="24"/>
                  <w:szCs w:val="24"/>
                </w:rPr>
                <w:t>178 (20.54)</w:t>
              </w:r>
            </w:ins>
          </w:p>
        </w:tc>
        <w:tc>
          <w:tcPr>
            <w:tcW w:w="599" w:type="pct"/>
            <w:vMerge/>
            <w:vAlign w:val="center"/>
          </w:tcPr>
          <w:p w14:paraId="444A6A6A" w14:textId="77777777" w:rsidR="00A22A96" w:rsidRPr="00093574" w:rsidRDefault="00A22A96" w:rsidP="00F16AEE">
            <w:pPr>
              <w:jc w:val="both"/>
              <w:rPr>
                <w:ins w:id="843" w:author="Md. Rashed Babu" w:date="2022-10-04T17:19:00Z"/>
                <w:rFonts w:ascii="Times New Roman" w:hAnsi="Times New Roman" w:cs="Times New Roman"/>
                <w:sz w:val="24"/>
                <w:szCs w:val="24"/>
              </w:rPr>
            </w:pPr>
          </w:p>
        </w:tc>
        <w:tc>
          <w:tcPr>
            <w:tcW w:w="715" w:type="pct"/>
            <w:vAlign w:val="center"/>
          </w:tcPr>
          <w:p w14:paraId="75E1502E" w14:textId="77777777" w:rsidR="00A22A96" w:rsidRPr="00093574" w:rsidRDefault="00A22A96" w:rsidP="00F16AEE">
            <w:pPr>
              <w:jc w:val="both"/>
              <w:rPr>
                <w:ins w:id="844" w:author="Md. Rashed Babu" w:date="2022-10-04T17:19:00Z"/>
                <w:rFonts w:ascii="Times New Roman" w:hAnsi="Times New Roman" w:cs="Times New Roman"/>
                <w:bCs/>
                <w:sz w:val="24"/>
                <w:szCs w:val="24"/>
              </w:rPr>
            </w:pPr>
            <w:ins w:id="845" w:author="Md. Rashed Babu" w:date="2022-10-04T17:19:00Z">
              <w:r w:rsidRPr="00093574">
                <w:rPr>
                  <w:rFonts w:ascii="Times New Roman" w:hAnsi="Times New Roman" w:cs="Times New Roman"/>
                  <w:bCs/>
                  <w:sz w:val="24"/>
                  <w:szCs w:val="24"/>
                </w:rPr>
                <w:t>1046 (83.11)</w:t>
              </w:r>
            </w:ins>
          </w:p>
        </w:tc>
        <w:tc>
          <w:tcPr>
            <w:tcW w:w="737" w:type="pct"/>
            <w:vAlign w:val="center"/>
          </w:tcPr>
          <w:p w14:paraId="5FCDE63A" w14:textId="77777777" w:rsidR="00A22A96" w:rsidRPr="00093574" w:rsidRDefault="00A22A96" w:rsidP="00F16AEE">
            <w:pPr>
              <w:jc w:val="both"/>
              <w:rPr>
                <w:ins w:id="846" w:author="Md. Rashed Babu" w:date="2022-10-04T17:19:00Z"/>
                <w:rFonts w:ascii="Times New Roman" w:hAnsi="Times New Roman" w:cs="Times New Roman"/>
                <w:bCs/>
                <w:sz w:val="24"/>
                <w:szCs w:val="24"/>
              </w:rPr>
            </w:pPr>
            <w:ins w:id="847" w:author="Md. Rashed Babu" w:date="2022-10-04T17:19:00Z">
              <w:r w:rsidRPr="00093574">
                <w:rPr>
                  <w:rFonts w:ascii="Times New Roman" w:hAnsi="Times New Roman" w:cs="Times New Roman"/>
                  <w:bCs/>
                  <w:sz w:val="24"/>
                  <w:szCs w:val="24"/>
                </w:rPr>
                <w:t>241(16.89)</w:t>
              </w:r>
            </w:ins>
          </w:p>
        </w:tc>
        <w:tc>
          <w:tcPr>
            <w:tcW w:w="599" w:type="pct"/>
            <w:vMerge/>
            <w:vAlign w:val="center"/>
          </w:tcPr>
          <w:p w14:paraId="79062019" w14:textId="77777777" w:rsidR="00A22A96" w:rsidRPr="00093574" w:rsidRDefault="00A22A96" w:rsidP="00F16AEE">
            <w:pPr>
              <w:jc w:val="both"/>
              <w:rPr>
                <w:ins w:id="848" w:author="Md. Rashed Babu" w:date="2022-10-04T17:19:00Z"/>
                <w:rFonts w:ascii="Times New Roman" w:hAnsi="Times New Roman" w:cs="Times New Roman"/>
                <w:sz w:val="24"/>
                <w:szCs w:val="24"/>
              </w:rPr>
            </w:pPr>
          </w:p>
        </w:tc>
      </w:tr>
      <w:tr w:rsidR="00A22A96" w:rsidRPr="00093574" w14:paraId="2770936F" w14:textId="77777777" w:rsidTr="00F16AEE">
        <w:trPr>
          <w:trHeight w:val="138"/>
          <w:jc w:val="center"/>
          <w:ins w:id="849" w:author="Md. Rashed Babu" w:date="2022-10-04T17:19:00Z"/>
        </w:trPr>
        <w:tc>
          <w:tcPr>
            <w:tcW w:w="5000" w:type="pct"/>
            <w:gridSpan w:val="7"/>
            <w:vAlign w:val="center"/>
          </w:tcPr>
          <w:p w14:paraId="5940D678" w14:textId="77777777" w:rsidR="00A22A96" w:rsidRPr="00405D72" w:rsidRDefault="00A22A96" w:rsidP="00F16AEE">
            <w:pPr>
              <w:jc w:val="both"/>
              <w:rPr>
                <w:ins w:id="850" w:author="Md. Rashed Babu" w:date="2022-10-04T17:19:00Z"/>
                <w:rFonts w:ascii="Times New Roman" w:hAnsi="Times New Roman" w:cs="Times New Roman"/>
                <w:sz w:val="24"/>
                <w:szCs w:val="24"/>
              </w:rPr>
            </w:pPr>
            <w:ins w:id="851" w:author="Md. Rashed Babu" w:date="2022-10-04T17:19:00Z">
              <w:r w:rsidRPr="00405D72">
                <w:rPr>
                  <w:rFonts w:ascii="Times New Roman" w:hAnsi="Times New Roman" w:cs="Times New Roman"/>
                  <w:b/>
                  <w:sz w:val="24"/>
                  <w:szCs w:val="24"/>
                </w:rPr>
                <w:t>Wealth Index</w:t>
              </w:r>
            </w:ins>
          </w:p>
        </w:tc>
      </w:tr>
      <w:tr w:rsidR="00A22A96" w:rsidRPr="00093574" w14:paraId="6AD7051A" w14:textId="77777777" w:rsidTr="00F16AEE">
        <w:trPr>
          <w:trHeight w:val="250"/>
          <w:jc w:val="center"/>
          <w:ins w:id="852" w:author="Md. Rashed Babu" w:date="2022-10-04T17:19:00Z"/>
        </w:trPr>
        <w:tc>
          <w:tcPr>
            <w:tcW w:w="920" w:type="pct"/>
            <w:vAlign w:val="center"/>
          </w:tcPr>
          <w:p w14:paraId="24D4DAFF" w14:textId="77777777" w:rsidR="00A22A96" w:rsidRPr="00093574" w:rsidRDefault="00A22A96" w:rsidP="00F16AEE">
            <w:pPr>
              <w:jc w:val="both"/>
              <w:rPr>
                <w:ins w:id="853" w:author="Md. Rashed Babu" w:date="2022-10-04T17:19:00Z"/>
                <w:rFonts w:ascii="Times New Roman" w:hAnsi="Times New Roman" w:cs="Times New Roman"/>
                <w:bCs/>
                <w:sz w:val="24"/>
                <w:szCs w:val="24"/>
              </w:rPr>
            </w:pPr>
            <w:ins w:id="854" w:author="Md. Rashed Babu" w:date="2022-10-04T17:19:00Z">
              <w:r w:rsidRPr="00093574">
                <w:rPr>
                  <w:rFonts w:ascii="Times New Roman" w:hAnsi="Times New Roman" w:cs="Times New Roman"/>
                  <w:bCs/>
                  <w:sz w:val="24"/>
                  <w:szCs w:val="24"/>
                </w:rPr>
                <w:t>Poorest</w:t>
              </w:r>
            </w:ins>
          </w:p>
        </w:tc>
        <w:tc>
          <w:tcPr>
            <w:tcW w:w="715" w:type="pct"/>
            <w:vAlign w:val="center"/>
          </w:tcPr>
          <w:p w14:paraId="14E24207" w14:textId="77777777" w:rsidR="00A22A96" w:rsidRPr="00093574" w:rsidRDefault="00A22A96" w:rsidP="00F16AEE">
            <w:pPr>
              <w:jc w:val="both"/>
              <w:rPr>
                <w:ins w:id="855" w:author="Md. Rashed Babu" w:date="2022-10-04T17:19:00Z"/>
                <w:rFonts w:ascii="Times New Roman" w:hAnsi="Times New Roman" w:cs="Times New Roman"/>
                <w:bCs/>
                <w:sz w:val="24"/>
                <w:szCs w:val="24"/>
              </w:rPr>
            </w:pPr>
            <w:ins w:id="856" w:author="Md. Rashed Babu" w:date="2022-10-04T17:19:00Z">
              <w:r w:rsidRPr="00093574">
                <w:rPr>
                  <w:rFonts w:ascii="Times New Roman" w:hAnsi="Times New Roman" w:cs="Times New Roman"/>
                  <w:bCs/>
                  <w:sz w:val="24"/>
                  <w:szCs w:val="24"/>
                </w:rPr>
                <w:t>2621 (60.36)</w:t>
              </w:r>
            </w:ins>
          </w:p>
        </w:tc>
        <w:tc>
          <w:tcPr>
            <w:tcW w:w="715" w:type="pct"/>
            <w:vAlign w:val="center"/>
          </w:tcPr>
          <w:p w14:paraId="470BD4C5" w14:textId="77777777" w:rsidR="00A22A96" w:rsidRPr="00093574" w:rsidRDefault="00A22A96" w:rsidP="00F16AEE">
            <w:pPr>
              <w:jc w:val="both"/>
              <w:rPr>
                <w:ins w:id="857" w:author="Md. Rashed Babu" w:date="2022-10-04T17:19:00Z"/>
                <w:rFonts w:ascii="Times New Roman" w:hAnsi="Times New Roman" w:cs="Times New Roman"/>
                <w:bCs/>
                <w:sz w:val="24"/>
                <w:szCs w:val="24"/>
              </w:rPr>
            </w:pPr>
            <w:ins w:id="858" w:author="Md. Rashed Babu" w:date="2022-10-04T17:19:00Z">
              <w:r w:rsidRPr="00093574">
                <w:rPr>
                  <w:rFonts w:ascii="Times New Roman" w:hAnsi="Times New Roman" w:cs="Times New Roman"/>
                  <w:bCs/>
                  <w:sz w:val="24"/>
                  <w:szCs w:val="24"/>
                </w:rPr>
                <w:t>1696 (39.64)</w:t>
              </w:r>
            </w:ins>
          </w:p>
        </w:tc>
        <w:tc>
          <w:tcPr>
            <w:tcW w:w="599" w:type="pct"/>
            <w:vMerge w:val="restart"/>
            <w:vAlign w:val="center"/>
          </w:tcPr>
          <w:p w14:paraId="2BEE5552" w14:textId="77777777" w:rsidR="00A22A96" w:rsidRPr="00093574" w:rsidRDefault="00A22A96" w:rsidP="00F16AEE">
            <w:pPr>
              <w:jc w:val="both"/>
              <w:rPr>
                <w:ins w:id="859" w:author="Md. Rashed Babu" w:date="2022-10-04T17:19:00Z"/>
                <w:rFonts w:ascii="Times New Roman" w:hAnsi="Times New Roman" w:cs="Times New Roman"/>
                <w:bCs/>
                <w:sz w:val="24"/>
                <w:szCs w:val="24"/>
              </w:rPr>
            </w:pPr>
            <w:ins w:id="860" w:author="Md. Rashed Babu" w:date="2022-10-04T17:19:00Z">
              <w:r w:rsidRPr="00093574">
                <w:rPr>
                  <w:rFonts w:ascii="Times New Roman" w:hAnsi="Times New Roman" w:cs="Times New Roman"/>
                  <w:bCs/>
                  <w:sz w:val="24"/>
                  <w:szCs w:val="24"/>
                </w:rPr>
                <w:t>&lt;0.001</w:t>
              </w:r>
            </w:ins>
          </w:p>
        </w:tc>
        <w:tc>
          <w:tcPr>
            <w:tcW w:w="715" w:type="pct"/>
            <w:vAlign w:val="center"/>
          </w:tcPr>
          <w:p w14:paraId="714BF6C3" w14:textId="77777777" w:rsidR="00A22A96" w:rsidRPr="00093574" w:rsidRDefault="00A22A96" w:rsidP="00F16AEE">
            <w:pPr>
              <w:jc w:val="both"/>
              <w:rPr>
                <w:ins w:id="861" w:author="Md. Rashed Babu" w:date="2022-10-04T17:19:00Z"/>
                <w:rFonts w:ascii="Times New Roman" w:hAnsi="Times New Roman" w:cs="Times New Roman"/>
                <w:bCs/>
                <w:sz w:val="24"/>
                <w:szCs w:val="24"/>
              </w:rPr>
            </w:pPr>
            <w:ins w:id="862" w:author="Md. Rashed Babu" w:date="2022-10-04T17:19:00Z">
              <w:r w:rsidRPr="00093574">
                <w:rPr>
                  <w:rFonts w:ascii="Times New Roman" w:hAnsi="Times New Roman" w:cs="Times New Roman"/>
                  <w:bCs/>
                  <w:sz w:val="24"/>
                  <w:szCs w:val="24"/>
                </w:rPr>
                <w:t>3026 (69.84)</w:t>
              </w:r>
            </w:ins>
          </w:p>
        </w:tc>
        <w:tc>
          <w:tcPr>
            <w:tcW w:w="737" w:type="pct"/>
            <w:vAlign w:val="center"/>
          </w:tcPr>
          <w:p w14:paraId="0A469E17" w14:textId="77777777" w:rsidR="00A22A96" w:rsidRPr="00093574" w:rsidRDefault="00A22A96" w:rsidP="00F16AEE">
            <w:pPr>
              <w:jc w:val="both"/>
              <w:rPr>
                <w:ins w:id="863" w:author="Md. Rashed Babu" w:date="2022-10-04T17:19:00Z"/>
                <w:rFonts w:ascii="Times New Roman" w:hAnsi="Times New Roman" w:cs="Times New Roman"/>
                <w:bCs/>
                <w:sz w:val="24"/>
                <w:szCs w:val="24"/>
              </w:rPr>
            </w:pPr>
            <w:ins w:id="864" w:author="Md. Rashed Babu" w:date="2022-10-04T17:19:00Z">
              <w:r w:rsidRPr="00093574">
                <w:rPr>
                  <w:rFonts w:ascii="Times New Roman" w:hAnsi="Times New Roman" w:cs="Times New Roman"/>
                  <w:bCs/>
                  <w:sz w:val="24"/>
                  <w:szCs w:val="24"/>
                </w:rPr>
                <w:t>1331 (30.16)</w:t>
              </w:r>
            </w:ins>
          </w:p>
        </w:tc>
        <w:tc>
          <w:tcPr>
            <w:tcW w:w="599" w:type="pct"/>
            <w:vMerge w:val="restart"/>
            <w:vAlign w:val="center"/>
          </w:tcPr>
          <w:p w14:paraId="522B8696" w14:textId="77777777" w:rsidR="00A22A96" w:rsidRPr="00093574" w:rsidRDefault="00A22A96" w:rsidP="00F16AEE">
            <w:pPr>
              <w:jc w:val="both"/>
              <w:rPr>
                <w:ins w:id="865" w:author="Md. Rashed Babu" w:date="2022-10-04T17:19:00Z"/>
                <w:rFonts w:ascii="Times New Roman" w:hAnsi="Times New Roman" w:cs="Times New Roman"/>
                <w:bCs/>
                <w:sz w:val="24"/>
                <w:szCs w:val="24"/>
              </w:rPr>
            </w:pPr>
            <w:ins w:id="866" w:author="Md. Rashed Babu" w:date="2022-10-04T17:19:00Z">
              <w:r w:rsidRPr="00093574">
                <w:rPr>
                  <w:rFonts w:ascii="Times New Roman" w:hAnsi="Times New Roman" w:cs="Times New Roman"/>
                  <w:bCs/>
                  <w:sz w:val="24"/>
                  <w:szCs w:val="24"/>
                </w:rPr>
                <w:t>&lt;0.001</w:t>
              </w:r>
            </w:ins>
          </w:p>
        </w:tc>
      </w:tr>
      <w:tr w:rsidR="00A22A96" w:rsidRPr="00093574" w14:paraId="2449EA8F" w14:textId="77777777" w:rsidTr="00F16AEE">
        <w:trPr>
          <w:trHeight w:val="138"/>
          <w:jc w:val="center"/>
          <w:ins w:id="867" w:author="Md. Rashed Babu" w:date="2022-10-04T17:19:00Z"/>
        </w:trPr>
        <w:tc>
          <w:tcPr>
            <w:tcW w:w="920" w:type="pct"/>
            <w:vAlign w:val="center"/>
          </w:tcPr>
          <w:p w14:paraId="55EBA3C4" w14:textId="77777777" w:rsidR="00A22A96" w:rsidRPr="00093574" w:rsidRDefault="00A22A96" w:rsidP="00F16AEE">
            <w:pPr>
              <w:jc w:val="both"/>
              <w:rPr>
                <w:ins w:id="868" w:author="Md. Rashed Babu" w:date="2022-10-04T17:19:00Z"/>
                <w:rFonts w:ascii="Times New Roman" w:hAnsi="Times New Roman" w:cs="Times New Roman"/>
                <w:bCs/>
                <w:sz w:val="24"/>
                <w:szCs w:val="24"/>
              </w:rPr>
            </w:pPr>
            <w:ins w:id="869" w:author="Md. Rashed Babu" w:date="2022-10-04T17:19:00Z">
              <w:r w:rsidRPr="00093574">
                <w:rPr>
                  <w:rFonts w:ascii="Times New Roman" w:hAnsi="Times New Roman" w:cs="Times New Roman"/>
                  <w:bCs/>
                  <w:sz w:val="24"/>
                  <w:szCs w:val="24"/>
                </w:rPr>
                <w:t>Middle</w:t>
              </w:r>
            </w:ins>
          </w:p>
        </w:tc>
        <w:tc>
          <w:tcPr>
            <w:tcW w:w="715" w:type="pct"/>
            <w:vAlign w:val="center"/>
          </w:tcPr>
          <w:p w14:paraId="4BF670A4" w14:textId="77777777" w:rsidR="00A22A96" w:rsidRPr="00093574" w:rsidRDefault="00A22A96" w:rsidP="00F16AEE">
            <w:pPr>
              <w:jc w:val="both"/>
              <w:rPr>
                <w:ins w:id="870" w:author="Md. Rashed Babu" w:date="2022-10-04T17:19:00Z"/>
                <w:rFonts w:ascii="Times New Roman" w:hAnsi="Times New Roman" w:cs="Times New Roman"/>
                <w:bCs/>
                <w:sz w:val="24"/>
                <w:szCs w:val="24"/>
              </w:rPr>
            </w:pPr>
            <w:ins w:id="871" w:author="Md. Rashed Babu" w:date="2022-10-04T17:19:00Z">
              <w:r w:rsidRPr="00093574">
                <w:rPr>
                  <w:rFonts w:ascii="Times New Roman" w:hAnsi="Times New Roman" w:cs="Times New Roman"/>
                  <w:bCs/>
                  <w:sz w:val="24"/>
                  <w:szCs w:val="24"/>
                </w:rPr>
                <w:t>1839 (66.06)</w:t>
              </w:r>
            </w:ins>
          </w:p>
        </w:tc>
        <w:tc>
          <w:tcPr>
            <w:tcW w:w="715" w:type="pct"/>
            <w:vAlign w:val="center"/>
          </w:tcPr>
          <w:p w14:paraId="484C26A2" w14:textId="77777777" w:rsidR="00A22A96" w:rsidRPr="00093574" w:rsidRDefault="00A22A96" w:rsidP="00F16AEE">
            <w:pPr>
              <w:jc w:val="both"/>
              <w:rPr>
                <w:ins w:id="872" w:author="Md. Rashed Babu" w:date="2022-10-04T17:19:00Z"/>
                <w:rFonts w:ascii="Times New Roman" w:hAnsi="Times New Roman" w:cs="Times New Roman"/>
                <w:bCs/>
                <w:sz w:val="24"/>
                <w:szCs w:val="24"/>
              </w:rPr>
            </w:pPr>
            <w:ins w:id="873" w:author="Md. Rashed Babu" w:date="2022-10-04T17:19:00Z">
              <w:r w:rsidRPr="00093574">
                <w:rPr>
                  <w:rFonts w:ascii="Times New Roman" w:hAnsi="Times New Roman" w:cs="Times New Roman"/>
                  <w:bCs/>
                  <w:sz w:val="24"/>
                  <w:szCs w:val="24"/>
                </w:rPr>
                <w:t>886 (33.94)</w:t>
              </w:r>
            </w:ins>
          </w:p>
        </w:tc>
        <w:tc>
          <w:tcPr>
            <w:tcW w:w="599" w:type="pct"/>
            <w:vMerge/>
            <w:vAlign w:val="center"/>
          </w:tcPr>
          <w:p w14:paraId="2C72F3A3" w14:textId="77777777" w:rsidR="00A22A96" w:rsidRPr="00093574" w:rsidRDefault="00A22A96" w:rsidP="00F16AEE">
            <w:pPr>
              <w:jc w:val="both"/>
              <w:rPr>
                <w:ins w:id="874" w:author="Md. Rashed Babu" w:date="2022-10-04T17:19:00Z"/>
                <w:rFonts w:ascii="Times New Roman" w:hAnsi="Times New Roman" w:cs="Times New Roman"/>
                <w:sz w:val="24"/>
                <w:szCs w:val="24"/>
              </w:rPr>
            </w:pPr>
          </w:p>
        </w:tc>
        <w:tc>
          <w:tcPr>
            <w:tcW w:w="715" w:type="pct"/>
            <w:vAlign w:val="center"/>
          </w:tcPr>
          <w:p w14:paraId="50F98570" w14:textId="77777777" w:rsidR="00A22A96" w:rsidRPr="00093574" w:rsidRDefault="00A22A96" w:rsidP="00F16AEE">
            <w:pPr>
              <w:jc w:val="both"/>
              <w:rPr>
                <w:ins w:id="875" w:author="Md. Rashed Babu" w:date="2022-10-04T17:19:00Z"/>
                <w:rFonts w:ascii="Times New Roman" w:hAnsi="Times New Roman" w:cs="Times New Roman"/>
                <w:bCs/>
                <w:sz w:val="24"/>
                <w:szCs w:val="24"/>
              </w:rPr>
            </w:pPr>
            <w:ins w:id="876" w:author="Md. Rashed Babu" w:date="2022-10-04T17:19:00Z">
              <w:r w:rsidRPr="00093574">
                <w:rPr>
                  <w:rFonts w:ascii="Times New Roman" w:hAnsi="Times New Roman" w:cs="Times New Roman"/>
                  <w:bCs/>
                  <w:sz w:val="24"/>
                  <w:szCs w:val="24"/>
                </w:rPr>
                <w:t>2574 (75.65)</w:t>
              </w:r>
            </w:ins>
          </w:p>
        </w:tc>
        <w:tc>
          <w:tcPr>
            <w:tcW w:w="737" w:type="pct"/>
            <w:vAlign w:val="center"/>
          </w:tcPr>
          <w:p w14:paraId="0F80EFA2" w14:textId="77777777" w:rsidR="00A22A96" w:rsidRPr="00093574" w:rsidRDefault="00A22A96" w:rsidP="00F16AEE">
            <w:pPr>
              <w:jc w:val="both"/>
              <w:rPr>
                <w:ins w:id="877" w:author="Md. Rashed Babu" w:date="2022-10-04T17:19:00Z"/>
                <w:rFonts w:ascii="Times New Roman" w:hAnsi="Times New Roman" w:cs="Times New Roman"/>
                <w:bCs/>
                <w:sz w:val="24"/>
                <w:szCs w:val="24"/>
              </w:rPr>
            </w:pPr>
            <w:ins w:id="878" w:author="Md. Rashed Babu" w:date="2022-10-04T17:19:00Z">
              <w:r w:rsidRPr="00093574">
                <w:rPr>
                  <w:rFonts w:ascii="Times New Roman" w:hAnsi="Times New Roman" w:cs="Times New Roman"/>
                  <w:bCs/>
                  <w:sz w:val="24"/>
                  <w:szCs w:val="24"/>
                </w:rPr>
                <w:t>904 (24.35)</w:t>
              </w:r>
            </w:ins>
          </w:p>
        </w:tc>
        <w:tc>
          <w:tcPr>
            <w:tcW w:w="599" w:type="pct"/>
            <w:vMerge/>
            <w:vAlign w:val="center"/>
          </w:tcPr>
          <w:p w14:paraId="6075DA70" w14:textId="77777777" w:rsidR="00A22A96" w:rsidRPr="00093574" w:rsidRDefault="00A22A96" w:rsidP="00F16AEE">
            <w:pPr>
              <w:jc w:val="both"/>
              <w:rPr>
                <w:ins w:id="879" w:author="Md. Rashed Babu" w:date="2022-10-04T17:19:00Z"/>
                <w:rFonts w:ascii="Times New Roman" w:hAnsi="Times New Roman" w:cs="Times New Roman"/>
                <w:sz w:val="24"/>
                <w:szCs w:val="24"/>
              </w:rPr>
            </w:pPr>
          </w:p>
        </w:tc>
      </w:tr>
      <w:tr w:rsidR="00A22A96" w:rsidRPr="00093574" w14:paraId="00DB3A53" w14:textId="77777777" w:rsidTr="00F16AEE">
        <w:trPr>
          <w:trHeight w:val="138"/>
          <w:jc w:val="center"/>
          <w:ins w:id="880" w:author="Md. Rashed Babu" w:date="2022-10-04T17:19:00Z"/>
        </w:trPr>
        <w:tc>
          <w:tcPr>
            <w:tcW w:w="920" w:type="pct"/>
            <w:vAlign w:val="center"/>
          </w:tcPr>
          <w:p w14:paraId="42B82AB1" w14:textId="77777777" w:rsidR="00A22A96" w:rsidRPr="00093574" w:rsidRDefault="00A22A96" w:rsidP="00F16AEE">
            <w:pPr>
              <w:jc w:val="both"/>
              <w:rPr>
                <w:ins w:id="881" w:author="Md. Rashed Babu" w:date="2022-10-04T17:19:00Z"/>
                <w:rFonts w:ascii="Times New Roman" w:hAnsi="Times New Roman" w:cs="Times New Roman"/>
                <w:bCs/>
                <w:sz w:val="24"/>
                <w:szCs w:val="24"/>
              </w:rPr>
            </w:pPr>
            <w:ins w:id="882" w:author="Md. Rashed Babu" w:date="2022-10-04T17:19:00Z">
              <w:r w:rsidRPr="00093574">
                <w:rPr>
                  <w:rFonts w:ascii="Times New Roman" w:hAnsi="Times New Roman" w:cs="Times New Roman"/>
                  <w:bCs/>
                  <w:sz w:val="24"/>
                  <w:szCs w:val="24"/>
                </w:rPr>
                <w:t>Richest</w:t>
              </w:r>
            </w:ins>
          </w:p>
        </w:tc>
        <w:tc>
          <w:tcPr>
            <w:tcW w:w="715" w:type="pct"/>
            <w:vAlign w:val="center"/>
          </w:tcPr>
          <w:p w14:paraId="2E4AB1BA" w14:textId="77777777" w:rsidR="00A22A96" w:rsidRPr="00093574" w:rsidRDefault="00A22A96" w:rsidP="00F16AEE">
            <w:pPr>
              <w:jc w:val="both"/>
              <w:rPr>
                <w:ins w:id="883" w:author="Md. Rashed Babu" w:date="2022-10-04T17:19:00Z"/>
                <w:rFonts w:ascii="Times New Roman" w:hAnsi="Times New Roman" w:cs="Times New Roman"/>
                <w:bCs/>
                <w:sz w:val="24"/>
                <w:szCs w:val="24"/>
              </w:rPr>
            </w:pPr>
            <w:ins w:id="884" w:author="Md. Rashed Babu" w:date="2022-10-04T17:19:00Z">
              <w:r w:rsidRPr="00093574">
                <w:rPr>
                  <w:rFonts w:ascii="Times New Roman" w:hAnsi="Times New Roman" w:cs="Times New Roman"/>
                  <w:bCs/>
                  <w:sz w:val="24"/>
                  <w:szCs w:val="24"/>
                </w:rPr>
                <w:t>841 (77.55)</w:t>
              </w:r>
            </w:ins>
          </w:p>
        </w:tc>
        <w:tc>
          <w:tcPr>
            <w:tcW w:w="715" w:type="pct"/>
            <w:vAlign w:val="center"/>
          </w:tcPr>
          <w:p w14:paraId="0290F5DB" w14:textId="77777777" w:rsidR="00A22A96" w:rsidRPr="00093574" w:rsidRDefault="00A22A96" w:rsidP="00F16AEE">
            <w:pPr>
              <w:jc w:val="both"/>
              <w:rPr>
                <w:ins w:id="885" w:author="Md. Rashed Babu" w:date="2022-10-04T17:19:00Z"/>
                <w:rFonts w:ascii="Times New Roman" w:hAnsi="Times New Roman" w:cs="Times New Roman"/>
                <w:bCs/>
                <w:sz w:val="24"/>
                <w:szCs w:val="24"/>
              </w:rPr>
            </w:pPr>
            <w:ins w:id="886" w:author="Md. Rashed Babu" w:date="2022-10-04T17:19:00Z">
              <w:r w:rsidRPr="00093574">
                <w:rPr>
                  <w:rFonts w:ascii="Times New Roman" w:hAnsi="Times New Roman" w:cs="Times New Roman"/>
                  <w:bCs/>
                  <w:sz w:val="24"/>
                  <w:szCs w:val="24"/>
                </w:rPr>
                <w:t>265 (22.45)</w:t>
              </w:r>
            </w:ins>
          </w:p>
        </w:tc>
        <w:tc>
          <w:tcPr>
            <w:tcW w:w="599" w:type="pct"/>
            <w:vMerge/>
            <w:vAlign w:val="center"/>
          </w:tcPr>
          <w:p w14:paraId="0E347867" w14:textId="77777777" w:rsidR="00A22A96" w:rsidRPr="00093574" w:rsidRDefault="00A22A96" w:rsidP="00F16AEE">
            <w:pPr>
              <w:jc w:val="both"/>
              <w:rPr>
                <w:ins w:id="887" w:author="Md. Rashed Babu" w:date="2022-10-04T17:19:00Z"/>
                <w:rFonts w:ascii="Times New Roman" w:hAnsi="Times New Roman" w:cs="Times New Roman"/>
                <w:sz w:val="24"/>
                <w:szCs w:val="24"/>
              </w:rPr>
            </w:pPr>
          </w:p>
        </w:tc>
        <w:tc>
          <w:tcPr>
            <w:tcW w:w="715" w:type="pct"/>
            <w:vAlign w:val="center"/>
          </w:tcPr>
          <w:p w14:paraId="0DFBB07C" w14:textId="77777777" w:rsidR="00A22A96" w:rsidRPr="00093574" w:rsidRDefault="00A22A96" w:rsidP="00F16AEE">
            <w:pPr>
              <w:jc w:val="both"/>
              <w:rPr>
                <w:ins w:id="888" w:author="Md. Rashed Babu" w:date="2022-10-04T17:19:00Z"/>
                <w:rFonts w:ascii="Times New Roman" w:hAnsi="Times New Roman" w:cs="Times New Roman"/>
                <w:bCs/>
                <w:sz w:val="24"/>
                <w:szCs w:val="24"/>
              </w:rPr>
            </w:pPr>
            <w:ins w:id="889" w:author="Md. Rashed Babu" w:date="2022-10-04T17:19:00Z">
              <w:r w:rsidRPr="00093574">
                <w:rPr>
                  <w:rFonts w:ascii="Times New Roman" w:hAnsi="Times New Roman" w:cs="Times New Roman"/>
                  <w:bCs/>
                  <w:sz w:val="24"/>
                  <w:szCs w:val="24"/>
                </w:rPr>
                <w:t>1246 (84.05)</w:t>
              </w:r>
            </w:ins>
          </w:p>
        </w:tc>
        <w:tc>
          <w:tcPr>
            <w:tcW w:w="737" w:type="pct"/>
            <w:vAlign w:val="center"/>
          </w:tcPr>
          <w:p w14:paraId="0BAE3DD9" w14:textId="77777777" w:rsidR="00A22A96" w:rsidRPr="00093574" w:rsidRDefault="00A22A96" w:rsidP="00F16AEE">
            <w:pPr>
              <w:jc w:val="both"/>
              <w:rPr>
                <w:ins w:id="890" w:author="Md. Rashed Babu" w:date="2022-10-04T17:19:00Z"/>
                <w:rFonts w:ascii="Times New Roman" w:hAnsi="Times New Roman" w:cs="Times New Roman"/>
                <w:bCs/>
                <w:sz w:val="24"/>
                <w:szCs w:val="24"/>
              </w:rPr>
            </w:pPr>
            <w:ins w:id="891" w:author="Md. Rashed Babu" w:date="2022-10-04T17:19:00Z">
              <w:r w:rsidRPr="00093574">
                <w:rPr>
                  <w:rFonts w:ascii="Times New Roman" w:hAnsi="Times New Roman" w:cs="Times New Roman"/>
                  <w:bCs/>
                  <w:sz w:val="24"/>
                  <w:szCs w:val="24"/>
                </w:rPr>
                <w:t>264 (15.95)</w:t>
              </w:r>
            </w:ins>
          </w:p>
        </w:tc>
        <w:tc>
          <w:tcPr>
            <w:tcW w:w="599" w:type="pct"/>
            <w:vMerge/>
            <w:vAlign w:val="center"/>
          </w:tcPr>
          <w:p w14:paraId="3687552C" w14:textId="77777777" w:rsidR="00A22A96" w:rsidRPr="00093574" w:rsidRDefault="00A22A96" w:rsidP="00F16AEE">
            <w:pPr>
              <w:jc w:val="both"/>
              <w:rPr>
                <w:ins w:id="892" w:author="Md. Rashed Babu" w:date="2022-10-04T17:19:00Z"/>
                <w:rFonts w:ascii="Times New Roman" w:hAnsi="Times New Roman" w:cs="Times New Roman"/>
                <w:sz w:val="24"/>
                <w:szCs w:val="24"/>
              </w:rPr>
            </w:pPr>
          </w:p>
        </w:tc>
      </w:tr>
      <w:tr w:rsidR="00A22A96" w:rsidRPr="00093574" w14:paraId="7CAA194B" w14:textId="77777777" w:rsidTr="00F16AEE">
        <w:trPr>
          <w:trHeight w:val="138"/>
          <w:jc w:val="center"/>
          <w:ins w:id="893" w:author="Md. Rashed Babu" w:date="2022-10-04T17:19:00Z"/>
        </w:trPr>
        <w:tc>
          <w:tcPr>
            <w:tcW w:w="5000" w:type="pct"/>
            <w:gridSpan w:val="7"/>
            <w:vAlign w:val="center"/>
          </w:tcPr>
          <w:p w14:paraId="7559449C" w14:textId="77777777" w:rsidR="00A22A96" w:rsidRPr="00405D72" w:rsidRDefault="00A22A96" w:rsidP="00F16AEE">
            <w:pPr>
              <w:jc w:val="both"/>
              <w:rPr>
                <w:ins w:id="894" w:author="Md. Rashed Babu" w:date="2022-10-04T17:19:00Z"/>
                <w:rFonts w:ascii="Times New Roman" w:hAnsi="Times New Roman" w:cs="Times New Roman"/>
                <w:sz w:val="24"/>
                <w:szCs w:val="24"/>
              </w:rPr>
            </w:pPr>
            <w:ins w:id="895" w:author="Md. Rashed Babu" w:date="2022-10-04T17:19:00Z">
              <w:r w:rsidRPr="00405D72">
                <w:rPr>
                  <w:rFonts w:ascii="Times New Roman" w:hAnsi="Times New Roman" w:cs="Times New Roman"/>
                  <w:b/>
                  <w:sz w:val="24"/>
                  <w:szCs w:val="24"/>
                </w:rPr>
                <w:t>Religion</w:t>
              </w:r>
            </w:ins>
          </w:p>
        </w:tc>
      </w:tr>
      <w:tr w:rsidR="00A22A96" w:rsidRPr="00093574" w14:paraId="7BB6F1E2" w14:textId="77777777" w:rsidTr="00F16AEE">
        <w:trPr>
          <w:trHeight w:val="268"/>
          <w:jc w:val="center"/>
          <w:ins w:id="896" w:author="Md. Rashed Babu" w:date="2022-10-04T17:19:00Z"/>
        </w:trPr>
        <w:tc>
          <w:tcPr>
            <w:tcW w:w="920" w:type="pct"/>
            <w:vAlign w:val="center"/>
          </w:tcPr>
          <w:p w14:paraId="24994AF5" w14:textId="77777777" w:rsidR="00A22A96" w:rsidRPr="00093574" w:rsidRDefault="00A22A96" w:rsidP="00F16AEE">
            <w:pPr>
              <w:jc w:val="both"/>
              <w:rPr>
                <w:ins w:id="897" w:author="Md. Rashed Babu" w:date="2022-10-04T17:19:00Z"/>
                <w:rFonts w:ascii="Times New Roman" w:hAnsi="Times New Roman" w:cs="Times New Roman"/>
                <w:bCs/>
                <w:sz w:val="24"/>
                <w:szCs w:val="24"/>
              </w:rPr>
            </w:pPr>
            <w:ins w:id="898" w:author="Md. Rashed Babu" w:date="2022-10-04T17:19:00Z">
              <w:r w:rsidRPr="00093574">
                <w:rPr>
                  <w:rFonts w:ascii="Times New Roman" w:hAnsi="Times New Roman" w:cs="Times New Roman"/>
                  <w:bCs/>
                  <w:sz w:val="24"/>
                  <w:szCs w:val="24"/>
                </w:rPr>
                <w:t>Islam</w:t>
              </w:r>
            </w:ins>
          </w:p>
        </w:tc>
        <w:tc>
          <w:tcPr>
            <w:tcW w:w="715" w:type="pct"/>
            <w:vAlign w:val="center"/>
          </w:tcPr>
          <w:p w14:paraId="27DD6475" w14:textId="77777777" w:rsidR="00A22A96" w:rsidRPr="00093574" w:rsidRDefault="00A22A96" w:rsidP="00F16AEE">
            <w:pPr>
              <w:jc w:val="both"/>
              <w:rPr>
                <w:ins w:id="899" w:author="Md. Rashed Babu" w:date="2022-10-04T17:19:00Z"/>
                <w:rFonts w:ascii="Times New Roman" w:hAnsi="Times New Roman" w:cs="Times New Roman"/>
                <w:bCs/>
                <w:sz w:val="24"/>
                <w:szCs w:val="24"/>
              </w:rPr>
            </w:pPr>
            <w:ins w:id="900" w:author="Md. Rashed Babu" w:date="2022-10-04T17:19:00Z">
              <w:r w:rsidRPr="00093574">
                <w:rPr>
                  <w:rFonts w:ascii="Times New Roman" w:hAnsi="Times New Roman" w:cs="Times New Roman"/>
                  <w:bCs/>
                  <w:sz w:val="24"/>
                  <w:szCs w:val="24"/>
                </w:rPr>
                <w:t>4486 (66.08)</w:t>
              </w:r>
            </w:ins>
          </w:p>
        </w:tc>
        <w:tc>
          <w:tcPr>
            <w:tcW w:w="715" w:type="pct"/>
            <w:vAlign w:val="center"/>
          </w:tcPr>
          <w:p w14:paraId="7363B2F8" w14:textId="77777777" w:rsidR="00A22A96" w:rsidRPr="00093574" w:rsidRDefault="00A22A96" w:rsidP="00F16AEE">
            <w:pPr>
              <w:jc w:val="both"/>
              <w:rPr>
                <w:ins w:id="901" w:author="Md. Rashed Babu" w:date="2022-10-04T17:19:00Z"/>
                <w:rFonts w:ascii="Times New Roman" w:hAnsi="Times New Roman" w:cs="Times New Roman"/>
                <w:bCs/>
                <w:sz w:val="24"/>
                <w:szCs w:val="24"/>
              </w:rPr>
            </w:pPr>
            <w:ins w:id="902" w:author="Md. Rashed Babu" w:date="2022-10-04T17:19:00Z">
              <w:r w:rsidRPr="00093574">
                <w:rPr>
                  <w:rFonts w:ascii="Times New Roman" w:hAnsi="Times New Roman" w:cs="Times New Roman"/>
                  <w:bCs/>
                  <w:sz w:val="24"/>
                  <w:szCs w:val="24"/>
                </w:rPr>
                <w:t>2384 (33.92)</w:t>
              </w:r>
            </w:ins>
          </w:p>
        </w:tc>
        <w:tc>
          <w:tcPr>
            <w:tcW w:w="599" w:type="pct"/>
            <w:vMerge w:val="restart"/>
            <w:vAlign w:val="center"/>
          </w:tcPr>
          <w:p w14:paraId="52D5C576" w14:textId="77777777" w:rsidR="00A22A96" w:rsidRPr="00093574" w:rsidRDefault="00A22A96" w:rsidP="00F16AEE">
            <w:pPr>
              <w:jc w:val="both"/>
              <w:rPr>
                <w:ins w:id="903" w:author="Md. Rashed Babu" w:date="2022-10-04T17:19:00Z"/>
                <w:rFonts w:ascii="Times New Roman" w:hAnsi="Times New Roman" w:cs="Times New Roman"/>
                <w:bCs/>
                <w:sz w:val="24"/>
                <w:szCs w:val="24"/>
              </w:rPr>
            </w:pPr>
            <w:ins w:id="904" w:author="Md. Rashed Babu" w:date="2022-10-04T17:19:00Z">
              <w:r w:rsidRPr="00093574">
                <w:rPr>
                  <w:rFonts w:ascii="Times New Roman" w:hAnsi="Times New Roman" w:cs="Times New Roman"/>
                  <w:bCs/>
                  <w:sz w:val="24"/>
                  <w:szCs w:val="24"/>
                </w:rPr>
                <w:t>0.044</w:t>
              </w:r>
            </w:ins>
          </w:p>
        </w:tc>
        <w:tc>
          <w:tcPr>
            <w:tcW w:w="715" w:type="pct"/>
            <w:vAlign w:val="center"/>
          </w:tcPr>
          <w:p w14:paraId="6E0512F6" w14:textId="77777777" w:rsidR="00A22A96" w:rsidRPr="00093574" w:rsidRDefault="00A22A96" w:rsidP="00F16AEE">
            <w:pPr>
              <w:jc w:val="both"/>
              <w:rPr>
                <w:ins w:id="905" w:author="Md. Rashed Babu" w:date="2022-10-04T17:19:00Z"/>
                <w:rFonts w:ascii="Times New Roman" w:hAnsi="Times New Roman" w:cs="Times New Roman"/>
                <w:bCs/>
                <w:sz w:val="24"/>
                <w:szCs w:val="24"/>
              </w:rPr>
            </w:pPr>
            <w:ins w:id="906" w:author="Md. Rashed Babu" w:date="2022-10-04T17:19:00Z">
              <w:r w:rsidRPr="00093574">
                <w:rPr>
                  <w:rFonts w:ascii="Times New Roman" w:hAnsi="Times New Roman" w:cs="Times New Roman"/>
                  <w:bCs/>
                  <w:sz w:val="24"/>
                  <w:szCs w:val="24"/>
                </w:rPr>
                <w:t>5518 (74.97)</w:t>
              </w:r>
            </w:ins>
          </w:p>
        </w:tc>
        <w:tc>
          <w:tcPr>
            <w:tcW w:w="737" w:type="pct"/>
            <w:vAlign w:val="center"/>
          </w:tcPr>
          <w:p w14:paraId="53B55210" w14:textId="77777777" w:rsidR="00A22A96" w:rsidRPr="00093574" w:rsidRDefault="00A22A96" w:rsidP="00F16AEE">
            <w:pPr>
              <w:jc w:val="both"/>
              <w:rPr>
                <w:ins w:id="907" w:author="Md. Rashed Babu" w:date="2022-10-04T17:19:00Z"/>
                <w:rFonts w:ascii="Times New Roman" w:hAnsi="Times New Roman" w:cs="Times New Roman"/>
                <w:bCs/>
                <w:sz w:val="24"/>
                <w:szCs w:val="24"/>
              </w:rPr>
            </w:pPr>
            <w:ins w:id="908" w:author="Md. Rashed Babu" w:date="2022-10-04T17:19:00Z">
              <w:r w:rsidRPr="00093574">
                <w:rPr>
                  <w:rFonts w:ascii="Times New Roman" w:hAnsi="Times New Roman" w:cs="Times New Roman"/>
                  <w:bCs/>
                  <w:sz w:val="24"/>
                  <w:szCs w:val="24"/>
                </w:rPr>
                <w:t>2025 (25.03)</w:t>
              </w:r>
            </w:ins>
          </w:p>
        </w:tc>
        <w:tc>
          <w:tcPr>
            <w:tcW w:w="599" w:type="pct"/>
            <w:vMerge w:val="restart"/>
            <w:vAlign w:val="center"/>
          </w:tcPr>
          <w:p w14:paraId="6E1A22D3" w14:textId="77777777" w:rsidR="00A22A96" w:rsidRPr="00093574" w:rsidRDefault="00A22A96" w:rsidP="00F16AEE">
            <w:pPr>
              <w:jc w:val="both"/>
              <w:rPr>
                <w:ins w:id="909" w:author="Md. Rashed Babu" w:date="2022-10-04T17:19:00Z"/>
                <w:rFonts w:ascii="Times New Roman" w:hAnsi="Times New Roman" w:cs="Times New Roman"/>
                <w:bCs/>
                <w:sz w:val="24"/>
                <w:szCs w:val="24"/>
              </w:rPr>
            </w:pPr>
            <w:ins w:id="910" w:author="Md. Rashed Babu" w:date="2022-10-04T17:19:00Z">
              <w:r w:rsidRPr="00093574">
                <w:rPr>
                  <w:rFonts w:ascii="Times New Roman" w:hAnsi="Times New Roman" w:cs="Times New Roman"/>
                  <w:bCs/>
                  <w:sz w:val="24"/>
                  <w:szCs w:val="24"/>
                </w:rPr>
                <w:t>0.658</w:t>
              </w:r>
            </w:ins>
          </w:p>
        </w:tc>
      </w:tr>
      <w:tr w:rsidR="00A22A96" w:rsidRPr="00093574" w14:paraId="6BEF5BB1" w14:textId="77777777" w:rsidTr="00F16AEE">
        <w:trPr>
          <w:trHeight w:val="138"/>
          <w:jc w:val="center"/>
          <w:ins w:id="911" w:author="Md. Rashed Babu" w:date="2022-10-04T17:19:00Z"/>
        </w:trPr>
        <w:tc>
          <w:tcPr>
            <w:tcW w:w="920" w:type="pct"/>
            <w:vAlign w:val="center"/>
          </w:tcPr>
          <w:p w14:paraId="346A6769" w14:textId="77777777" w:rsidR="00A22A96" w:rsidRPr="00093574" w:rsidRDefault="00A22A96" w:rsidP="00F16AEE">
            <w:pPr>
              <w:jc w:val="both"/>
              <w:rPr>
                <w:ins w:id="912" w:author="Md. Rashed Babu" w:date="2022-10-04T17:19:00Z"/>
                <w:rFonts w:ascii="Times New Roman" w:hAnsi="Times New Roman" w:cs="Times New Roman"/>
                <w:bCs/>
                <w:sz w:val="24"/>
                <w:szCs w:val="24"/>
              </w:rPr>
            </w:pPr>
            <w:ins w:id="913" w:author="Md. Rashed Babu" w:date="2022-10-04T17:19:00Z">
              <w:r w:rsidRPr="00093574">
                <w:rPr>
                  <w:rFonts w:ascii="Times New Roman" w:hAnsi="Times New Roman" w:cs="Times New Roman"/>
                  <w:bCs/>
                  <w:sz w:val="24"/>
                  <w:szCs w:val="24"/>
                </w:rPr>
                <w:t>Others</w:t>
              </w:r>
            </w:ins>
          </w:p>
        </w:tc>
        <w:tc>
          <w:tcPr>
            <w:tcW w:w="715" w:type="pct"/>
            <w:vAlign w:val="center"/>
          </w:tcPr>
          <w:p w14:paraId="710DE7CE" w14:textId="77777777" w:rsidR="00A22A96" w:rsidRPr="00093574" w:rsidRDefault="00A22A96" w:rsidP="00F16AEE">
            <w:pPr>
              <w:jc w:val="both"/>
              <w:rPr>
                <w:ins w:id="914" w:author="Md. Rashed Babu" w:date="2022-10-04T17:19:00Z"/>
                <w:rFonts w:ascii="Times New Roman" w:hAnsi="Times New Roman" w:cs="Times New Roman"/>
                <w:bCs/>
                <w:sz w:val="24"/>
                <w:szCs w:val="24"/>
              </w:rPr>
            </w:pPr>
            <w:ins w:id="915" w:author="Md. Rashed Babu" w:date="2022-10-04T17:19:00Z">
              <w:r w:rsidRPr="00093574">
                <w:rPr>
                  <w:rFonts w:ascii="Times New Roman" w:hAnsi="Times New Roman" w:cs="Times New Roman"/>
                  <w:bCs/>
                  <w:sz w:val="24"/>
                  <w:szCs w:val="24"/>
                </w:rPr>
                <w:t>534 (61.42)</w:t>
              </w:r>
            </w:ins>
          </w:p>
        </w:tc>
        <w:tc>
          <w:tcPr>
            <w:tcW w:w="715" w:type="pct"/>
            <w:vAlign w:val="center"/>
          </w:tcPr>
          <w:p w14:paraId="3D82C0AC" w14:textId="77777777" w:rsidR="00A22A96" w:rsidRPr="00093574" w:rsidRDefault="00A22A96" w:rsidP="00F16AEE">
            <w:pPr>
              <w:jc w:val="both"/>
              <w:rPr>
                <w:ins w:id="916" w:author="Md. Rashed Babu" w:date="2022-10-04T17:19:00Z"/>
                <w:rFonts w:ascii="Times New Roman" w:hAnsi="Times New Roman" w:cs="Times New Roman"/>
                <w:bCs/>
                <w:sz w:val="24"/>
                <w:szCs w:val="24"/>
              </w:rPr>
            </w:pPr>
            <w:ins w:id="917" w:author="Md. Rashed Babu" w:date="2022-10-04T17:19:00Z">
              <w:r w:rsidRPr="00093574">
                <w:rPr>
                  <w:rFonts w:ascii="Times New Roman" w:hAnsi="Times New Roman" w:cs="Times New Roman"/>
                  <w:bCs/>
                  <w:sz w:val="24"/>
                  <w:szCs w:val="24"/>
                </w:rPr>
                <w:t>321 (38.58)</w:t>
              </w:r>
            </w:ins>
          </w:p>
        </w:tc>
        <w:tc>
          <w:tcPr>
            <w:tcW w:w="599" w:type="pct"/>
            <w:vMerge/>
            <w:vAlign w:val="center"/>
          </w:tcPr>
          <w:p w14:paraId="5C26639E" w14:textId="77777777" w:rsidR="00A22A96" w:rsidRPr="00093574" w:rsidRDefault="00A22A96" w:rsidP="00F16AEE">
            <w:pPr>
              <w:jc w:val="both"/>
              <w:rPr>
                <w:ins w:id="918" w:author="Md. Rashed Babu" w:date="2022-10-04T17:19:00Z"/>
                <w:rFonts w:ascii="Times New Roman" w:hAnsi="Times New Roman" w:cs="Times New Roman"/>
                <w:sz w:val="24"/>
                <w:szCs w:val="24"/>
              </w:rPr>
            </w:pPr>
          </w:p>
        </w:tc>
        <w:tc>
          <w:tcPr>
            <w:tcW w:w="715" w:type="pct"/>
            <w:vAlign w:val="center"/>
          </w:tcPr>
          <w:p w14:paraId="47C89C22" w14:textId="77777777" w:rsidR="00A22A96" w:rsidRPr="00093574" w:rsidRDefault="00A22A96" w:rsidP="00F16AEE">
            <w:pPr>
              <w:jc w:val="both"/>
              <w:rPr>
                <w:ins w:id="919" w:author="Md. Rashed Babu" w:date="2022-10-04T17:19:00Z"/>
                <w:rFonts w:ascii="Times New Roman" w:hAnsi="Times New Roman" w:cs="Times New Roman"/>
                <w:bCs/>
                <w:sz w:val="24"/>
                <w:szCs w:val="24"/>
              </w:rPr>
            </w:pPr>
            <w:ins w:id="920" w:author="Md. Rashed Babu" w:date="2022-10-04T17:19:00Z">
              <w:r w:rsidRPr="00093574">
                <w:rPr>
                  <w:rFonts w:ascii="Times New Roman" w:hAnsi="Times New Roman" w:cs="Times New Roman"/>
                  <w:bCs/>
                  <w:sz w:val="24"/>
                  <w:szCs w:val="24"/>
                </w:rPr>
                <w:t>908(74.26)</w:t>
              </w:r>
            </w:ins>
          </w:p>
        </w:tc>
        <w:tc>
          <w:tcPr>
            <w:tcW w:w="737" w:type="pct"/>
            <w:vAlign w:val="center"/>
          </w:tcPr>
          <w:p w14:paraId="761AA83A" w14:textId="77777777" w:rsidR="00A22A96" w:rsidRPr="00093574" w:rsidRDefault="00A22A96" w:rsidP="00F16AEE">
            <w:pPr>
              <w:jc w:val="both"/>
              <w:rPr>
                <w:ins w:id="921" w:author="Md. Rashed Babu" w:date="2022-10-04T17:19:00Z"/>
                <w:rFonts w:ascii="Times New Roman" w:hAnsi="Times New Roman" w:cs="Times New Roman"/>
                <w:bCs/>
                <w:sz w:val="24"/>
                <w:szCs w:val="24"/>
              </w:rPr>
            </w:pPr>
            <w:ins w:id="922" w:author="Md. Rashed Babu" w:date="2022-10-04T17:19:00Z">
              <w:r w:rsidRPr="00093574">
                <w:rPr>
                  <w:rFonts w:ascii="Times New Roman" w:hAnsi="Times New Roman" w:cs="Times New Roman"/>
                  <w:bCs/>
                  <w:sz w:val="24"/>
                  <w:szCs w:val="24"/>
                </w:rPr>
                <w:t>325(25.74)</w:t>
              </w:r>
            </w:ins>
          </w:p>
        </w:tc>
        <w:tc>
          <w:tcPr>
            <w:tcW w:w="599" w:type="pct"/>
            <w:vMerge/>
            <w:vAlign w:val="center"/>
          </w:tcPr>
          <w:p w14:paraId="77B4BE24" w14:textId="77777777" w:rsidR="00A22A96" w:rsidRPr="00093574" w:rsidRDefault="00A22A96" w:rsidP="00F16AEE">
            <w:pPr>
              <w:jc w:val="both"/>
              <w:rPr>
                <w:ins w:id="923" w:author="Md. Rashed Babu" w:date="2022-10-04T17:19:00Z"/>
                <w:rFonts w:ascii="Times New Roman" w:hAnsi="Times New Roman" w:cs="Times New Roman"/>
                <w:sz w:val="24"/>
                <w:szCs w:val="24"/>
              </w:rPr>
            </w:pPr>
          </w:p>
        </w:tc>
      </w:tr>
      <w:tr w:rsidR="00A22A96" w:rsidRPr="00093574" w14:paraId="3088C718" w14:textId="77777777" w:rsidTr="00F16AEE">
        <w:trPr>
          <w:trHeight w:val="138"/>
          <w:jc w:val="center"/>
          <w:ins w:id="924" w:author="Md. Rashed Babu" w:date="2022-10-04T17:19:00Z"/>
        </w:trPr>
        <w:tc>
          <w:tcPr>
            <w:tcW w:w="5000" w:type="pct"/>
            <w:gridSpan w:val="7"/>
            <w:vAlign w:val="center"/>
          </w:tcPr>
          <w:p w14:paraId="589D95CD" w14:textId="77777777" w:rsidR="00A22A96" w:rsidRPr="00405D72" w:rsidRDefault="00A22A96" w:rsidP="00F16AEE">
            <w:pPr>
              <w:jc w:val="both"/>
              <w:rPr>
                <w:ins w:id="925" w:author="Md. Rashed Babu" w:date="2022-10-04T17:19:00Z"/>
                <w:rFonts w:ascii="Times New Roman" w:hAnsi="Times New Roman" w:cs="Times New Roman"/>
                <w:sz w:val="24"/>
                <w:szCs w:val="24"/>
              </w:rPr>
            </w:pPr>
            <w:ins w:id="926" w:author="Md. Rashed Babu" w:date="2022-10-04T17:19:00Z">
              <w:r w:rsidRPr="00405D72">
                <w:rPr>
                  <w:rFonts w:ascii="Times New Roman" w:hAnsi="Times New Roman" w:cs="Times New Roman"/>
                  <w:b/>
                  <w:sz w:val="24"/>
                  <w:szCs w:val="24"/>
                </w:rPr>
                <w:t>Household Head’s Sex</w:t>
              </w:r>
            </w:ins>
          </w:p>
        </w:tc>
      </w:tr>
      <w:tr w:rsidR="00A22A96" w:rsidRPr="00093574" w14:paraId="71EC045C" w14:textId="77777777" w:rsidTr="00F16AEE">
        <w:trPr>
          <w:trHeight w:val="250"/>
          <w:jc w:val="center"/>
          <w:ins w:id="927" w:author="Md. Rashed Babu" w:date="2022-10-04T17:19:00Z"/>
        </w:trPr>
        <w:tc>
          <w:tcPr>
            <w:tcW w:w="920" w:type="pct"/>
            <w:vAlign w:val="center"/>
          </w:tcPr>
          <w:p w14:paraId="0A4AB399" w14:textId="77777777" w:rsidR="00A22A96" w:rsidRPr="00093574" w:rsidRDefault="00A22A96" w:rsidP="00F16AEE">
            <w:pPr>
              <w:jc w:val="both"/>
              <w:rPr>
                <w:ins w:id="928" w:author="Md. Rashed Babu" w:date="2022-10-04T17:19:00Z"/>
                <w:rFonts w:ascii="Times New Roman" w:hAnsi="Times New Roman" w:cs="Times New Roman"/>
                <w:bCs/>
                <w:sz w:val="24"/>
                <w:szCs w:val="24"/>
              </w:rPr>
            </w:pPr>
            <w:ins w:id="929" w:author="Md. Rashed Babu" w:date="2022-10-04T17:19:00Z">
              <w:r w:rsidRPr="00093574">
                <w:rPr>
                  <w:rFonts w:ascii="Times New Roman" w:hAnsi="Times New Roman" w:cs="Times New Roman"/>
                  <w:bCs/>
                  <w:sz w:val="24"/>
                  <w:szCs w:val="24"/>
                </w:rPr>
                <w:t>Male</w:t>
              </w:r>
            </w:ins>
          </w:p>
        </w:tc>
        <w:tc>
          <w:tcPr>
            <w:tcW w:w="715" w:type="pct"/>
            <w:vAlign w:val="center"/>
          </w:tcPr>
          <w:p w14:paraId="6ED899D2" w14:textId="77777777" w:rsidR="00A22A96" w:rsidRPr="00093574" w:rsidRDefault="00A22A96" w:rsidP="00F16AEE">
            <w:pPr>
              <w:jc w:val="both"/>
              <w:rPr>
                <w:ins w:id="930" w:author="Md. Rashed Babu" w:date="2022-10-04T17:19:00Z"/>
                <w:rFonts w:ascii="Times New Roman" w:hAnsi="Times New Roman" w:cs="Times New Roman"/>
                <w:bCs/>
                <w:sz w:val="24"/>
                <w:szCs w:val="24"/>
              </w:rPr>
            </w:pPr>
            <w:ins w:id="931" w:author="Md. Rashed Babu" w:date="2022-10-04T17:19:00Z">
              <w:r w:rsidRPr="00093574">
                <w:rPr>
                  <w:rFonts w:ascii="Times New Roman" w:hAnsi="Times New Roman" w:cs="Times New Roman"/>
                  <w:bCs/>
                  <w:sz w:val="24"/>
                  <w:szCs w:val="24"/>
                </w:rPr>
                <w:t>4411 (65.67)</w:t>
              </w:r>
            </w:ins>
          </w:p>
        </w:tc>
        <w:tc>
          <w:tcPr>
            <w:tcW w:w="715" w:type="pct"/>
            <w:vAlign w:val="center"/>
          </w:tcPr>
          <w:p w14:paraId="0691F1B2" w14:textId="77777777" w:rsidR="00A22A96" w:rsidRPr="00093574" w:rsidRDefault="00A22A96" w:rsidP="00F16AEE">
            <w:pPr>
              <w:jc w:val="both"/>
              <w:rPr>
                <w:ins w:id="932" w:author="Md. Rashed Babu" w:date="2022-10-04T17:19:00Z"/>
                <w:rFonts w:ascii="Times New Roman" w:hAnsi="Times New Roman" w:cs="Times New Roman"/>
                <w:bCs/>
                <w:sz w:val="24"/>
                <w:szCs w:val="24"/>
              </w:rPr>
            </w:pPr>
            <w:ins w:id="933" w:author="Md. Rashed Babu" w:date="2022-10-04T17:19:00Z">
              <w:r w:rsidRPr="00093574">
                <w:rPr>
                  <w:rFonts w:ascii="Times New Roman" w:hAnsi="Times New Roman" w:cs="Times New Roman"/>
                  <w:bCs/>
                  <w:sz w:val="24"/>
                  <w:szCs w:val="24"/>
                </w:rPr>
                <w:t>2348 (34.33)</w:t>
              </w:r>
            </w:ins>
          </w:p>
        </w:tc>
        <w:tc>
          <w:tcPr>
            <w:tcW w:w="599" w:type="pct"/>
            <w:vMerge w:val="restart"/>
            <w:vAlign w:val="center"/>
          </w:tcPr>
          <w:p w14:paraId="27F1FC6D" w14:textId="77777777" w:rsidR="00A22A96" w:rsidRPr="00093574" w:rsidRDefault="00A22A96" w:rsidP="00F16AEE">
            <w:pPr>
              <w:jc w:val="both"/>
              <w:rPr>
                <w:ins w:id="934" w:author="Md. Rashed Babu" w:date="2022-10-04T17:19:00Z"/>
                <w:rFonts w:ascii="Times New Roman" w:hAnsi="Times New Roman" w:cs="Times New Roman"/>
                <w:bCs/>
                <w:sz w:val="24"/>
                <w:szCs w:val="24"/>
              </w:rPr>
            </w:pPr>
            <w:ins w:id="935" w:author="Md. Rashed Babu" w:date="2022-10-04T17:19:00Z">
              <w:r w:rsidRPr="00093574">
                <w:rPr>
                  <w:rFonts w:ascii="Times New Roman" w:hAnsi="Times New Roman" w:cs="Times New Roman"/>
                  <w:bCs/>
                  <w:sz w:val="24"/>
                  <w:szCs w:val="24"/>
                </w:rPr>
                <w:t>0.852</w:t>
              </w:r>
            </w:ins>
          </w:p>
        </w:tc>
        <w:tc>
          <w:tcPr>
            <w:tcW w:w="715" w:type="pct"/>
            <w:vAlign w:val="center"/>
          </w:tcPr>
          <w:p w14:paraId="096DB55F" w14:textId="77777777" w:rsidR="00A22A96" w:rsidRPr="00093574" w:rsidRDefault="00A22A96" w:rsidP="00F16AEE">
            <w:pPr>
              <w:jc w:val="both"/>
              <w:rPr>
                <w:ins w:id="936" w:author="Md. Rashed Babu" w:date="2022-10-04T17:19:00Z"/>
                <w:rFonts w:ascii="Times New Roman" w:hAnsi="Times New Roman" w:cs="Times New Roman"/>
                <w:bCs/>
                <w:sz w:val="24"/>
                <w:szCs w:val="24"/>
              </w:rPr>
            </w:pPr>
            <w:ins w:id="937" w:author="Md. Rashed Babu" w:date="2022-10-04T17:19:00Z">
              <w:r w:rsidRPr="00093574">
                <w:rPr>
                  <w:rFonts w:ascii="Times New Roman" w:hAnsi="Times New Roman" w:cs="Times New Roman"/>
                  <w:bCs/>
                  <w:sz w:val="24"/>
                  <w:szCs w:val="24"/>
                </w:rPr>
                <w:t>5500 (75.12)</w:t>
              </w:r>
            </w:ins>
          </w:p>
        </w:tc>
        <w:tc>
          <w:tcPr>
            <w:tcW w:w="737" w:type="pct"/>
            <w:vAlign w:val="center"/>
          </w:tcPr>
          <w:p w14:paraId="50D3B3D6" w14:textId="77777777" w:rsidR="00A22A96" w:rsidRPr="00093574" w:rsidRDefault="00A22A96" w:rsidP="00F16AEE">
            <w:pPr>
              <w:jc w:val="both"/>
              <w:rPr>
                <w:ins w:id="938" w:author="Md. Rashed Babu" w:date="2022-10-04T17:19:00Z"/>
                <w:rFonts w:ascii="Times New Roman" w:hAnsi="Times New Roman" w:cs="Times New Roman"/>
                <w:bCs/>
                <w:sz w:val="24"/>
                <w:szCs w:val="24"/>
              </w:rPr>
            </w:pPr>
            <w:ins w:id="939" w:author="Md. Rashed Babu" w:date="2022-10-04T17:19:00Z">
              <w:r w:rsidRPr="00093574">
                <w:rPr>
                  <w:rFonts w:ascii="Times New Roman" w:hAnsi="Times New Roman" w:cs="Times New Roman"/>
                  <w:bCs/>
                  <w:sz w:val="24"/>
                  <w:szCs w:val="24"/>
                </w:rPr>
                <w:t>1996 (24.888)</w:t>
              </w:r>
            </w:ins>
          </w:p>
        </w:tc>
        <w:tc>
          <w:tcPr>
            <w:tcW w:w="599" w:type="pct"/>
            <w:vMerge w:val="restart"/>
            <w:vAlign w:val="center"/>
          </w:tcPr>
          <w:p w14:paraId="64A6E6AA" w14:textId="77777777" w:rsidR="00A22A96" w:rsidRPr="00093574" w:rsidRDefault="00A22A96" w:rsidP="00F16AEE">
            <w:pPr>
              <w:jc w:val="both"/>
              <w:rPr>
                <w:ins w:id="940" w:author="Md. Rashed Babu" w:date="2022-10-04T17:19:00Z"/>
                <w:rFonts w:ascii="Times New Roman" w:hAnsi="Times New Roman" w:cs="Times New Roman"/>
                <w:bCs/>
                <w:sz w:val="24"/>
                <w:szCs w:val="24"/>
              </w:rPr>
            </w:pPr>
            <w:ins w:id="941" w:author="Md. Rashed Babu" w:date="2022-10-04T17:19:00Z">
              <w:r w:rsidRPr="00093574">
                <w:rPr>
                  <w:rFonts w:ascii="Times New Roman" w:hAnsi="Times New Roman" w:cs="Times New Roman"/>
                  <w:bCs/>
                  <w:sz w:val="24"/>
                  <w:szCs w:val="24"/>
                </w:rPr>
                <w:t>0.254</w:t>
              </w:r>
            </w:ins>
          </w:p>
        </w:tc>
      </w:tr>
      <w:tr w:rsidR="00A22A96" w:rsidRPr="00093574" w14:paraId="30C4105A" w14:textId="77777777" w:rsidTr="00F16AEE">
        <w:trPr>
          <w:trHeight w:val="138"/>
          <w:jc w:val="center"/>
          <w:ins w:id="942" w:author="Md. Rashed Babu" w:date="2022-10-04T17:19:00Z"/>
        </w:trPr>
        <w:tc>
          <w:tcPr>
            <w:tcW w:w="920" w:type="pct"/>
            <w:vAlign w:val="center"/>
          </w:tcPr>
          <w:p w14:paraId="06704040" w14:textId="77777777" w:rsidR="00A22A96" w:rsidRPr="00093574" w:rsidRDefault="00A22A96" w:rsidP="00F16AEE">
            <w:pPr>
              <w:jc w:val="both"/>
              <w:rPr>
                <w:ins w:id="943" w:author="Md. Rashed Babu" w:date="2022-10-04T17:19:00Z"/>
                <w:rFonts w:ascii="Times New Roman" w:hAnsi="Times New Roman" w:cs="Times New Roman"/>
                <w:bCs/>
                <w:sz w:val="24"/>
                <w:szCs w:val="24"/>
              </w:rPr>
            </w:pPr>
            <w:ins w:id="944" w:author="Md. Rashed Babu" w:date="2022-10-04T17:19:00Z">
              <w:r w:rsidRPr="00093574">
                <w:rPr>
                  <w:rFonts w:ascii="Times New Roman" w:hAnsi="Times New Roman" w:cs="Times New Roman"/>
                  <w:bCs/>
                  <w:sz w:val="24"/>
                  <w:szCs w:val="24"/>
                </w:rPr>
                <w:t>Female</w:t>
              </w:r>
            </w:ins>
          </w:p>
        </w:tc>
        <w:tc>
          <w:tcPr>
            <w:tcW w:w="715" w:type="pct"/>
            <w:vAlign w:val="center"/>
          </w:tcPr>
          <w:p w14:paraId="1B5D906C" w14:textId="77777777" w:rsidR="00A22A96" w:rsidRPr="00093574" w:rsidRDefault="00A22A96" w:rsidP="00F16AEE">
            <w:pPr>
              <w:jc w:val="both"/>
              <w:rPr>
                <w:ins w:id="945" w:author="Md. Rashed Babu" w:date="2022-10-04T17:19:00Z"/>
                <w:rFonts w:ascii="Times New Roman" w:hAnsi="Times New Roman" w:cs="Times New Roman"/>
                <w:bCs/>
                <w:sz w:val="24"/>
                <w:szCs w:val="24"/>
              </w:rPr>
            </w:pPr>
            <w:ins w:id="946" w:author="Md. Rashed Babu" w:date="2022-10-04T17:19:00Z">
              <w:r w:rsidRPr="00093574">
                <w:rPr>
                  <w:rFonts w:ascii="Times New Roman" w:hAnsi="Times New Roman" w:cs="Times New Roman"/>
                  <w:bCs/>
                  <w:sz w:val="24"/>
                  <w:szCs w:val="24"/>
                </w:rPr>
                <w:t>609 (65.26)</w:t>
              </w:r>
            </w:ins>
          </w:p>
        </w:tc>
        <w:tc>
          <w:tcPr>
            <w:tcW w:w="715" w:type="pct"/>
            <w:vAlign w:val="center"/>
          </w:tcPr>
          <w:p w14:paraId="6F7A4969" w14:textId="77777777" w:rsidR="00A22A96" w:rsidRPr="00093574" w:rsidRDefault="00A22A96" w:rsidP="00F16AEE">
            <w:pPr>
              <w:jc w:val="both"/>
              <w:rPr>
                <w:ins w:id="947" w:author="Md. Rashed Babu" w:date="2022-10-04T17:19:00Z"/>
                <w:rFonts w:ascii="Times New Roman" w:hAnsi="Times New Roman" w:cs="Times New Roman"/>
                <w:bCs/>
                <w:sz w:val="24"/>
                <w:szCs w:val="24"/>
              </w:rPr>
            </w:pPr>
            <w:ins w:id="948" w:author="Md. Rashed Babu" w:date="2022-10-04T17:19:00Z">
              <w:r w:rsidRPr="00093574">
                <w:rPr>
                  <w:rFonts w:ascii="Times New Roman" w:hAnsi="Times New Roman" w:cs="Times New Roman"/>
                  <w:bCs/>
                  <w:sz w:val="24"/>
                  <w:szCs w:val="24"/>
                </w:rPr>
                <w:t>357 (34.74)</w:t>
              </w:r>
            </w:ins>
          </w:p>
        </w:tc>
        <w:tc>
          <w:tcPr>
            <w:tcW w:w="599" w:type="pct"/>
            <w:vMerge/>
            <w:vAlign w:val="center"/>
          </w:tcPr>
          <w:p w14:paraId="415F3A9B" w14:textId="77777777" w:rsidR="00A22A96" w:rsidRPr="00093574" w:rsidRDefault="00A22A96" w:rsidP="00F16AEE">
            <w:pPr>
              <w:jc w:val="both"/>
              <w:rPr>
                <w:ins w:id="949" w:author="Md. Rashed Babu" w:date="2022-10-04T17:19:00Z"/>
                <w:rFonts w:ascii="Times New Roman" w:hAnsi="Times New Roman" w:cs="Times New Roman"/>
                <w:sz w:val="24"/>
                <w:szCs w:val="24"/>
              </w:rPr>
            </w:pPr>
          </w:p>
        </w:tc>
        <w:tc>
          <w:tcPr>
            <w:tcW w:w="715" w:type="pct"/>
            <w:vAlign w:val="center"/>
          </w:tcPr>
          <w:p w14:paraId="7D5810B7" w14:textId="77777777" w:rsidR="00A22A96" w:rsidRPr="00093574" w:rsidRDefault="00A22A96" w:rsidP="00F16AEE">
            <w:pPr>
              <w:jc w:val="both"/>
              <w:rPr>
                <w:ins w:id="950" w:author="Md. Rashed Babu" w:date="2022-10-04T17:19:00Z"/>
                <w:rFonts w:ascii="Times New Roman" w:hAnsi="Times New Roman" w:cs="Times New Roman"/>
                <w:bCs/>
                <w:sz w:val="24"/>
                <w:szCs w:val="24"/>
              </w:rPr>
            </w:pPr>
            <w:ins w:id="951" w:author="Md. Rashed Babu" w:date="2022-10-04T17:19:00Z">
              <w:r w:rsidRPr="00093574">
                <w:rPr>
                  <w:rFonts w:ascii="Times New Roman" w:hAnsi="Times New Roman" w:cs="Times New Roman"/>
                  <w:bCs/>
                  <w:sz w:val="24"/>
                  <w:szCs w:val="24"/>
                </w:rPr>
                <w:t>926 (73.42)</w:t>
              </w:r>
            </w:ins>
          </w:p>
        </w:tc>
        <w:tc>
          <w:tcPr>
            <w:tcW w:w="737" w:type="pct"/>
            <w:vAlign w:val="center"/>
          </w:tcPr>
          <w:p w14:paraId="36863677" w14:textId="77777777" w:rsidR="00A22A96" w:rsidRPr="00093574" w:rsidRDefault="00A22A96" w:rsidP="00F16AEE">
            <w:pPr>
              <w:jc w:val="both"/>
              <w:rPr>
                <w:ins w:id="952" w:author="Md. Rashed Babu" w:date="2022-10-04T17:19:00Z"/>
                <w:rFonts w:ascii="Times New Roman" w:hAnsi="Times New Roman" w:cs="Times New Roman"/>
                <w:bCs/>
                <w:sz w:val="24"/>
                <w:szCs w:val="24"/>
              </w:rPr>
            </w:pPr>
            <w:ins w:id="953" w:author="Md. Rashed Babu" w:date="2022-10-04T17:19:00Z">
              <w:r w:rsidRPr="00093574">
                <w:rPr>
                  <w:rFonts w:ascii="Times New Roman" w:hAnsi="Times New Roman" w:cs="Times New Roman"/>
                  <w:bCs/>
                  <w:sz w:val="24"/>
                  <w:szCs w:val="24"/>
                </w:rPr>
                <w:t>354 (26.58)</w:t>
              </w:r>
            </w:ins>
          </w:p>
        </w:tc>
        <w:tc>
          <w:tcPr>
            <w:tcW w:w="599" w:type="pct"/>
            <w:vMerge/>
            <w:vAlign w:val="center"/>
          </w:tcPr>
          <w:p w14:paraId="55E441FB" w14:textId="77777777" w:rsidR="00A22A96" w:rsidRPr="00093574" w:rsidRDefault="00A22A96" w:rsidP="00F16AEE">
            <w:pPr>
              <w:jc w:val="both"/>
              <w:rPr>
                <w:ins w:id="954" w:author="Md. Rashed Babu" w:date="2022-10-04T17:19:00Z"/>
                <w:rFonts w:ascii="Times New Roman" w:hAnsi="Times New Roman" w:cs="Times New Roman"/>
                <w:sz w:val="24"/>
                <w:szCs w:val="24"/>
              </w:rPr>
            </w:pPr>
          </w:p>
        </w:tc>
      </w:tr>
      <w:tr w:rsidR="00A22A96" w:rsidRPr="00093574" w14:paraId="55906EF1" w14:textId="77777777" w:rsidTr="00F16AEE">
        <w:trPr>
          <w:trHeight w:val="138"/>
          <w:jc w:val="center"/>
          <w:ins w:id="955" w:author="Md. Rashed Babu" w:date="2022-10-04T17:19:00Z"/>
        </w:trPr>
        <w:tc>
          <w:tcPr>
            <w:tcW w:w="5000" w:type="pct"/>
            <w:gridSpan w:val="7"/>
            <w:vAlign w:val="center"/>
          </w:tcPr>
          <w:p w14:paraId="6CB42230" w14:textId="77777777" w:rsidR="00A22A96" w:rsidRPr="00405D72" w:rsidRDefault="00A22A96" w:rsidP="00F16AEE">
            <w:pPr>
              <w:jc w:val="both"/>
              <w:rPr>
                <w:ins w:id="956" w:author="Md. Rashed Babu" w:date="2022-10-04T17:19:00Z"/>
                <w:rFonts w:ascii="Times New Roman" w:hAnsi="Times New Roman" w:cs="Times New Roman"/>
                <w:b/>
                <w:sz w:val="24"/>
                <w:szCs w:val="24"/>
              </w:rPr>
            </w:pPr>
            <w:ins w:id="957" w:author="Md. Rashed Babu" w:date="2022-10-04T17:19:00Z">
              <w:r w:rsidRPr="00405D72">
                <w:rPr>
                  <w:rFonts w:ascii="Times New Roman" w:hAnsi="Times New Roman" w:cs="Times New Roman"/>
                  <w:b/>
                  <w:sz w:val="24"/>
                  <w:szCs w:val="24"/>
                </w:rPr>
                <w:t>Ethnicity of the household head</w:t>
              </w:r>
            </w:ins>
          </w:p>
        </w:tc>
      </w:tr>
      <w:tr w:rsidR="00A22A96" w:rsidRPr="00093574" w14:paraId="28D2E9BD" w14:textId="77777777" w:rsidTr="00F16AEE">
        <w:trPr>
          <w:trHeight w:val="250"/>
          <w:jc w:val="center"/>
          <w:ins w:id="958" w:author="Md. Rashed Babu" w:date="2022-10-04T17:19:00Z"/>
        </w:trPr>
        <w:tc>
          <w:tcPr>
            <w:tcW w:w="920" w:type="pct"/>
            <w:vAlign w:val="center"/>
          </w:tcPr>
          <w:p w14:paraId="20FCF5C9" w14:textId="77777777" w:rsidR="00A22A96" w:rsidRPr="00093574" w:rsidRDefault="00A22A96" w:rsidP="00F16AEE">
            <w:pPr>
              <w:jc w:val="both"/>
              <w:rPr>
                <w:ins w:id="959" w:author="Md. Rashed Babu" w:date="2022-10-04T17:19:00Z"/>
                <w:rFonts w:ascii="Times New Roman" w:hAnsi="Times New Roman" w:cs="Times New Roman"/>
                <w:bCs/>
                <w:sz w:val="24"/>
                <w:szCs w:val="24"/>
              </w:rPr>
            </w:pPr>
            <w:ins w:id="960" w:author="Md. Rashed Babu" w:date="2022-10-04T17:19:00Z">
              <w:r w:rsidRPr="00093574">
                <w:rPr>
                  <w:rFonts w:ascii="Times New Roman" w:hAnsi="Times New Roman" w:cs="Times New Roman"/>
                  <w:bCs/>
                  <w:sz w:val="24"/>
                  <w:szCs w:val="24"/>
                </w:rPr>
                <w:t>Bengali</w:t>
              </w:r>
            </w:ins>
          </w:p>
        </w:tc>
        <w:tc>
          <w:tcPr>
            <w:tcW w:w="715" w:type="pct"/>
            <w:vAlign w:val="center"/>
          </w:tcPr>
          <w:p w14:paraId="236DD884" w14:textId="77777777" w:rsidR="00A22A96" w:rsidRPr="00093574" w:rsidRDefault="00A22A96" w:rsidP="00F16AEE">
            <w:pPr>
              <w:jc w:val="both"/>
              <w:rPr>
                <w:ins w:id="961" w:author="Md. Rashed Babu" w:date="2022-10-04T17:19:00Z"/>
                <w:rFonts w:ascii="Times New Roman" w:hAnsi="Times New Roman" w:cs="Times New Roman"/>
                <w:bCs/>
                <w:sz w:val="24"/>
                <w:szCs w:val="24"/>
              </w:rPr>
            </w:pPr>
            <w:ins w:id="962" w:author="Md. Rashed Babu" w:date="2022-10-04T17:19:00Z">
              <w:r w:rsidRPr="00093574">
                <w:rPr>
                  <w:rFonts w:ascii="Times New Roman" w:hAnsi="Times New Roman" w:cs="Times New Roman"/>
                  <w:bCs/>
                  <w:sz w:val="24"/>
                  <w:szCs w:val="24"/>
                </w:rPr>
                <w:t>4865 (65.58)</w:t>
              </w:r>
            </w:ins>
          </w:p>
        </w:tc>
        <w:tc>
          <w:tcPr>
            <w:tcW w:w="715" w:type="pct"/>
            <w:vAlign w:val="center"/>
          </w:tcPr>
          <w:p w14:paraId="48181825" w14:textId="77777777" w:rsidR="00A22A96" w:rsidRPr="00093574" w:rsidRDefault="00A22A96" w:rsidP="00F16AEE">
            <w:pPr>
              <w:jc w:val="both"/>
              <w:rPr>
                <w:ins w:id="963" w:author="Md. Rashed Babu" w:date="2022-10-04T17:19:00Z"/>
                <w:rFonts w:ascii="Times New Roman" w:hAnsi="Times New Roman" w:cs="Times New Roman"/>
                <w:bCs/>
                <w:sz w:val="24"/>
                <w:szCs w:val="24"/>
              </w:rPr>
            </w:pPr>
            <w:ins w:id="964" w:author="Md. Rashed Babu" w:date="2022-10-04T17:19:00Z">
              <w:r w:rsidRPr="00093574">
                <w:rPr>
                  <w:rFonts w:ascii="Times New Roman" w:hAnsi="Times New Roman" w:cs="Times New Roman"/>
                  <w:bCs/>
                  <w:sz w:val="24"/>
                  <w:szCs w:val="24"/>
                </w:rPr>
                <w:t>2620 (34.42)</w:t>
              </w:r>
            </w:ins>
          </w:p>
        </w:tc>
        <w:tc>
          <w:tcPr>
            <w:tcW w:w="599" w:type="pct"/>
            <w:vMerge w:val="restart"/>
            <w:vAlign w:val="center"/>
          </w:tcPr>
          <w:p w14:paraId="5F631543" w14:textId="77777777" w:rsidR="00A22A96" w:rsidRPr="00093574" w:rsidRDefault="00A22A96" w:rsidP="00F16AEE">
            <w:pPr>
              <w:jc w:val="both"/>
              <w:rPr>
                <w:ins w:id="965" w:author="Md. Rashed Babu" w:date="2022-10-04T17:19:00Z"/>
                <w:rFonts w:ascii="Times New Roman" w:hAnsi="Times New Roman" w:cs="Times New Roman"/>
                <w:bCs/>
                <w:sz w:val="24"/>
                <w:szCs w:val="24"/>
              </w:rPr>
            </w:pPr>
            <w:ins w:id="966" w:author="Md. Rashed Babu" w:date="2022-10-04T17:19:00Z">
              <w:r w:rsidRPr="00093574">
                <w:rPr>
                  <w:rFonts w:ascii="Times New Roman" w:hAnsi="Times New Roman" w:cs="Times New Roman"/>
                  <w:bCs/>
                  <w:sz w:val="24"/>
                  <w:szCs w:val="24"/>
                </w:rPr>
                <w:t>0.798</w:t>
              </w:r>
            </w:ins>
          </w:p>
        </w:tc>
        <w:tc>
          <w:tcPr>
            <w:tcW w:w="715" w:type="pct"/>
            <w:vAlign w:val="center"/>
          </w:tcPr>
          <w:p w14:paraId="773392AA" w14:textId="77777777" w:rsidR="00A22A96" w:rsidRPr="00093574" w:rsidRDefault="00A22A96" w:rsidP="00F16AEE">
            <w:pPr>
              <w:jc w:val="both"/>
              <w:rPr>
                <w:ins w:id="967" w:author="Md. Rashed Babu" w:date="2022-10-04T17:19:00Z"/>
                <w:rFonts w:ascii="Times New Roman" w:hAnsi="Times New Roman" w:cs="Times New Roman"/>
                <w:bCs/>
                <w:sz w:val="24"/>
                <w:szCs w:val="24"/>
              </w:rPr>
            </w:pPr>
            <w:ins w:id="968" w:author="Md. Rashed Babu" w:date="2022-10-04T17:19:00Z">
              <w:r w:rsidRPr="00093574">
                <w:rPr>
                  <w:rFonts w:ascii="Times New Roman" w:hAnsi="Times New Roman" w:cs="Times New Roman"/>
                  <w:bCs/>
                  <w:sz w:val="24"/>
                  <w:szCs w:val="24"/>
                </w:rPr>
                <w:t>6684 (74.89)</w:t>
              </w:r>
            </w:ins>
          </w:p>
        </w:tc>
        <w:tc>
          <w:tcPr>
            <w:tcW w:w="737" w:type="pct"/>
            <w:vAlign w:val="center"/>
          </w:tcPr>
          <w:p w14:paraId="108E701B" w14:textId="77777777" w:rsidR="00A22A96" w:rsidRPr="00093574" w:rsidRDefault="00A22A96" w:rsidP="00F16AEE">
            <w:pPr>
              <w:jc w:val="both"/>
              <w:rPr>
                <w:ins w:id="969" w:author="Md. Rashed Babu" w:date="2022-10-04T17:19:00Z"/>
                <w:rFonts w:ascii="Times New Roman" w:hAnsi="Times New Roman" w:cs="Times New Roman"/>
                <w:bCs/>
                <w:sz w:val="24"/>
                <w:szCs w:val="24"/>
              </w:rPr>
            </w:pPr>
            <w:ins w:id="970" w:author="Md. Rashed Babu" w:date="2022-10-04T17:19:00Z">
              <w:r w:rsidRPr="00093574">
                <w:rPr>
                  <w:rFonts w:ascii="Times New Roman" w:hAnsi="Times New Roman" w:cs="Times New Roman"/>
                  <w:bCs/>
                  <w:sz w:val="24"/>
                  <w:szCs w:val="24"/>
                </w:rPr>
                <w:t>2438 (25.11)</w:t>
              </w:r>
            </w:ins>
          </w:p>
        </w:tc>
        <w:tc>
          <w:tcPr>
            <w:tcW w:w="599" w:type="pct"/>
            <w:vMerge w:val="restart"/>
            <w:vAlign w:val="center"/>
          </w:tcPr>
          <w:p w14:paraId="436F8876" w14:textId="77777777" w:rsidR="00A22A96" w:rsidRPr="00093574" w:rsidRDefault="00A22A96" w:rsidP="00F16AEE">
            <w:pPr>
              <w:jc w:val="both"/>
              <w:rPr>
                <w:ins w:id="971" w:author="Md. Rashed Babu" w:date="2022-10-04T17:19:00Z"/>
                <w:rFonts w:ascii="Times New Roman" w:hAnsi="Times New Roman" w:cs="Times New Roman"/>
                <w:bCs/>
                <w:sz w:val="24"/>
                <w:szCs w:val="24"/>
              </w:rPr>
            </w:pPr>
            <w:ins w:id="972" w:author="Md. Rashed Babu" w:date="2022-10-04T17:19:00Z">
              <w:r w:rsidRPr="00093574">
                <w:rPr>
                  <w:rFonts w:ascii="Times New Roman" w:hAnsi="Times New Roman" w:cs="Times New Roman"/>
                  <w:bCs/>
                  <w:sz w:val="24"/>
                  <w:szCs w:val="24"/>
                </w:rPr>
                <w:t>0.474</w:t>
              </w:r>
            </w:ins>
          </w:p>
        </w:tc>
      </w:tr>
      <w:tr w:rsidR="00A22A96" w:rsidRPr="00093574" w14:paraId="55FA630F" w14:textId="77777777" w:rsidTr="00F16AEE">
        <w:trPr>
          <w:trHeight w:val="138"/>
          <w:jc w:val="center"/>
          <w:ins w:id="973" w:author="Md. Rashed Babu" w:date="2022-10-04T17:19:00Z"/>
        </w:trPr>
        <w:tc>
          <w:tcPr>
            <w:tcW w:w="920" w:type="pct"/>
            <w:vAlign w:val="center"/>
          </w:tcPr>
          <w:p w14:paraId="3E5DCD74" w14:textId="77777777" w:rsidR="00A22A96" w:rsidRPr="00093574" w:rsidRDefault="00A22A96" w:rsidP="00F16AEE">
            <w:pPr>
              <w:jc w:val="both"/>
              <w:rPr>
                <w:ins w:id="974" w:author="Md. Rashed Babu" w:date="2022-10-04T17:19:00Z"/>
                <w:rFonts w:ascii="Times New Roman" w:hAnsi="Times New Roman" w:cs="Times New Roman"/>
                <w:bCs/>
                <w:sz w:val="24"/>
                <w:szCs w:val="24"/>
              </w:rPr>
            </w:pPr>
            <w:ins w:id="975" w:author="Md. Rashed Babu" w:date="2022-10-04T17:19:00Z">
              <w:r w:rsidRPr="00093574">
                <w:rPr>
                  <w:rFonts w:ascii="Times New Roman" w:hAnsi="Times New Roman" w:cs="Times New Roman"/>
                  <w:bCs/>
                  <w:sz w:val="24"/>
                  <w:szCs w:val="24"/>
                </w:rPr>
                <w:t>Others</w:t>
              </w:r>
            </w:ins>
          </w:p>
        </w:tc>
        <w:tc>
          <w:tcPr>
            <w:tcW w:w="715" w:type="pct"/>
            <w:vAlign w:val="center"/>
          </w:tcPr>
          <w:p w14:paraId="2F9FB428" w14:textId="77777777" w:rsidR="00A22A96" w:rsidRPr="00093574" w:rsidRDefault="00A22A96" w:rsidP="00F16AEE">
            <w:pPr>
              <w:jc w:val="both"/>
              <w:rPr>
                <w:ins w:id="976" w:author="Md. Rashed Babu" w:date="2022-10-04T17:19:00Z"/>
                <w:rFonts w:ascii="Times New Roman" w:hAnsi="Times New Roman" w:cs="Times New Roman"/>
                <w:bCs/>
                <w:sz w:val="24"/>
                <w:szCs w:val="24"/>
              </w:rPr>
            </w:pPr>
            <w:ins w:id="977" w:author="Md. Rashed Babu" w:date="2022-10-04T17:19:00Z">
              <w:r w:rsidRPr="00093574">
                <w:rPr>
                  <w:rFonts w:ascii="Times New Roman" w:hAnsi="Times New Roman" w:cs="Times New Roman"/>
                  <w:bCs/>
                  <w:sz w:val="24"/>
                  <w:szCs w:val="24"/>
                </w:rPr>
                <w:t>155 (66.60)</w:t>
              </w:r>
            </w:ins>
          </w:p>
        </w:tc>
        <w:tc>
          <w:tcPr>
            <w:tcW w:w="715" w:type="pct"/>
            <w:vAlign w:val="center"/>
          </w:tcPr>
          <w:p w14:paraId="1CCF3448" w14:textId="77777777" w:rsidR="00A22A96" w:rsidRPr="00093574" w:rsidRDefault="00A22A96" w:rsidP="00F16AEE">
            <w:pPr>
              <w:jc w:val="both"/>
              <w:rPr>
                <w:ins w:id="978" w:author="Md. Rashed Babu" w:date="2022-10-04T17:19:00Z"/>
                <w:rFonts w:ascii="Times New Roman" w:hAnsi="Times New Roman" w:cs="Times New Roman"/>
                <w:bCs/>
                <w:sz w:val="24"/>
                <w:szCs w:val="24"/>
              </w:rPr>
            </w:pPr>
            <w:ins w:id="979" w:author="Md. Rashed Babu" w:date="2022-10-04T17:19:00Z">
              <w:r w:rsidRPr="00093574">
                <w:rPr>
                  <w:rFonts w:ascii="Times New Roman" w:hAnsi="Times New Roman" w:cs="Times New Roman"/>
                  <w:bCs/>
                  <w:sz w:val="24"/>
                  <w:szCs w:val="24"/>
                </w:rPr>
                <w:t>85 (33.40)</w:t>
              </w:r>
            </w:ins>
          </w:p>
        </w:tc>
        <w:tc>
          <w:tcPr>
            <w:tcW w:w="599" w:type="pct"/>
            <w:vMerge/>
            <w:vAlign w:val="center"/>
          </w:tcPr>
          <w:p w14:paraId="54156826" w14:textId="77777777" w:rsidR="00A22A96" w:rsidRPr="00093574" w:rsidRDefault="00A22A96" w:rsidP="00F16AEE">
            <w:pPr>
              <w:jc w:val="both"/>
              <w:rPr>
                <w:ins w:id="980" w:author="Md. Rashed Babu" w:date="2022-10-04T17:19:00Z"/>
                <w:rFonts w:ascii="Times New Roman" w:hAnsi="Times New Roman" w:cs="Times New Roman"/>
                <w:sz w:val="24"/>
                <w:szCs w:val="24"/>
              </w:rPr>
            </w:pPr>
          </w:p>
        </w:tc>
        <w:tc>
          <w:tcPr>
            <w:tcW w:w="715" w:type="pct"/>
            <w:vAlign w:val="center"/>
          </w:tcPr>
          <w:p w14:paraId="54496A45" w14:textId="77777777" w:rsidR="00A22A96" w:rsidRPr="00093574" w:rsidRDefault="00A22A96" w:rsidP="00F16AEE">
            <w:pPr>
              <w:jc w:val="both"/>
              <w:rPr>
                <w:ins w:id="981" w:author="Md. Rashed Babu" w:date="2022-10-04T17:19:00Z"/>
                <w:rFonts w:ascii="Times New Roman" w:hAnsi="Times New Roman" w:cs="Times New Roman"/>
                <w:bCs/>
                <w:sz w:val="24"/>
                <w:szCs w:val="24"/>
              </w:rPr>
            </w:pPr>
            <w:ins w:id="982" w:author="Md. Rashed Babu" w:date="2022-10-04T17:19:00Z">
              <w:r w:rsidRPr="00093574">
                <w:rPr>
                  <w:rFonts w:ascii="Times New Roman" w:hAnsi="Times New Roman" w:cs="Times New Roman"/>
                  <w:bCs/>
                  <w:sz w:val="24"/>
                  <w:szCs w:val="24"/>
                </w:rPr>
                <w:t>162 (72.70)</w:t>
              </w:r>
            </w:ins>
          </w:p>
        </w:tc>
        <w:tc>
          <w:tcPr>
            <w:tcW w:w="737" w:type="pct"/>
            <w:vAlign w:val="center"/>
          </w:tcPr>
          <w:p w14:paraId="1F7ECB8F" w14:textId="77777777" w:rsidR="00A22A96" w:rsidRPr="00093574" w:rsidRDefault="00A22A96" w:rsidP="00F16AEE">
            <w:pPr>
              <w:jc w:val="both"/>
              <w:rPr>
                <w:ins w:id="983" w:author="Md. Rashed Babu" w:date="2022-10-04T17:19:00Z"/>
                <w:rFonts w:ascii="Times New Roman" w:hAnsi="Times New Roman" w:cs="Times New Roman"/>
                <w:bCs/>
                <w:sz w:val="24"/>
                <w:szCs w:val="24"/>
              </w:rPr>
            </w:pPr>
            <w:ins w:id="984" w:author="Md. Rashed Babu" w:date="2022-10-04T17:19:00Z">
              <w:r w:rsidRPr="00093574">
                <w:rPr>
                  <w:rFonts w:ascii="Times New Roman" w:hAnsi="Times New Roman" w:cs="Times New Roman"/>
                  <w:bCs/>
                  <w:sz w:val="24"/>
                  <w:szCs w:val="24"/>
                </w:rPr>
                <w:t>62 (27.30)</w:t>
              </w:r>
            </w:ins>
          </w:p>
        </w:tc>
        <w:tc>
          <w:tcPr>
            <w:tcW w:w="599" w:type="pct"/>
            <w:vMerge/>
            <w:vAlign w:val="center"/>
          </w:tcPr>
          <w:p w14:paraId="5E53F567" w14:textId="77777777" w:rsidR="00A22A96" w:rsidRPr="00093574" w:rsidRDefault="00A22A96" w:rsidP="00F16AEE">
            <w:pPr>
              <w:jc w:val="both"/>
              <w:rPr>
                <w:ins w:id="985" w:author="Md. Rashed Babu" w:date="2022-10-04T17:19:00Z"/>
                <w:rFonts w:ascii="Times New Roman" w:hAnsi="Times New Roman" w:cs="Times New Roman"/>
                <w:sz w:val="24"/>
                <w:szCs w:val="24"/>
              </w:rPr>
            </w:pPr>
          </w:p>
        </w:tc>
      </w:tr>
      <w:tr w:rsidR="00A22A96" w:rsidRPr="00093574" w14:paraId="66747E80" w14:textId="77777777" w:rsidTr="00F16AEE">
        <w:trPr>
          <w:trHeight w:val="138"/>
          <w:jc w:val="center"/>
          <w:ins w:id="986" w:author="Md. Rashed Babu" w:date="2022-10-04T17:19:00Z"/>
        </w:trPr>
        <w:tc>
          <w:tcPr>
            <w:tcW w:w="5000" w:type="pct"/>
            <w:gridSpan w:val="7"/>
            <w:vAlign w:val="center"/>
          </w:tcPr>
          <w:p w14:paraId="01B70CD8" w14:textId="77777777" w:rsidR="00A22A96" w:rsidRPr="00405D72" w:rsidRDefault="00A22A96" w:rsidP="00F16AEE">
            <w:pPr>
              <w:jc w:val="both"/>
              <w:rPr>
                <w:ins w:id="987" w:author="Md. Rashed Babu" w:date="2022-10-04T17:19:00Z"/>
                <w:rFonts w:ascii="Times New Roman" w:hAnsi="Times New Roman" w:cs="Times New Roman"/>
                <w:sz w:val="24"/>
                <w:szCs w:val="24"/>
              </w:rPr>
            </w:pPr>
            <w:ins w:id="988" w:author="Md. Rashed Babu" w:date="2022-10-04T17:19:00Z">
              <w:r w:rsidRPr="00405D72">
                <w:rPr>
                  <w:rFonts w:ascii="Times New Roman" w:hAnsi="Times New Roman" w:cs="Times New Roman"/>
                  <w:b/>
                  <w:sz w:val="24"/>
                  <w:szCs w:val="24"/>
                </w:rPr>
                <w:t>Mother’s Age at the Survey Time</w:t>
              </w:r>
            </w:ins>
          </w:p>
        </w:tc>
      </w:tr>
      <w:tr w:rsidR="00A22A96" w:rsidRPr="00093574" w14:paraId="1FCBBE4B" w14:textId="77777777" w:rsidTr="00F16AEE">
        <w:trPr>
          <w:trHeight w:val="409"/>
          <w:jc w:val="center"/>
          <w:ins w:id="989" w:author="Md. Rashed Babu" w:date="2022-10-04T17:19:00Z"/>
        </w:trPr>
        <w:tc>
          <w:tcPr>
            <w:tcW w:w="920" w:type="pct"/>
            <w:vAlign w:val="center"/>
          </w:tcPr>
          <w:p w14:paraId="1E25F202" w14:textId="77777777" w:rsidR="00A22A96" w:rsidRPr="00093574" w:rsidRDefault="00A22A96" w:rsidP="00F16AEE">
            <w:pPr>
              <w:jc w:val="both"/>
              <w:rPr>
                <w:ins w:id="990" w:author="Md. Rashed Babu" w:date="2022-10-04T17:19:00Z"/>
                <w:rFonts w:ascii="Times New Roman" w:hAnsi="Times New Roman" w:cs="Times New Roman"/>
                <w:bCs/>
                <w:sz w:val="24"/>
                <w:szCs w:val="24"/>
              </w:rPr>
            </w:pPr>
            <w:ins w:id="991" w:author="Md. Rashed Babu" w:date="2022-10-04T17:19:00Z">
              <w:r w:rsidRPr="00093574">
                <w:rPr>
                  <w:rFonts w:ascii="Times New Roman" w:hAnsi="Times New Roman" w:cs="Times New Roman"/>
                  <w:bCs/>
                  <w:sz w:val="24"/>
                  <w:szCs w:val="24"/>
                </w:rPr>
                <w:t>15 – 19</w:t>
              </w:r>
            </w:ins>
          </w:p>
        </w:tc>
        <w:tc>
          <w:tcPr>
            <w:tcW w:w="715" w:type="pct"/>
            <w:vAlign w:val="center"/>
          </w:tcPr>
          <w:p w14:paraId="30C20AB9" w14:textId="77777777" w:rsidR="00A22A96" w:rsidRPr="00093574" w:rsidRDefault="00A22A96" w:rsidP="00F16AEE">
            <w:pPr>
              <w:jc w:val="both"/>
              <w:rPr>
                <w:ins w:id="992" w:author="Md. Rashed Babu" w:date="2022-10-04T17:19:00Z"/>
                <w:rFonts w:ascii="Times New Roman" w:hAnsi="Times New Roman" w:cs="Times New Roman"/>
                <w:bCs/>
                <w:sz w:val="24"/>
                <w:szCs w:val="24"/>
              </w:rPr>
            </w:pPr>
            <w:ins w:id="993" w:author="Md. Rashed Babu" w:date="2022-10-04T17:19:00Z">
              <w:r w:rsidRPr="00093574">
                <w:rPr>
                  <w:rFonts w:ascii="Times New Roman" w:hAnsi="Times New Roman" w:cs="Times New Roman"/>
                  <w:bCs/>
                  <w:sz w:val="24"/>
                  <w:szCs w:val="24"/>
                </w:rPr>
                <w:t>190 (68.00)</w:t>
              </w:r>
            </w:ins>
          </w:p>
        </w:tc>
        <w:tc>
          <w:tcPr>
            <w:tcW w:w="715" w:type="pct"/>
            <w:vAlign w:val="center"/>
          </w:tcPr>
          <w:p w14:paraId="1F222670" w14:textId="77777777" w:rsidR="00A22A96" w:rsidRPr="00093574" w:rsidRDefault="00A22A96" w:rsidP="00F16AEE">
            <w:pPr>
              <w:jc w:val="both"/>
              <w:rPr>
                <w:ins w:id="994" w:author="Md. Rashed Babu" w:date="2022-10-04T17:19:00Z"/>
                <w:rFonts w:ascii="Times New Roman" w:hAnsi="Times New Roman" w:cs="Times New Roman"/>
                <w:bCs/>
                <w:sz w:val="24"/>
                <w:szCs w:val="24"/>
              </w:rPr>
            </w:pPr>
            <w:ins w:id="995" w:author="Md. Rashed Babu" w:date="2022-10-04T17:19:00Z">
              <w:r w:rsidRPr="00093574">
                <w:rPr>
                  <w:rFonts w:ascii="Times New Roman" w:hAnsi="Times New Roman" w:cs="Times New Roman"/>
                  <w:bCs/>
                  <w:sz w:val="24"/>
                  <w:szCs w:val="24"/>
                </w:rPr>
                <w:t>86 (32.00)</w:t>
              </w:r>
            </w:ins>
          </w:p>
        </w:tc>
        <w:tc>
          <w:tcPr>
            <w:tcW w:w="599" w:type="pct"/>
            <w:vMerge w:val="restart"/>
            <w:vAlign w:val="center"/>
          </w:tcPr>
          <w:p w14:paraId="7C29583F" w14:textId="77777777" w:rsidR="00A22A96" w:rsidRPr="00093574" w:rsidRDefault="00A22A96" w:rsidP="00F16AEE">
            <w:pPr>
              <w:jc w:val="both"/>
              <w:rPr>
                <w:ins w:id="996" w:author="Md. Rashed Babu" w:date="2022-10-04T17:19:00Z"/>
                <w:rFonts w:ascii="Times New Roman" w:hAnsi="Times New Roman" w:cs="Times New Roman"/>
                <w:bCs/>
                <w:sz w:val="24"/>
                <w:szCs w:val="24"/>
              </w:rPr>
            </w:pPr>
            <w:ins w:id="997" w:author="Md. Rashed Babu" w:date="2022-10-04T17:19:00Z">
              <w:r w:rsidRPr="00093574">
                <w:rPr>
                  <w:rFonts w:ascii="Times New Roman" w:hAnsi="Times New Roman" w:cs="Times New Roman"/>
                  <w:bCs/>
                  <w:sz w:val="24"/>
                  <w:szCs w:val="24"/>
                </w:rPr>
                <w:t>0.010</w:t>
              </w:r>
            </w:ins>
          </w:p>
        </w:tc>
        <w:tc>
          <w:tcPr>
            <w:tcW w:w="715" w:type="pct"/>
            <w:vAlign w:val="center"/>
          </w:tcPr>
          <w:p w14:paraId="592B669D" w14:textId="77777777" w:rsidR="00A22A96" w:rsidRPr="00093574" w:rsidRDefault="00A22A96" w:rsidP="00F16AEE">
            <w:pPr>
              <w:jc w:val="both"/>
              <w:rPr>
                <w:ins w:id="998" w:author="Md. Rashed Babu" w:date="2022-10-04T17:19:00Z"/>
                <w:rFonts w:ascii="Times New Roman" w:hAnsi="Times New Roman" w:cs="Times New Roman"/>
                <w:bCs/>
                <w:sz w:val="24"/>
                <w:szCs w:val="24"/>
              </w:rPr>
            </w:pPr>
            <w:ins w:id="999" w:author="Md. Rashed Babu" w:date="2022-10-04T17:19:00Z">
              <w:r w:rsidRPr="00093574">
                <w:rPr>
                  <w:rFonts w:ascii="Times New Roman" w:hAnsi="Times New Roman" w:cs="Times New Roman"/>
                  <w:bCs/>
                  <w:sz w:val="24"/>
                  <w:szCs w:val="24"/>
                </w:rPr>
                <w:t>1276 (77.02)</w:t>
              </w:r>
            </w:ins>
          </w:p>
        </w:tc>
        <w:tc>
          <w:tcPr>
            <w:tcW w:w="737" w:type="pct"/>
            <w:vAlign w:val="center"/>
          </w:tcPr>
          <w:p w14:paraId="710C8D71" w14:textId="77777777" w:rsidR="00A22A96" w:rsidRPr="00093574" w:rsidRDefault="00A22A96" w:rsidP="00F16AEE">
            <w:pPr>
              <w:jc w:val="both"/>
              <w:rPr>
                <w:ins w:id="1000" w:author="Md. Rashed Babu" w:date="2022-10-04T17:19:00Z"/>
                <w:rFonts w:ascii="Times New Roman" w:hAnsi="Times New Roman" w:cs="Times New Roman"/>
                <w:bCs/>
                <w:sz w:val="24"/>
                <w:szCs w:val="24"/>
              </w:rPr>
            </w:pPr>
            <w:ins w:id="1001" w:author="Md. Rashed Babu" w:date="2022-10-04T17:19:00Z">
              <w:r w:rsidRPr="00093574">
                <w:rPr>
                  <w:rFonts w:ascii="Times New Roman" w:hAnsi="Times New Roman" w:cs="Times New Roman"/>
                  <w:bCs/>
                  <w:sz w:val="24"/>
                  <w:szCs w:val="24"/>
                </w:rPr>
                <w:t>428 (22.98)</w:t>
              </w:r>
            </w:ins>
          </w:p>
        </w:tc>
        <w:tc>
          <w:tcPr>
            <w:tcW w:w="599" w:type="pct"/>
            <w:vMerge w:val="restart"/>
            <w:vAlign w:val="center"/>
          </w:tcPr>
          <w:p w14:paraId="099B2449" w14:textId="77777777" w:rsidR="00A22A96" w:rsidRPr="00093574" w:rsidRDefault="00A22A96" w:rsidP="00F16AEE">
            <w:pPr>
              <w:jc w:val="both"/>
              <w:rPr>
                <w:ins w:id="1002" w:author="Md. Rashed Babu" w:date="2022-10-04T17:19:00Z"/>
                <w:rFonts w:ascii="Times New Roman" w:hAnsi="Times New Roman" w:cs="Times New Roman"/>
                <w:bCs/>
                <w:sz w:val="24"/>
                <w:szCs w:val="24"/>
              </w:rPr>
            </w:pPr>
            <w:ins w:id="1003" w:author="Md. Rashed Babu" w:date="2022-10-04T17:19:00Z">
              <w:r w:rsidRPr="00093574">
                <w:rPr>
                  <w:rFonts w:ascii="Times New Roman" w:hAnsi="Times New Roman" w:cs="Times New Roman"/>
                  <w:bCs/>
                  <w:sz w:val="24"/>
                  <w:szCs w:val="24"/>
                </w:rPr>
                <w:t>0.027</w:t>
              </w:r>
            </w:ins>
          </w:p>
        </w:tc>
      </w:tr>
      <w:tr w:rsidR="00A22A96" w:rsidRPr="00093574" w14:paraId="278DEAC3" w14:textId="77777777" w:rsidTr="00F16AEE">
        <w:trPr>
          <w:trHeight w:val="138"/>
          <w:jc w:val="center"/>
          <w:ins w:id="1004" w:author="Md. Rashed Babu" w:date="2022-10-04T17:19:00Z"/>
        </w:trPr>
        <w:tc>
          <w:tcPr>
            <w:tcW w:w="920" w:type="pct"/>
            <w:vAlign w:val="center"/>
          </w:tcPr>
          <w:p w14:paraId="664FF871" w14:textId="77777777" w:rsidR="00A22A96" w:rsidRPr="00093574" w:rsidRDefault="00A22A96" w:rsidP="00F16AEE">
            <w:pPr>
              <w:jc w:val="both"/>
              <w:rPr>
                <w:ins w:id="1005" w:author="Md. Rashed Babu" w:date="2022-10-04T17:19:00Z"/>
                <w:rFonts w:ascii="Times New Roman" w:hAnsi="Times New Roman" w:cs="Times New Roman"/>
                <w:bCs/>
                <w:sz w:val="24"/>
                <w:szCs w:val="24"/>
              </w:rPr>
            </w:pPr>
            <w:ins w:id="1006" w:author="Md. Rashed Babu" w:date="2022-10-04T17:19:00Z">
              <w:r w:rsidRPr="00093574">
                <w:rPr>
                  <w:rFonts w:ascii="Times New Roman" w:hAnsi="Times New Roman" w:cs="Times New Roman"/>
                  <w:bCs/>
                  <w:sz w:val="24"/>
                  <w:szCs w:val="24"/>
                </w:rPr>
                <w:t>20-34</w:t>
              </w:r>
            </w:ins>
          </w:p>
        </w:tc>
        <w:tc>
          <w:tcPr>
            <w:tcW w:w="715" w:type="pct"/>
            <w:vAlign w:val="center"/>
          </w:tcPr>
          <w:p w14:paraId="24FB05E8" w14:textId="77777777" w:rsidR="00A22A96" w:rsidRPr="00093574" w:rsidRDefault="00A22A96" w:rsidP="00F16AEE">
            <w:pPr>
              <w:jc w:val="both"/>
              <w:rPr>
                <w:ins w:id="1007" w:author="Md. Rashed Babu" w:date="2022-10-04T17:19:00Z"/>
                <w:rFonts w:ascii="Times New Roman" w:hAnsi="Times New Roman" w:cs="Times New Roman"/>
                <w:bCs/>
                <w:sz w:val="24"/>
                <w:szCs w:val="24"/>
              </w:rPr>
            </w:pPr>
            <w:ins w:id="1008" w:author="Md. Rashed Babu" w:date="2022-10-04T17:19:00Z">
              <w:r w:rsidRPr="00093574">
                <w:rPr>
                  <w:rFonts w:ascii="Times New Roman" w:hAnsi="Times New Roman" w:cs="Times New Roman"/>
                  <w:bCs/>
                  <w:sz w:val="24"/>
                  <w:szCs w:val="24"/>
                </w:rPr>
                <w:t>2991 (68.18)</w:t>
              </w:r>
            </w:ins>
          </w:p>
        </w:tc>
        <w:tc>
          <w:tcPr>
            <w:tcW w:w="715" w:type="pct"/>
            <w:vAlign w:val="center"/>
          </w:tcPr>
          <w:p w14:paraId="4D1E5C9D" w14:textId="77777777" w:rsidR="00A22A96" w:rsidRPr="00093574" w:rsidRDefault="00A22A96" w:rsidP="00F16AEE">
            <w:pPr>
              <w:jc w:val="both"/>
              <w:rPr>
                <w:ins w:id="1009" w:author="Md. Rashed Babu" w:date="2022-10-04T17:19:00Z"/>
                <w:rFonts w:ascii="Times New Roman" w:hAnsi="Times New Roman" w:cs="Times New Roman"/>
                <w:bCs/>
                <w:sz w:val="24"/>
                <w:szCs w:val="24"/>
              </w:rPr>
            </w:pPr>
            <w:ins w:id="1010" w:author="Md. Rashed Babu" w:date="2022-10-04T17:19:00Z">
              <w:r w:rsidRPr="00093574">
                <w:rPr>
                  <w:rFonts w:ascii="Times New Roman" w:hAnsi="Times New Roman" w:cs="Times New Roman"/>
                  <w:bCs/>
                  <w:sz w:val="24"/>
                  <w:szCs w:val="24"/>
                </w:rPr>
                <w:t>1444 (31.82)</w:t>
              </w:r>
            </w:ins>
          </w:p>
        </w:tc>
        <w:tc>
          <w:tcPr>
            <w:tcW w:w="599" w:type="pct"/>
            <w:vMerge/>
            <w:vAlign w:val="center"/>
          </w:tcPr>
          <w:p w14:paraId="20D3C9E1" w14:textId="77777777" w:rsidR="00A22A96" w:rsidRPr="00093574" w:rsidRDefault="00A22A96" w:rsidP="00F16AEE">
            <w:pPr>
              <w:jc w:val="both"/>
              <w:rPr>
                <w:ins w:id="1011" w:author="Md. Rashed Babu" w:date="2022-10-04T17:19:00Z"/>
                <w:rFonts w:ascii="Times New Roman" w:hAnsi="Times New Roman" w:cs="Times New Roman"/>
                <w:sz w:val="24"/>
                <w:szCs w:val="24"/>
              </w:rPr>
            </w:pPr>
          </w:p>
        </w:tc>
        <w:tc>
          <w:tcPr>
            <w:tcW w:w="715" w:type="pct"/>
            <w:vAlign w:val="center"/>
          </w:tcPr>
          <w:p w14:paraId="77F48437" w14:textId="77777777" w:rsidR="00A22A96" w:rsidRPr="00093574" w:rsidRDefault="00A22A96" w:rsidP="00F16AEE">
            <w:pPr>
              <w:jc w:val="both"/>
              <w:rPr>
                <w:ins w:id="1012" w:author="Md. Rashed Babu" w:date="2022-10-04T17:19:00Z"/>
                <w:rFonts w:ascii="Times New Roman" w:hAnsi="Times New Roman" w:cs="Times New Roman"/>
                <w:bCs/>
                <w:sz w:val="24"/>
                <w:szCs w:val="24"/>
              </w:rPr>
            </w:pPr>
            <w:ins w:id="1013" w:author="Md. Rashed Babu" w:date="2022-10-04T17:19:00Z">
              <w:r w:rsidRPr="00093574">
                <w:rPr>
                  <w:rFonts w:ascii="Times New Roman" w:hAnsi="Times New Roman" w:cs="Times New Roman"/>
                  <w:bCs/>
                  <w:sz w:val="24"/>
                  <w:szCs w:val="24"/>
                </w:rPr>
                <w:t>3035 (73.85)</w:t>
              </w:r>
            </w:ins>
          </w:p>
        </w:tc>
        <w:tc>
          <w:tcPr>
            <w:tcW w:w="737" w:type="pct"/>
            <w:vAlign w:val="center"/>
          </w:tcPr>
          <w:p w14:paraId="7A813D1E" w14:textId="77777777" w:rsidR="00A22A96" w:rsidRPr="00093574" w:rsidRDefault="00A22A96" w:rsidP="00F16AEE">
            <w:pPr>
              <w:jc w:val="both"/>
              <w:rPr>
                <w:ins w:id="1014" w:author="Md. Rashed Babu" w:date="2022-10-04T17:19:00Z"/>
                <w:rFonts w:ascii="Times New Roman" w:hAnsi="Times New Roman" w:cs="Times New Roman"/>
                <w:bCs/>
                <w:sz w:val="24"/>
                <w:szCs w:val="24"/>
              </w:rPr>
            </w:pPr>
            <w:ins w:id="1015" w:author="Md. Rashed Babu" w:date="2022-10-04T17:19:00Z">
              <w:r w:rsidRPr="00093574">
                <w:rPr>
                  <w:rFonts w:ascii="Times New Roman" w:hAnsi="Times New Roman" w:cs="Times New Roman"/>
                  <w:bCs/>
                  <w:sz w:val="24"/>
                  <w:szCs w:val="24"/>
                </w:rPr>
                <w:t>1148 (26.15)</w:t>
              </w:r>
            </w:ins>
          </w:p>
        </w:tc>
        <w:tc>
          <w:tcPr>
            <w:tcW w:w="599" w:type="pct"/>
            <w:vMerge/>
            <w:vAlign w:val="center"/>
          </w:tcPr>
          <w:p w14:paraId="4B12B3F0" w14:textId="77777777" w:rsidR="00A22A96" w:rsidRPr="00093574" w:rsidRDefault="00A22A96" w:rsidP="00F16AEE">
            <w:pPr>
              <w:jc w:val="both"/>
              <w:rPr>
                <w:ins w:id="1016" w:author="Md. Rashed Babu" w:date="2022-10-04T17:19:00Z"/>
                <w:rFonts w:ascii="Times New Roman" w:hAnsi="Times New Roman" w:cs="Times New Roman"/>
                <w:sz w:val="24"/>
                <w:szCs w:val="24"/>
              </w:rPr>
            </w:pPr>
          </w:p>
        </w:tc>
      </w:tr>
      <w:tr w:rsidR="00A22A96" w:rsidRPr="00093574" w14:paraId="3AAFD228" w14:textId="77777777" w:rsidTr="00F16AEE">
        <w:trPr>
          <w:trHeight w:val="138"/>
          <w:jc w:val="center"/>
          <w:ins w:id="1017" w:author="Md. Rashed Babu" w:date="2022-10-04T17:19:00Z"/>
        </w:trPr>
        <w:tc>
          <w:tcPr>
            <w:tcW w:w="920" w:type="pct"/>
            <w:vAlign w:val="center"/>
          </w:tcPr>
          <w:p w14:paraId="0A73F5E3" w14:textId="77777777" w:rsidR="00A22A96" w:rsidRPr="00093574" w:rsidRDefault="00A22A96" w:rsidP="00F16AEE">
            <w:pPr>
              <w:jc w:val="both"/>
              <w:rPr>
                <w:ins w:id="1018" w:author="Md. Rashed Babu" w:date="2022-10-04T17:19:00Z"/>
                <w:rFonts w:ascii="Times New Roman" w:hAnsi="Times New Roman" w:cs="Times New Roman"/>
                <w:bCs/>
                <w:sz w:val="24"/>
                <w:szCs w:val="24"/>
              </w:rPr>
            </w:pPr>
            <w:ins w:id="1019" w:author="Md. Rashed Babu" w:date="2022-10-04T17:19:00Z">
              <w:r w:rsidRPr="00093574">
                <w:rPr>
                  <w:rFonts w:ascii="Times New Roman" w:hAnsi="Times New Roman" w:cs="Times New Roman"/>
                  <w:bCs/>
                  <w:sz w:val="24"/>
                  <w:szCs w:val="24"/>
                </w:rPr>
                <w:t>35+</w:t>
              </w:r>
            </w:ins>
          </w:p>
        </w:tc>
        <w:tc>
          <w:tcPr>
            <w:tcW w:w="715" w:type="pct"/>
            <w:vAlign w:val="center"/>
          </w:tcPr>
          <w:p w14:paraId="1DACBE0A" w14:textId="77777777" w:rsidR="00A22A96" w:rsidRPr="00093574" w:rsidRDefault="00A22A96" w:rsidP="00F16AEE">
            <w:pPr>
              <w:jc w:val="both"/>
              <w:rPr>
                <w:ins w:id="1020" w:author="Md. Rashed Babu" w:date="2022-10-04T17:19:00Z"/>
                <w:rFonts w:ascii="Times New Roman" w:hAnsi="Times New Roman" w:cs="Times New Roman"/>
                <w:bCs/>
                <w:sz w:val="24"/>
                <w:szCs w:val="24"/>
              </w:rPr>
            </w:pPr>
            <w:ins w:id="1021" w:author="Md. Rashed Babu" w:date="2022-10-04T17:19:00Z">
              <w:r w:rsidRPr="00093574">
                <w:rPr>
                  <w:rFonts w:ascii="Times New Roman" w:hAnsi="Times New Roman" w:cs="Times New Roman"/>
                  <w:bCs/>
                  <w:sz w:val="24"/>
                  <w:szCs w:val="24"/>
                </w:rPr>
                <w:t>883 (62.75)</w:t>
              </w:r>
            </w:ins>
          </w:p>
        </w:tc>
        <w:tc>
          <w:tcPr>
            <w:tcW w:w="715" w:type="pct"/>
            <w:vAlign w:val="center"/>
          </w:tcPr>
          <w:p w14:paraId="07033E6F" w14:textId="77777777" w:rsidR="00A22A96" w:rsidRPr="00093574" w:rsidRDefault="00A22A96" w:rsidP="00F16AEE">
            <w:pPr>
              <w:jc w:val="both"/>
              <w:rPr>
                <w:ins w:id="1022" w:author="Md. Rashed Babu" w:date="2022-10-04T17:19:00Z"/>
                <w:rFonts w:ascii="Times New Roman" w:hAnsi="Times New Roman" w:cs="Times New Roman"/>
                <w:bCs/>
                <w:sz w:val="24"/>
                <w:szCs w:val="24"/>
              </w:rPr>
            </w:pPr>
            <w:ins w:id="1023" w:author="Md. Rashed Babu" w:date="2022-10-04T17:19:00Z">
              <w:r w:rsidRPr="00093574">
                <w:rPr>
                  <w:rFonts w:ascii="Times New Roman" w:hAnsi="Times New Roman" w:cs="Times New Roman"/>
                  <w:bCs/>
                  <w:sz w:val="24"/>
                  <w:szCs w:val="24"/>
                </w:rPr>
                <w:t>536 (37.25)</w:t>
              </w:r>
            </w:ins>
          </w:p>
        </w:tc>
        <w:tc>
          <w:tcPr>
            <w:tcW w:w="599" w:type="pct"/>
            <w:vMerge/>
            <w:vAlign w:val="center"/>
          </w:tcPr>
          <w:p w14:paraId="227ECFAA" w14:textId="77777777" w:rsidR="00A22A96" w:rsidRPr="00093574" w:rsidRDefault="00A22A96" w:rsidP="00F16AEE">
            <w:pPr>
              <w:jc w:val="both"/>
              <w:rPr>
                <w:ins w:id="1024" w:author="Md. Rashed Babu" w:date="2022-10-04T17:19:00Z"/>
                <w:rFonts w:ascii="Times New Roman" w:hAnsi="Times New Roman" w:cs="Times New Roman"/>
                <w:sz w:val="24"/>
                <w:szCs w:val="24"/>
              </w:rPr>
            </w:pPr>
          </w:p>
        </w:tc>
        <w:tc>
          <w:tcPr>
            <w:tcW w:w="715" w:type="pct"/>
            <w:vAlign w:val="center"/>
          </w:tcPr>
          <w:p w14:paraId="75F16E18" w14:textId="77777777" w:rsidR="00A22A96" w:rsidRPr="00093574" w:rsidRDefault="00A22A96" w:rsidP="00F16AEE">
            <w:pPr>
              <w:jc w:val="both"/>
              <w:rPr>
                <w:ins w:id="1025" w:author="Md. Rashed Babu" w:date="2022-10-04T17:19:00Z"/>
                <w:rFonts w:ascii="Times New Roman" w:hAnsi="Times New Roman" w:cs="Times New Roman"/>
                <w:bCs/>
                <w:sz w:val="24"/>
                <w:szCs w:val="24"/>
              </w:rPr>
            </w:pPr>
            <w:ins w:id="1026" w:author="Md. Rashed Babu" w:date="2022-10-04T17:19:00Z">
              <w:r w:rsidRPr="00093574">
                <w:rPr>
                  <w:rFonts w:ascii="Times New Roman" w:hAnsi="Times New Roman" w:cs="Times New Roman"/>
                  <w:bCs/>
                  <w:sz w:val="24"/>
                  <w:szCs w:val="24"/>
                </w:rPr>
                <w:t>2009 (74.83)</w:t>
              </w:r>
            </w:ins>
          </w:p>
        </w:tc>
        <w:tc>
          <w:tcPr>
            <w:tcW w:w="737" w:type="pct"/>
            <w:vAlign w:val="center"/>
          </w:tcPr>
          <w:p w14:paraId="4A19778B" w14:textId="77777777" w:rsidR="00A22A96" w:rsidRPr="00093574" w:rsidRDefault="00A22A96" w:rsidP="00F16AEE">
            <w:pPr>
              <w:jc w:val="both"/>
              <w:rPr>
                <w:ins w:id="1027" w:author="Md. Rashed Babu" w:date="2022-10-04T17:19:00Z"/>
                <w:rFonts w:ascii="Times New Roman" w:hAnsi="Times New Roman" w:cs="Times New Roman"/>
                <w:bCs/>
                <w:sz w:val="24"/>
                <w:szCs w:val="24"/>
              </w:rPr>
            </w:pPr>
            <w:ins w:id="1028" w:author="Md. Rashed Babu" w:date="2022-10-04T17:19:00Z">
              <w:r w:rsidRPr="00093574">
                <w:rPr>
                  <w:rFonts w:ascii="Times New Roman" w:hAnsi="Times New Roman" w:cs="Times New Roman"/>
                  <w:bCs/>
                  <w:sz w:val="24"/>
                  <w:szCs w:val="24"/>
                </w:rPr>
                <w:t>751 (25.17)</w:t>
              </w:r>
            </w:ins>
          </w:p>
        </w:tc>
        <w:tc>
          <w:tcPr>
            <w:tcW w:w="599" w:type="pct"/>
            <w:vMerge/>
            <w:vAlign w:val="center"/>
          </w:tcPr>
          <w:p w14:paraId="4E0BEDD5" w14:textId="77777777" w:rsidR="00A22A96" w:rsidRPr="00093574" w:rsidRDefault="00A22A96" w:rsidP="00F16AEE">
            <w:pPr>
              <w:jc w:val="both"/>
              <w:rPr>
                <w:ins w:id="1029" w:author="Md. Rashed Babu" w:date="2022-10-04T17:19:00Z"/>
                <w:rFonts w:ascii="Times New Roman" w:hAnsi="Times New Roman" w:cs="Times New Roman"/>
                <w:sz w:val="24"/>
                <w:szCs w:val="24"/>
              </w:rPr>
            </w:pPr>
          </w:p>
        </w:tc>
      </w:tr>
      <w:tr w:rsidR="00A22A96" w:rsidRPr="00093574" w14:paraId="4A78C672" w14:textId="77777777" w:rsidTr="00F16AEE">
        <w:trPr>
          <w:trHeight w:val="138"/>
          <w:jc w:val="center"/>
          <w:ins w:id="1030" w:author="Md. Rashed Babu" w:date="2022-10-04T17:19:00Z"/>
        </w:trPr>
        <w:tc>
          <w:tcPr>
            <w:tcW w:w="5000" w:type="pct"/>
            <w:gridSpan w:val="7"/>
            <w:vAlign w:val="center"/>
          </w:tcPr>
          <w:p w14:paraId="061E10D7" w14:textId="77777777" w:rsidR="00A22A96" w:rsidRPr="00405D72" w:rsidRDefault="00A22A96" w:rsidP="00F16AEE">
            <w:pPr>
              <w:jc w:val="both"/>
              <w:rPr>
                <w:ins w:id="1031" w:author="Md. Rashed Babu" w:date="2022-10-04T17:19:00Z"/>
                <w:rFonts w:ascii="Times New Roman" w:hAnsi="Times New Roman" w:cs="Times New Roman"/>
                <w:sz w:val="24"/>
                <w:szCs w:val="24"/>
              </w:rPr>
            </w:pPr>
            <w:ins w:id="1032" w:author="Md. Rashed Babu" w:date="2022-10-04T17:19:00Z">
              <w:r w:rsidRPr="00405D72">
                <w:rPr>
                  <w:rFonts w:ascii="Times New Roman" w:hAnsi="Times New Roman" w:cs="Times New Roman"/>
                  <w:b/>
                  <w:sz w:val="24"/>
                  <w:szCs w:val="24"/>
                </w:rPr>
                <w:t>Early Childhood Diseases</w:t>
              </w:r>
            </w:ins>
          </w:p>
        </w:tc>
      </w:tr>
      <w:tr w:rsidR="00A22A96" w:rsidRPr="00093574" w14:paraId="1EF007DC" w14:textId="77777777" w:rsidTr="00F16AEE">
        <w:trPr>
          <w:trHeight w:val="434"/>
          <w:jc w:val="center"/>
          <w:ins w:id="1033" w:author="Md. Rashed Babu" w:date="2022-10-04T17:19:00Z"/>
        </w:trPr>
        <w:tc>
          <w:tcPr>
            <w:tcW w:w="920" w:type="pct"/>
            <w:vAlign w:val="center"/>
          </w:tcPr>
          <w:p w14:paraId="1661E20D" w14:textId="77777777" w:rsidR="00A22A96" w:rsidRPr="00093574" w:rsidRDefault="00A22A96" w:rsidP="00F16AEE">
            <w:pPr>
              <w:jc w:val="both"/>
              <w:rPr>
                <w:ins w:id="1034" w:author="Md. Rashed Babu" w:date="2022-10-04T17:19:00Z"/>
                <w:rFonts w:ascii="Times New Roman" w:hAnsi="Times New Roman" w:cs="Times New Roman"/>
                <w:bCs/>
                <w:sz w:val="24"/>
                <w:szCs w:val="24"/>
              </w:rPr>
            </w:pPr>
            <w:ins w:id="1035" w:author="Md. Rashed Babu" w:date="2022-10-04T17:19:00Z">
              <w:r w:rsidRPr="00093574">
                <w:rPr>
                  <w:rFonts w:ascii="Times New Roman" w:hAnsi="Times New Roman" w:cs="Times New Roman"/>
                  <w:bCs/>
                  <w:sz w:val="24"/>
                  <w:szCs w:val="24"/>
                </w:rPr>
                <w:t>Yes</w:t>
              </w:r>
            </w:ins>
          </w:p>
        </w:tc>
        <w:tc>
          <w:tcPr>
            <w:tcW w:w="715" w:type="pct"/>
            <w:vAlign w:val="center"/>
          </w:tcPr>
          <w:p w14:paraId="4429D002" w14:textId="77777777" w:rsidR="00A22A96" w:rsidRPr="00093574" w:rsidRDefault="00A22A96" w:rsidP="00F16AEE">
            <w:pPr>
              <w:jc w:val="both"/>
              <w:rPr>
                <w:ins w:id="1036" w:author="Md. Rashed Babu" w:date="2022-10-04T17:19:00Z"/>
                <w:rFonts w:ascii="Times New Roman" w:hAnsi="Times New Roman" w:cs="Times New Roman"/>
                <w:bCs/>
                <w:sz w:val="24"/>
                <w:szCs w:val="24"/>
              </w:rPr>
            </w:pPr>
            <w:ins w:id="1037" w:author="Md. Rashed Babu" w:date="2022-10-04T17:19:00Z">
              <w:r w:rsidRPr="00093574">
                <w:rPr>
                  <w:rFonts w:ascii="Times New Roman" w:hAnsi="Times New Roman" w:cs="Times New Roman"/>
                  <w:bCs/>
                  <w:sz w:val="24"/>
                  <w:szCs w:val="24"/>
                </w:rPr>
                <w:t>1262 (64.63)</w:t>
              </w:r>
            </w:ins>
          </w:p>
        </w:tc>
        <w:tc>
          <w:tcPr>
            <w:tcW w:w="715" w:type="pct"/>
            <w:vAlign w:val="center"/>
          </w:tcPr>
          <w:p w14:paraId="131DBAEA" w14:textId="77777777" w:rsidR="00A22A96" w:rsidRPr="00093574" w:rsidRDefault="00A22A96" w:rsidP="00F16AEE">
            <w:pPr>
              <w:jc w:val="both"/>
              <w:rPr>
                <w:ins w:id="1038" w:author="Md. Rashed Babu" w:date="2022-10-04T17:19:00Z"/>
                <w:rFonts w:ascii="Times New Roman" w:hAnsi="Times New Roman" w:cs="Times New Roman"/>
                <w:bCs/>
                <w:sz w:val="24"/>
                <w:szCs w:val="24"/>
              </w:rPr>
            </w:pPr>
            <w:ins w:id="1039" w:author="Md. Rashed Babu" w:date="2022-10-04T17:19:00Z">
              <w:r w:rsidRPr="00093574">
                <w:rPr>
                  <w:rFonts w:ascii="Times New Roman" w:hAnsi="Times New Roman" w:cs="Times New Roman"/>
                  <w:bCs/>
                  <w:sz w:val="24"/>
                  <w:szCs w:val="24"/>
                </w:rPr>
                <w:t>712 (35.37)</w:t>
              </w:r>
            </w:ins>
          </w:p>
        </w:tc>
        <w:tc>
          <w:tcPr>
            <w:tcW w:w="599" w:type="pct"/>
            <w:vMerge w:val="restart"/>
            <w:vAlign w:val="center"/>
          </w:tcPr>
          <w:p w14:paraId="769862D8" w14:textId="77777777" w:rsidR="00A22A96" w:rsidRPr="00093574" w:rsidRDefault="00A22A96" w:rsidP="00F16AEE">
            <w:pPr>
              <w:jc w:val="both"/>
              <w:rPr>
                <w:ins w:id="1040" w:author="Md. Rashed Babu" w:date="2022-10-04T17:19:00Z"/>
                <w:rFonts w:ascii="Times New Roman" w:hAnsi="Times New Roman" w:cs="Times New Roman"/>
                <w:bCs/>
                <w:sz w:val="24"/>
                <w:szCs w:val="24"/>
              </w:rPr>
            </w:pPr>
            <w:ins w:id="1041" w:author="Md. Rashed Babu" w:date="2022-10-04T17:19:00Z">
              <w:r w:rsidRPr="00093574">
                <w:rPr>
                  <w:rFonts w:ascii="Times New Roman" w:hAnsi="Times New Roman" w:cs="Times New Roman"/>
                  <w:bCs/>
                  <w:sz w:val="24"/>
                  <w:szCs w:val="24"/>
                </w:rPr>
                <w:t>0.494</w:t>
              </w:r>
            </w:ins>
          </w:p>
        </w:tc>
        <w:tc>
          <w:tcPr>
            <w:tcW w:w="715" w:type="pct"/>
            <w:vAlign w:val="center"/>
          </w:tcPr>
          <w:p w14:paraId="4F14EF61" w14:textId="77777777" w:rsidR="00A22A96" w:rsidRPr="00093574" w:rsidRDefault="00A22A96" w:rsidP="00F16AEE">
            <w:pPr>
              <w:jc w:val="both"/>
              <w:rPr>
                <w:ins w:id="1042" w:author="Md. Rashed Babu" w:date="2022-10-04T17:19:00Z"/>
                <w:rFonts w:ascii="Times New Roman" w:hAnsi="Times New Roman" w:cs="Times New Roman"/>
                <w:bCs/>
                <w:sz w:val="24"/>
                <w:szCs w:val="24"/>
              </w:rPr>
            </w:pPr>
            <w:ins w:id="1043" w:author="Md. Rashed Babu" w:date="2022-10-04T17:19:00Z">
              <w:r w:rsidRPr="00093574">
                <w:rPr>
                  <w:rFonts w:ascii="Times New Roman" w:hAnsi="Times New Roman" w:cs="Times New Roman"/>
                  <w:bCs/>
                  <w:sz w:val="24"/>
                  <w:szCs w:val="24"/>
                </w:rPr>
                <w:t>1895 (73.84)</w:t>
              </w:r>
            </w:ins>
          </w:p>
        </w:tc>
        <w:tc>
          <w:tcPr>
            <w:tcW w:w="737" w:type="pct"/>
            <w:vAlign w:val="center"/>
          </w:tcPr>
          <w:p w14:paraId="71304044" w14:textId="77777777" w:rsidR="00A22A96" w:rsidRPr="00093574" w:rsidRDefault="00A22A96" w:rsidP="00F16AEE">
            <w:pPr>
              <w:jc w:val="both"/>
              <w:rPr>
                <w:ins w:id="1044" w:author="Md. Rashed Babu" w:date="2022-10-04T17:19:00Z"/>
                <w:rFonts w:ascii="Times New Roman" w:hAnsi="Times New Roman" w:cs="Times New Roman"/>
                <w:bCs/>
                <w:sz w:val="24"/>
                <w:szCs w:val="24"/>
              </w:rPr>
            </w:pPr>
            <w:ins w:id="1045" w:author="Md. Rashed Babu" w:date="2022-10-04T17:19:00Z">
              <w:r w:rsidRPr="00093574">
                <w:rPr>
                  <w:rFonts w:ascii="Times New Roman" w:hAnsi="Times New Roman" w:cs="Times New Roman"/>
                  <w:bCs/>
                  <w:sz w:val="24"/>
                  <w:szCs w:val="24"/>
                </w:rPr>
                <w:t>738 (26.16)</w:t>
              </w:r>
            </w:ins>
          </w:p>
        </w:tc>
        <w:tc>
          <w:tcPr>
            <w:tcW w:w="599" w:type="pct"/>
            <w:vMerge w:val="restart"/>
            <w:vAlign w:val="center"/>
          </w:tcPr>
          <w:p w14:paraId="631E5D59" w14:textId="77777777" w:rsidR="00A22A96" w:rsidRPr="00093574" w:rsidRDefault="00A22A96" w:rsidP="00F16AEE">
            <w:pPr>
              <w:jc w:val="both"/>
              <w:rPr>
                <w:ins w:id="1046" w:author="Md. Rashed Babu" w:date="2022-10-04T17:19:00Z"/>
                <w:rFonts w:ascii="Times New Roman" w:hAnsi="Times New Roman" w:cs="Times New Roman"/>
                <w:bCs/>
                <w:sz w:val="24"/>
                <w:szCs w:val="24"/>
              </w:rPr>
            </w:pPr>
            <w:ins w:id="1047" w:author="Md. Rashed Babu" w:date="2022-10-04T17:19:00Z">
              <w:r w:rsidRPr="00093574">
                <w:rPr>
                  <w:rFonts w:ascii="Times New Roman" w:hAnsi="Times New Roman" w:cs="Times New Roman"/>
                  <w:bCs/>
                  <w:sz w:val="24"/>
                  <w:szCs w:val="24"/>
                </w:rPr>
                <w:t>0.205</w:t>
              </w:r>
            </w:ins>
          </w:p>
        </w:tc>
      </w:tr>
      <w:tr w:rsidR="00A22A96" w:rsidRPr="00093574" w14:paraId="47A6A3BF" w14:textId="77777777" w:rsidTr="00F16AEE">
        <w:trPr>
          <w:trHeight w:val="288"/>
          <w:jc w:val="center"/>
          <w:ins w:id="1048" w:author="Md. Rashed Babu" w:date="2022-10-04T17:19:00Z"/>
        </w:trPr>
        <w:tc>
          <w:tcPr>
            <w:tcW w:w="920" w:type="pct"/>
            <w:vAlign w:val="center"/>
          </w:tcPr>
          <w:p w14:paraId="796A454E" w14:textId="77777777" w:rsidR="00A22A96" w:rsidRPr="00093574" w:rsidRDefault="00A22A96" w:rsidP="00F16AEE">
            <w:pPr>
              <w:jc w:val="both"/>
              <w:rPr>
                <w:ins w:id="1049" w:author="Md. Rashed Babu" w:date="2022-10-04T17:19:00Z"/>
                <w:rFonts w:ascii="Times New Roman" w:hAnsi="Times New Roman" w:cs="Times New Roman"/>
                <w:bCs/>
                <w:sz w:val="24"/>
                <w:szCs w:val="24"/>
              </w:rPr>
            </w:pPr>
            <w:ins w:id="1050" w:author="Md. Rashed Babu" w:date="2022-10-04T17:19:00Z">
              <w:r w:rsidRPr="00093574">
                <w:rPr>
                  <w:rFonts w:ascii="Times New Roman" w:hAnsi="Times New Roman" w:cs="Times New Roman"/>
                  <w:bCs/>
                  <w:sz w:val="24"/>
                  <w:szCs w:val="24"/>
                </w:rPr>
                <w:t>No</w:t>
              </w:r>
            </w:ins>
          </w:p>
        </w:tc>
        <w:tc>
          <w:tcPr>
            <w:tcW w:w="715" w:type="pct"/>
            <w:vAlign w:val="center"/>
          </w:tcPr>
          <w:p w14:paraId="7CF1BEFD" w14:textId="77777777" w:rsidR="00A22A96" w:rsidRPr="00093574" w:rsidRDefault="00A22A96" w:rsidP="00F16AEE">
            <w:pPr>
              <w:jc w:val="both"/>
              <w:rPr>
                <w:ins w:id="1051" w:author="Md. Rashed Babu" w:date="2022-10-04T17:19:00Z"/>
                <w:rFonts w:ascii="Times New Roman" w:hAnsi="Times New Roman" w:cs="Times New Roman"/>
                <w:bCs/>
                <w:sz w:val="24"/>
                <w:szCs w:val="24"/>
              </w:rPr>
            </w:pPr>
            <w:ins w:id="1052" w:author="Md. Rashed Babu" w:date="2022-10-04T17:19:00Z">
              <w:r w:rsidRPr="00093574">
                <w:rPr>
                  <w:rFonts w:ascii="Times New Roman" w:hAnsi="Times New Roman" w:cs="Times New Roman"/>
                  <w:bCs/>
                  <w:sz w:val="24"/>
                  <w:szCs w:val="24"/>
                </w:rPr>
                <w:t>4035 (65.72)</w:t>
              </w:r>
            </w:ins>
          </w:p>
        </w:tc>
        <w:tc>
          <w:tcPr>
            <w:tcW w:w="715" w:type="pct"/>
            <w:vAlign w:val="center"/>
          </w:tcPr>
          <w:p w14:paraId="6138E146" w14:textId="77777777" w:rsidR="00A22A96" w:rsidRPr="00093574" w:rsidRDefault="00A22A96" w:rsidP="00F16AEE">
            <w:pPr>
              <w:jc w:val="both"/>
              <w:rPr>
                <w:ins w:id="1053" w:author="Md. Rashed Babu" w:date="2022-10-04T17:19:00Z"/>
                <w:rFonts w:ascii="Times New Roman" w:hAnsi="Times New Roman" w:cs="Times New Roman"/>
                <w:bCs/>
                <w:sz w:val="24"/>
                <w:szCs w:val="24"/>
              </w:rPr>
            </w:pPr>
            <w:ins w:id="1054" w:author="Md. Rashed Babu" w:date="2022-10-04T17:19:00Z">
              <w:r w:rsidRPr="00093574">
                <w:rPr>
                  <w:rFonts w:ascii="Times New Roman" w:hAnsi="Times New Roman" w:cs="Times New Roman"/>
                  <w:bCs/>
                  <w:sz w:val="24"/>
                  <w:szCs w:val="24"/>
                </w:rPr>
                <w:t>2132 (34.28)</w:t>
              </w:r>
            </w:ins>
          </w:p>
        </w:tc>
        <w:tc>
          <w:tcPr>
            <w:tcW w:w="599" w:type="pct"/>
            <w:vMerge/>
            <w:vAlign w:val="center"/>
          </w:tcPr>
          <w:p w14:paraId="5E2733E3" w14:textId="77777777" w:rsidR="00A22A96" w:rsidRPr="00093574" w:rsidRDefault="00A22A96" w:rsidP="00F16AEE">
            <w:pPr>
              <w:jc w:val="both"/>
              <w:rPr>
                <w:ins w:id="1055" w:author="Md. Rashed Babu" w:date="2022-10-04T17:19:00Z"/>
                <w:rFonts w:ascii="Times New Roman" w:hAnsi="Times New Roman" w:cs="Times New Roman"/>
                <w:sz w:val="24"/>
                <w:szCs w:val="24"/>
              </w:rPr>
            </w:pPr>
          </w:p>
        </w:tc>
        <w:tc>
          <w:tcPr>
            <w:tcW w:w="715" w:type="pct"/>
            <w:vAlign w:val="center"/>
          </w:tcPr>
          <w:p w14:paraId="20FE762A" w14:textId="77777777" w:rsidR="00A22A96" w:rsidRPr="00093574" w:rsidRDefault="00A22A96" w:rsidP="00F16AEE">
            <w:pPr>
              <w:jc w:val="both"/>
              <w:rPr>
                <w:ins w:id="1056" w:author="Md. Rashed Babu" w:date="2022-10-04T17:19:00Z"/>
                <w:rFonts w:ascii="Times New Roman" w:hAnsi="Times New Roman" w:cs="Times New Roman"/>
                <w:bCs/>
                <w:sz w:val="24"/>
                <w:szCs w:val="24"/>
              </w:rPr>
            </w:pPr>
            <w:ins w:id="1057" w:author="Md. Rashed Babu" w:date="2022-10-04T17:19:00Z">
              <w:r w:rsidRPr="00093574">
                <w:rPr>
                  <w:rFonts w:ascii="Times New Roman" w:hAnsi="Times New Roman" w:cs="Times New Roman"/>
                  <w:bCs/>
                  <w:sz w:val="24"/>
                  <w:szCs w:val="24"/>
                </w:rPr>
                <w:t>4940 (75.24)</w:t>
              </w:r>
            </w:ins>
          </w:p>
        </w:tc>
        <w:tc>
          <w:tcPr>
            <w:tcW w:w="737" w:type="pct"/>
            <w:vAlign w:val="center"/>
          </w:tcPr>
          <w:p w14:paraId="5D07F5E8" w14:textId="77777777" w:rsidR="00A22A96" w:rsidRPr="00093574" w:rsidRDefault="00A22A96" w:rsidP="00F16AEE">
            <w:pPr>
              <w:jc w:val="both"/>
              <w:rPr>
                <w:ins w:id="1058" w:author="Md. Rashed Babu" w:date="2022-10-04T17:19:00Z"/>
                <w:rFonts w:ascii="Times New Roman" w:hAnsi="Times New Roman" w:cs="Times New Roman"/>
                <w:bCs/>
                <w:sz w:val="24"/>
                <w:szCs w:val="24"/>
              </w:rPr>
            </w:pPr>
            <w:ins w:id="1059" w:author="Md. Rashed Babu" w:date="2022-10-04T17:19:00Z">
              <w:r w:rsidRPr="00093574">
                <w:rPr>
                  <w:rFonts w:ascii="Times New Roman" w:hAnsi="Times New Roman" w:cs="Times New Roman"/>
                  <w:bCs/>
                  <w:sz w:val="24"/>
                  <w:szCs w:val="24"/>
                </w:rPr>
                <w:t>1761 (24.76)</w:t>
              </w:r>
            </w:ins>
          </w:p>
        </w:tc>
        <w:tc>
          <w:tcPr>
            <w:tcW w:w="599" w:type="pct"/>
            <w:vMerge/>
            <w:vAlign w:val="center"/>
          </w:tcPr>
          <w:p w14:paraId="1571BE85" w14:textId="77777777" w:rsidR="00A22A96" w:rsidRPr="00093574" w:rsidRDefault="00A22A96" w:rsidP="00F16AEE">
            <w:pPr>
              <w:jc w:val="both"/>
              <w:rPr>
                <w:ins w:id="1060" w:author="Md. Rashed Babu" w:date="2022-10-04T17:19:00Z"/>
                <w:rFonts w:ascii="Times New Roman" w:hAnsi="Times New Roman" w:cs="Times New Roman"/>
                <w:sz w:val="24"/>
                <w:szCs w:val="24"/>
              </w:rPr>
            </w:pPr>
          </w:p>
        </w:tc>
      </w:tr>
      <w:tr w:rsidR="00A22A96" w:rsidRPr="00093574" w14:paraId="0629D42B" w14:textId="77777777" w:rsidTr="00F16AEE">
        <w:trPr>
          <w:trHeight w:val="138"/>
          <w:jc w:val="center"/>
          <w:ins w:id="1061" w:author="Md. Rashed Babu" w:date="2022-10-04T17:19:00Z"/>
        </w:trPr>
        <w:tc>
          <w:tcPr>
            <w:tcW w:w="5000" w:type="pct"/>
            <w:gridSpan w:val="7"/>
            <w:vAlign w:val="center"/>
          </w:tcPr>
          <w:p w14:paraId="5EE4AF66" w14:textId="77777777" w:rsidR="00A22A96" w:rsidRPr="00405D72" w:rsidRDefault="00A22A96" w:rsidP="00F16AEE">
            <w:pPr>
              <w:jc w:val="both"/>
              <w:rPr>
                <w:ins w:id="1062" w:author="Md. Rashed Babu" w:date="2022-10-04T17:19:00Z"/>
                <w:rFonts w:ascii="Times New Roman" w:hAnsi="Times New Roman" w:cs="Times New Roman"/>
                <w:sz w:val="24"/>
                <w:szCs w:val="24"/>
              </w:rPr>
            </w:pPr>
            <w:ins w:id="1063" w:author="Md. Rashed Babu" w:date="2022-10-04T17:19:00Z">
              <w:r w:rsidRPr="00405D72">
                <w:rPr>
                  <w:rFonts w:ascii="Times New Roman" w:hAnsi="Times New Roman" w:cs="Times New Roman"/>
                  <w:b/>
                  <w:sz w:val="24"/>
                  <w:szCs w:val="24"/>
                </w:rPr>
                <w:t>Underweight</w:t>
              </w:r>
            </w:ins>
          </w:p>
        </w:tc>
      </w:tr>
      <w:tr w:rsidR="00A22A96" w:rsidRPr="00093574" w14:paraId="69F707C4" w14:textId="77777777" w:rsidTr="00F16AEE">
        <w:trPr>
          <w:trHeight w:val="268"/>
          <w:jc w:val="center"/>
          <w:ins w:id="1064" w:author="Md. Rashed Babu" w:date="2022-10-04T17:19:00Z"/>
        </w:trPr>
        <w:tc>
          <w:tcPr>
            <w:tcW w:w="920" w:type="pct"/>
            <w:vAlign w:val="center"/>
          </w:tcPr>
          <w:p w14:paraId="0DBD2F9E" w14:textId="77777777" w:rsidR="00A22A96" w:rsidRPr="00093574" w:rsidRDefault="00A22A96" w:rsidP="00F16AEE">
            <w:pPr>
              <w:jc w:val="both"/>
              <w:rPr>
                <w:ins w:id="1065" w:author="Md. Rashed Babu" w:date="2022-10-04T17:19:00Z"/>
                <w:rFonts w:ascii="Times New Roman" w:hAnsi="Times New Roman" w:cs="Times New Roman"/>
                <w:bCs/>
                <w:sz w:val="24"/>
                <w:szCs w:val="24"/>
              </w:rPr>
            </w:pPr>
            <w:ins w:id="1066" w:author="Md. Rashed Babu" w:date="2022-10-04T17:19:00Z">
              <w:r w:rsidRPr="00093574">
                <w:rPr>
                  <w:rFonts w:ascii="Times New Roman" w:hAnsi="Times New Roman" w:cs="Times New Roman"/>
                  <w:bCs/>
                  <w:sz w:val="24"/>
                  <w:szCs w:val="24"/>
                </w:rPr>
                <w:t>Yes</w:t>
              </w:r>
            </w:ins>
          </w:p>
        </w:tc>
        <w:tc>
          <w:tcPr>
            <w:tcW w:w="715" w:type="pct"/>
            <w:vAlign w:val="center"/>
          </w:tcPr>
          <w:p w14:paraId="2DD88A81" w14:textId="77777777" w:rsidR="00A22A96" w:rsidRPr="00093574" w:rsidRDefault="00A22A96" w:rsidP="00F16AEE">
            <w:pPr>
              <w:jc w:val="both"/>
              <w:rPr>
                <w:ins w:id="1067" w:author="Md. Rashed Babu" w:date="2022-10-04T17:19:00Z"/>
                <w:rFonts w:ascii="Times New Roman" w:hAnsi="Times New Roman" w:cs="Times New Roman"/>
                <w:bCs/>
                <w:sz w:val="24"/>
                <w:szCs w:val="24"/>
              </w:rPr>
            </w:pPr>
            <w:ins w:id="1068" w:author="Md. Rashed Babu" w:date="2022-10-04T17:19:00Z">
              <w:r w:rsidRPr="00093574">
                <w:rPr>
                  <w:rFonts w:ascii="Times New Roman" w:hAnsi="Times New Roman" w:cs="Times New Roman"/>
                  <w:bCs/>
                  <w:sz w:val="24"/>
                  <w:szCs w:val="24"/>
                </w:rPr>
                <w:t>1660 (61.12)</w:t>
              </w:r>
            </w:ins>
          </w:p>
        </w:tc>
        <w:tc>
          <w:tcPr>
            <w:tcW w:w="715" w:type="pct"/>
            <w:vAlign w:val="center"/>
          </w:tcPr>
          <w:p w14:paraId="674642FD" w14:textId="77777777" w:rsidR="00A22A96" w:rsidRPr="00093574" w:rsidRDefault="00A22A96" w:rsidP="00F16AEE">
            <w:pPr>
              <w:jc w:val="both"/>
              <w:rPr>
                <w:ins w:id="1069" w:author="Md. Rashed Babu" w:date="2022-10-04T17:19:00Z"/>
                <w:rFonts w:ascii="Times New Roman" w:hAnsi="Times New Roman" w:cs="Times New Roman"/>
                <w:bCs/>
                <w:sz w:val="24"/>
                <w:szCs w:val="24"/>
              </w:rPr>
            </w:pPr>
            <w:ins w:id="1070" w:author="Md. Rashed Babu" w:date="2022-10-04T17:19:00Z">
              <w:r w:rsidRPr="00093574">
                <w:rPr>
                  <w:rFonts w:ascii="Times New Roman" w:hAnsi="Times New Roman" w:cs="Times New Roman"/>
                  <w:bCs/>
                  <w:sz w:val="24"/>
                  <w:szCs w:val="24"/>
                </w:rPr>
                <w:t>1047 (38.88)</w:t>
              </w:r>
            </w:ins>
          </w:p>
        </w:tc>
        <w:tc>
          <w:tcPr>
            <w:tcW w:w="599" w:type="pct"/>
            <w:vMerge w:val="restart"/>
            <w:vAlign w:val="center"/>
          </w:tcPr>
          <w:p w14:paraId="0D84D2BC" w14:textId="77777777" w:rsidR="00A22A96" w:rsidRPr="00093574" w:rsidRDefault="00A22A96" w:rsidP="00F16AEE">
            <w:pPr>
              <w:jc w:val="both"/>
              <w:rPr>
                <w:ins w:id="1071" w:author="Md. Rashed Babu" w:date="2022-10-04T17:19:00Z"/>
                <w:rFonts w:ascii="Times New Roman" w:hAnsi="Times New Roman" w:cs="Times New Roman"/>
                <w:bCs/>
                <w:sz w:val="24"/>
                <w:szCs w:val="24"/>
              </w:rPr>
            </w:pPr>
            <w:ins w:id="1072" w:author="Md. Rashed Babu" w:date="2022-10-04T17:19:00Z">
              <w:r w:rsidRPr="00093574">
                <w:rPr>
                  <w:rFonts w:ascii="Times New Roman" w:hAnsi="Times New Roman" w:cs="Times New Roman"/>
                  <w:bCs/>
                  <w:sz w:val="24"/>
                  <w:szCs w:val="24"/>
                </w:rPr>
                <w:t>&lt;0.001</w:t>
              </w:r>
            </w:ins>
          </w:p>
        </w:tc>
        <w:tc>
          <w:tcPr>
            <w:tcW w:w="715" w:type="pct"/>
            <w:vAlign w:val="center"/>
          </w:tcPr>
          <w:p w14:paraId="3B951C36" w14:textId="77777777" w:rsidR="00A22A96" w:rsidRPr="00093574" w:rsidRDefault="00A22A96" w:rsidP="00F16AEE">
            <w:pPr>
              <w:jc w:val="both"/>
              <w:rPr>
                <w:ins w:id="1073" w:author="Md. Rashed Babu" w:date="2022-10-04T17:19:00Z"/>
                <w:rFonts w:ascii="Times New Roman" w:hAnsi="Times New Roman" w:cs="Times New Roman"/>
                <w:bCs/>
                <w:sz w:val="24"/>
                <w:szCs w:val="24"/>
              </w:rPr>
            </w:pPr>
            <w:ins w:id="1074" w:author="Md. Rashed Babu" w:date="2022-10-04T17:19:00Z">
              <w:r w:rsidRPr="00093574">
                <w:rPr>
                  <w:rFonts w:ascii="Times New Roman" w:hAnsi="Times New Roman" w:cs="Times New Roman"/>
                  <w:bCs/>
                  <w:sz w:val="24"/>
                  <w:szCs w:val="24"/>
                </w:rPr>
                <w:t>1591 (71.86)</w:t>
              </w:r>
            </w:ins>
          </w:p>
        </w:tc>
        <w:tc>
          <w:tcPr>
            <w:tcW w:w="737" w:type="pct"/>
            <w:vAlign w:val="center"/>
          </w:tcPr>
          <w:p w14:paraId="62681A02" w14:textId="77777777" w:rsidR="00A22A96" w:rsidRPr="00093574" w:rsidRDefault="00A22A96" w:rsidP="00F16AEE">
            <w:pPr>
              <w:jc w:val="both"/>
              <w:rPr>
                <w:ins w:id="1075" w:author="Md. Rashed Babu" w:date="2022-10-04T17:19:00Z"/>
                <w:rFonts w:ascii="Times New Roman" w:hAnsi="Times New Roman" w:cs="Times New Roman"/>
                <w:bCs/>
                <w:sz w:val="24"/>
                <w:szCs w:val="24"/>
              </w:rPr>
            </w:pPr>
            <w:ins w:id="1076" w:author="Md. Rashed Babu" w:date="2022-10-04T17:19:00Z">
              <w:r w:rsidRPr="00093574">
                <w:rPr>
                  <w:rFonts w:ascii="Times New Roman" w:hAnsi="Times New Roman" w:cs="Times New Roman"/>
                  <w:bCs/>
                  <w:sz w:val="24"/>
                  <w:szCs w:val="24"/>
                </w:rPr>
                <w:t>667 (28.14)</w:t>
              </w:r>
            </w:ins>
          </w:p>
        </w:tc>
        <w:tc>
          <w:tcPr>
            <w:tcW w:w="599" w:type="pct"/>
            <w:vMerge w:val="restart"/>
            <w:vAlign w:val="center"/>
          </w:tcPr>
          <w:p w14:paraId="4EBAA920" w14:textId="77777777" w:rsidR="00A22A96" w:rsidRPr="00093574" w:rsidRDefault="00A22A96" w:rsidP="00F16AEE">
            <w:pPr>
              <w:jc w:val="both"/>
              <w:rPr>
                <w:ins w:id="1077" w:author="Md. Rashed Babu" w:date="2022-10-04T17:19:00Z"/>
                <w:rFonts w:ascii="Times New Roman" w:hAnsi="Times New Roman" w:cs="Times New Roman"/>
                <w:bCs/>
                <w:sz w:val="24"/>
                <w:szCs w:val="24"/>
              </w:rPr>
            </w:pPr>
            <w:ins w:id="1078" w:author="Md. Rashed Babu" w:date="2022-10-04T17:19:00Z">
              <w:r w:rsidRPr="00093574">
                <w:rPr>
                  <w:rFonts w:ascii="Times New Roman" w:hAnsi="Times New Roman" w:cs="Times New Roman"/>
                  <w:bCs/>
                  <w:sz w:val="24"/>
                  <w:szCs w:val="24"/>
                </w:rPr>
                <w:t>&lt;0.001</w:t>
              </w:r>
            </w:ins>
          </w:p>
        </w:tc>
      </w:tr>
      <w:tr w:rsidR="00A22A96" w:rsidRPr="00093574" w14:paraId="228B708B" w14:textId="77777777" w:rsidTr="00F16AEE">
        <w:trPr>
          <w:trHeight w:val="138"/>
          <w:jc w:val="center"/>
          <w:ins w:id="1079" w:author="Md. Rashed Babu" w:date="2022-10-04T17:19:00Z"/>
        </w:trPr>
        <w:tc>
          <w:tcPr>
            <w:tcW w:w="920" w:type="pct"/>
            <w:vAlign w:val="center"/>
          </w:tcPr>
          <w:p w14:paraId="44F1CD8F" w14:textId="77777777" w:rsidR="00A22A96" w:rsidRPr="00093574" w:rsidRDefault="00A22A96" w:rsidP="00F16AEE">
            <w:pPr>
              <w:jc w:val="both"/>
              <w:rPr>
                <w:ins w:id="1080" w:author="Md. Rashed Babu" w:date="2022-10-04T17:19:00Z"/>
                <w:rFonts w:ascii="Times New Roman" w:hAnsi="Times New Roman" w:cs="Times New Roman"/>
                <w:bCs/>
                <w:sz w:val="24"/>
                <w:szCs w:val="24"/>
              </w:rPr>
            </w:pPr>
            <w:ins w:id="1081" w:author="Md. Rashed Babu" w:date="2022-10-04T17:19:00Z">
              <w:r w:rsidRPr="00093574">
                <w:rPr>
                  <w:rFonts w:ascii="Times New Roman" w:hAnsi="Times New Roman" w:cs="Times New Roman"/>
                  <w:bCs/>
                  <w:sz w:val="24"/>
                  <w:szCs w:val="24"/>
                </w:rPr>
                <w:t>No</w:t>
              </w:r>
            </w:ins>
          </w:p>
        </w:tc>
        <w:tc>
          <w:tcPr>
            <w:tcW w:w="715" w:type="pct"/>
            <w:vAlign w:val="center"/>
          </w:tcPr>
          <w:p w14:paraId="0B67BB3F" w14:textId="77777777" w:rsidR="00A22A96" w:rsidRPr="00093574" w:rsidRDefault="00A22A96" w:rsidP="00F16AEE">
            <w:pPr>
              <w:jc w:val="both"/>
              <w:rPr>
                <w:ins w:id="1082" w:author="Md. Rashed Babu" w:date="2022-10-04T17:19:00Z"/>
                <w:rFonts w:ascii="Times New Roman" w:hAnsi="Times New Roman" w:cs="Times New Roman"/>
                <w:bCs/>
                <w:sz w:val="24"/>
                <w:szCs w:val="24"/>
              </w:rPr>
            </w:pPr>
            <w:ins w:id="1083" w:author="Md. Rashed Babu" w:date="2022-10-04T17:19:00Z">
              <w:r w:rsidRPr="00093574">
                <w:rPr>
                  <w:rFonts w:ascii="Times New Roman" w:hAnsi="Times New Roman" w:cs="Times New Roman"/>
                  <w:bCs/>
                  <w:sz w:val="24"/>
                  <w:szCs w:val="24"/>
                </w:rPr>
                <w:t>3308 (68.11)</w:t>
              </w:r>
            </w:ins>
          </w:p>
        </w:tc>
        <w:tc>
          <w:tcPr>
            <w:tcW w:w="715" w:type="pct"/>
            <w:vAlign w:val="center"/>
          </w:tcPr>
          <w:p w14:paraId="258720A0" w14:textId="77777777" w:rsidR="00A22A96" w:rsidRPr="00093574" w:rsidRDefault="00A22A96" w:rsidP="00F16AEE">
            <w:pPr>
              <w:jc w:val="both"/>
              <w:rPr>
                <w:ins w:id="1084" w:author="Md. Rashed Babu" w:date="2022-10-04T17:19:00Z"/>
                <w:rFonts w:ascii="Times New Roman" w:hAnsi="Times New Roman" w:cs="Times New Roman"/>
                <w:bCs/>
                <w:sz w:val="24"/>
                <w:szCs w:val="24"/>
              </w:rPr>
            </w:pPr>
            <w:ins w:id="1085" w:author="Md. Rashed Babu" w:date="2022-10-04T17:19:00Z">
              <w:r w:rsidRPr="00093574">
                <w:rPr>
                  <w:rFonts w:ascii="Times New Roman" w:hAnsi="Times New Roman" w:cs="Times New Roman"/>
                  <w:bCs/>
                  <w:sz w:val="24"/>
                  <w:szCs w:val="24"/>
                </w:rPr>
                <w:t>1618 (31.89)</w:t>
              </w:r>
            </w:ins>
          </w:p>
        </w:tc>
        <w:tc>
          <w:tcPr>
            <w:tcW w:w="599" w:type="pct"/>
            <w:vMerge/>
            <w:vAlign w:val="center"/>
          </w:tcPr>
          <w:p w14:paraId="4BFB7191" w14:textId="77777777" w:rsidR="00A22A96" w:rsidRPr="00093574" w:rsidRDefault="00A22A96" w:rsidP="00F16AEE">
            <w:pPr>
              <w:jc w:val="both"/>
              <w:rPr>
                <w:ins w:id="1086" w:author="Md. Rashed Babu" w:date="2022-10-04T17:19:00Z"/>
                <w:rFonts w:ascii="Times New Roman" w:hAnsi="Times New Roman" w:cs="Times New Roman"/>
                <w:sz w:val="24"/>
                <w:szCs w:val="24"/>
              </w:rPr>
            </w:pPr>
          </w:p>
        </w:tc>
        <w:tc>
          <w:tcPr>
            <w:tcW w:w="715" w:type="pct"/>
            <w:vAlign w:val="center"/>
          </w:tcPr>
          <w:p w14:paraId="0840A08B" w14:textId="77777777" w:rsidR="00A22A96" w:rsidRPr="00093574" w:rsidRDefault="00A22A96" w:rsidP="00F16AEE">
            <w:pPr>
              <w:jc w:val="both"/>
              <w:rPr>
                <w:ins w:id="1087" w:author="Md. Rashed Babu" w:date="2022-10-04T17:19:00Z"/>
                <w:rFonts w:ascii="Times New Roman" w:hAnsi="Times New Roman" w:cs="Times New Roman"/>
                <w:bCs/>
                <w:sz w:val="24"/>
                <w:szCs w:val="24"/>
              </w:rPr>
            </w:pPr>
            <w:ins w:id="1088" w:author="Md. Rashed Babu" w:date="2022-10-04T17:19:00Z">
              <w:r w:rsidRPr="00093574">
                <w:rPr>
                  <w:rFonts w:ascii="Times New Roman" w:hAnsi="Times New Roman" w:cs="Times New Roman"/>
                  <w:bCs/>
                  <w:sz w:val="24"/>
                  <w:szCs w:val="24"/>
                </w:rPr>
                <w:t>5038 (75.97)</w:t>
              </w:r>
            </w:ins>
          </w:p>
        </w:tc>
        <w:tc>
          <w:tcPr>
            <w:tcW w:w="737" w:type="pct"/>
            <w:vAlign w:val="center"/>
          </w:tcPr>
          <w:p w14:paraId="325BB84F" w14:textId="77777777" w:rsidR="00A22A96" w:rsidRPr="00093574" w:rsidRDefault="00A22A96" w:rsidP="00F16AEE">
            <w:pPr>
              <w:jc w:val="both"/>
              <w:rPr>
                <w:ins w:id="1089" w:author="Md. Rashed Babu" w:date="2022-10-04T17:19:00Z"/>
                <w:rFonts w:ascii="Times New Roman" w:hAnsi="Times New Roman" w:cs="Times New Roman"/>
                <w:bCs/>
                <w:sz w:val="24"/>
                <w:szCs w:val="24"/>
              </w:rPr>
            </w:pPr>
            <w:ins w:id="1090" w:author="Md. Rashed Babu" w:date="2022-10-04T17:19:00Z">
              <w:r w:rsidRPr="00093574">
                <w:rPr>
                  <w:rFonts w:ascii="Times New Roman" w:hAnsi="Times New Roman" w:cs="Times New Roman"/>
                  <w:bCs/>
                  <w:sz w:val="24"/>
                  <w:szCs w:val="24"/>
                </w:rPr>
                <w:t>1732 (24.03)</w:t>
              </w:r>
            </w:ins>
          </w:p>
        </w:tc>
        <w:tc>
          <w:tcPr>
            <w:tcW w:w="599" w:type="pct"/>
            <w:vMerge/>
            <w:vAlign w:val="center"/>
          </w:tcPr>
          <w:p w14:paraId="03BA70F1" w14:textId="77777777" w:rsidR="00A22A96" w:rsidRPr="00093574" w:rsidRDefault="00A22A96" w:rsidP="00F16AEE">
            <w:pPr>
              <w:jc w:val="both"/>
              <w:rPr>
                <w:ins w:id="1091" w:author="Md. Rashed Babu" w:date="2022-10-04T17:19:00Z"/>
                <w:rFonts w:ascii="Times New Roman" w:hAnsi="Times New Roman" w:cs="Times New Roman"/>
                <w:sz w:val="24"/>
                <w:szCs w:val="24"/>
              </w:rPr>
            </w:pPr>
          </w:p>
        </w:tc>
      </w:tr>
      <w:tr w:rsidR="00A22A96" w:rsidRPr="00093574" w14:paraId="1655066D" w14:textId="77777777" w:rsidTr="00F16AEE">
        <w:trPr>
          <w:trHeight w:val="138"/>
          <w:jc w:val="center"/>
          <w:ins w:id="1092" w:author="Md. Rashed Babu" w:date="2022-10-04T17:19:00Z"/>
        </w:trPr>
        <w:tc>
          <w:tcPr>
            <w:tcW w:w="5000" w:type="pct"/>
            <w:gridSpan w:val="7"/>
            <w:vAlign w:val="center"/>
          </w:tcPr>
          <w:p w14:paraId="5A6957AA" w14:textId="77777777" w:rsidR="00A22A96" w:rsidRPr="00405D72" w:rsidRDefault="00A22A96" w:rsidP="00F16AEE">
            <w:pPr>
              <w:jc w:val="both"/>
              <w:rPr>
                <w:ins w:id="1093" w:author="Md. Rashed Babu" w:date="2022-10-04T17:19:00Z"/>
                <w:rFonts w:ascii="Times New Roman" w:hAnsi="Times New Roman" w:cs="Times New Roman"/>
                <w:sz w:val="24"/>
                <w:szCs w:val="24"/>
              </w:rPr>
            </w:pPr>
            <w:ins w:id="1094" w:author="Md. Rashed Babu" w:date="2022-10-04T17:19:00Z">
              <w:r w:rsidRPr="00405D72">
                <w:rPr>
                  <w:rFonts w:ascii="Times New Roman" w:hAnsi="Times New Roman" w:cs="Times New Roman"/>
                  <w:b/>
                  <w:sz w:val="24"/>
                  <w:szCs w:val="24"/>
                </w:rPr>
                <w:t>Stunned</w:t>
              </w:r>
            </w:ins>
          </w:p>
        </w:tc>
      </w:tr>
      <w:tr w:rsidR="00A22A96" w:rsidRPr="00093574" w14:paraId="605C5E5B" w14:textId="77777777" w:rsidTr="00F16AEE">
        <w:trPr>
          <w:trHeight w:val="250"/>
          <w:jc w:val="center"/>
          <w:ins w:id="1095" w:author="Md. Rashed Babu" w:date="2022-10-04T17:19:00Z"/>
        </w:trPr>
        <w:tc>
          <w:tcPr>
            <w:tcW w:w="920" w:type="pct"/>
            <w:vAlign w:val="center"/>
          </w:tcPr>
          <w:p w14:paraId="56E44C21" w14:textId="77777777" w:rsidR="00A22A96" w:rsidRPr="00093574" w:rsidRDefault="00A22A96" w:rsidP="00F16AEE">
            <w:pPr>
              <w:jc w:val="both"/>
              <w:rPr>
                <w:ins w:id="1096" w:author="Md. Rashed Babu" w:date="2022-10-04T17:19:00Z"/>
                <w:rFonts w:ascii="Times New Roman" w:hAnsi="Times New Roman" w:cs="Times New Roman"/>
                <w:bCs/>
                <w:sz w:val="24"/>
                <w:szCs w:val="24"/>
              </w:rPr>
            </w:pPr>
            <w:ins w:id="1097" w:author="Md. Rashed Babu" w:date="2022-10-04T17:19:00Z">
              <w:r w:rsidRPr="00093574">
                <w:rPr>
                  <w:rFonts w:ascii="Times New Roman" w:hAnsi="Times New Roman" w:cs="Times New Roman"/>
                  <w:bCs/>
                  <w:sz w:val="24"/>
                  <w:szCs w:val="24"/>
                </w:rPr>
                <w:t>Yes</w:t>
              </w:r>
            </w:ins>
          </w:p>
        </w:tc>
        <w:tc>
          <w:tcPr>
            <w:tcW w:w="715" w:type="pct"/>
            <w:vAlign w:val="center"/>
          </w:tcPr>
          <w:p w14:paraId="0F49613D" w14:textId="77777777" w:rsidR="00A22A96" w:rsidRPr="00093574" w:rsidRDefault="00A22A96" w:rsidP="00F16AEE">
            <w:pPr>
              <w:jc w:val="both"/>
              <w:rPr>
                <w:ins w:id="1098" w:author="Md. Rashed Babu" w:date="2022-10-04T17:19:00Z"/>
                <w:rFonts w:ascii="Times New Roman" w:hAnsi="Times New Roman" w:cs="Times New Roman"/>
                <w:bCs/>
                <w:sz w:val="24"/>
                <w:szCs w:val="24"/>
              </w:rPr>
            </w:pPr>
            <w:ins w:id="1099" w:author="Md. Rashed Babu" w:date="2022-10-04T17:19:00Z">
              <w:r w:rsidRPr="00093574">
                <w:rPr>
                  <w:rFonts w:ascii="Times New Roman" w:hAnsi="Times New Roman" w:cs="Times New Roman"/>
                  <w:bCs/>
                  <w:sz w:val="24"/>
                  <w:szCs w:val="24"/>
                </w:rPr>
                <w:t>2037 (59.86)</w:t>
              </w:r>
            </w:ins>
          </w:p>
        </w:tc>
        <w:tc>
          <w:tcPr>
            <w:tcW w:w="715" w:type="pct"/>
            <w:vAlign w:val="center"/>
          </w:tcPr>
          <w:p w14:paraId="0D240D12" w14:textId="77777777" w:rsidR="00A22A96" w:rsidRPr="00093574" w:rsidRDefault="00A22A96" w:rsidP="00F16AEE">
            <w:pPr>
              <w:jc w:val="both"/>
              <w:rPr>
                <w:ins w:id="1100" w:author="Md. Rashed Babu" w:date="2022-10-04T17:19:00Z"/>
                <w:rFonts w:ascii="Times New Roman" w:hAnsi="Times New Roman" w:cs="Times New Roman"/>
                <w:bCs/>
                <w:sz w:val="24"/>
                <w:szCs w:val="24"/>
              </w:rPr>
            </w:pPr>
            <w:ins w:id="1101" w:author="Md. Rashed Babu" w:date="2022-10-04T17:19:00Z">
              <w:r w:rsidRPr="00093574">
                <w:rPr>
                  <w:rFonts w:ascii="Times New Roman" w:hAnsi="Times New Roman" w:cs="Times New Roman"/>
                  <w:bCs/>
                  <w:sz w:val="24"/>
                  <w:szCs w:val="24"/>
                </w:rPr>
                <w:t>1355 (40.14)</w:t>
              </w:r>
            </w:ins>
          </w:p>
        </w:tc>
        <w:tc>
          <w:tcPr>
            <w:tcW w:w="599" w:type="pct"/>
            <w:vMerge w:val="restart"/>
            <w:vAlign w:val="center"/>
          </w:tcPr>
          <w:p w14:paraId="3B162FF3" w14:textId="77777777" w:rsidR="00A22A96" w:rsidRPr="00093574" w:rsidRDefault="00A22A96" w:rsidP="00F16AEE">
            <w:pPr>
              <w:jc w:val="both"/>
              <w:rPr>
                <w:ins w:id="1102" w:author="Md. Rashed Babu" w:date="2022-10-04T17:19:00Z"/>
                <w:rFonts w:ascii="Times New Roman" w:hAnsi="Times New Roman" w:cs="Times New Roman"/>
                <w:bCs/>
                <w:sz w:val="24"/>
                <w:szCs w:val="24"/>
              </w:rPr>
            </w:pPr>
            <w:ins w:id="1103" w:author="Md. Rashed Babu" w:date="2022-10-04T17:19:00Z">
              <w:r w:rsidRPr="00093574">
                <w:rPr>
                  <w:rFonts w:ascii="Times New Roman" w:hAnsi="Times New Roman" w:cs="Times New Roman"/>
                  <w:bCs/>
                  <w:sz w:val="24"/>
                  <w:szCs w:val="24"/>
                </w:rPr>
                <w:t>&lt;0.001</w:t>
              </w:r>
            </w:ins>
          </w:p>
        </w:tc>
        <w:tc>
          <w:tcPr>
            <w:tcW w:w="715" w:type="pct"/>
            <w:vAlign w:val="center"/>
          </w:tcPr>
          <w:p w14:paraId="5D3A50E5" w14:textId="77777777" w:rsidR="00A22A96" w:rsidRPr="00093574" w:rsidRDefault="00A22A96" w:rsidP="00F16AEE">
            <w:pPr>
              <w:jc w:val="both"/>
              <w:rPr>
                <w:ins w:id="1104" w:author="Md. Rashed Babu" w:date="2022-10-04T17:19:00Z"/>
                <w:rFonts w:ascii="Times New Roman" w:hAnsi="Times New Roman" w:cs="Times New Roman"/>
                <w:bCs/>
                <w:sz w:val="24"/>
                <w:szCs w:val="24"/>
              </w:rPr>
            </w:pPr>
            <w:ins w:id="1105" w:author="Md. Rashed Babu" w:date="2022-10-04T17:19:00Z">
              <w:r w:rsidRPr="00093574">
                <w:rPr>
                  <w:rFonts w:ascii="Times New Roman" w:hAnsi="Times New Roman" w:cs="Times New Roman"/>
                  <w:bCs/>
                  <w:sz w:val="24"/>
                  <w:szCs w:val="24"/>
                </w:rPr>
                <w:t>1749 (70.34)</w:t>
              </w:r>
            </w:ins>
          </w:p>
        </w:tc>
        <w:tc>
          <w:tcPr>
            <w:tcW w:w="737" w:type="pct"/>
            <w:vAlign w:val="center"/>
          </w:tcPr>
          <w:p w14:paraId="213E564E" w14:textId="77777777" w:rsidR="00A22A96" w:rsidRPr="00093574" w:rsidRDefault="00A22A96" w:rsidP="00F16AEE">
            <w:pPr>
              <w:jc w:val="both"/>
              <w:rPr>
                <w:ins w:id="1106" w:author="Md. Rashed Babu" w:date="2022-10-04T17:19:00Z"/>
                <w:rFonts w:ascii="Times New Roman" w:hAnsi="Times New Roman" w:cs="Times New Roman"/>
                <w:bCs/>
                <w:sz w:val="24"/>
                <w:szCs w:val="24"/>
              </w:rPr>
            </w:pPr>
            <w:ins w:id="1107" w:author="Md. Rashed Babu" w:date="2022-10-04T17:19:00Z">
              <w:r w:rsidRPr="00093574">
                <w:rPr>
                  <w:rFonts w:ascii="Times New Roman" w:hAnsi="Times New Roman" w:cs="Times New Roman"/>
                  <w:bCs/>
                  <w:sz w:val="24"/>
                  <w:szCs w:val="24"/>
                </w:rPr>
                <w:t>802 (29.66)</w:t>
              </w:r>
            </w:ins>
          </w:p>
        </w:tc>
        <w:tc>
          <w:tcPr>
            <w:tcW w:w="599" w:type="pct"/>
            <w:vMerge w:val="restart"/>
            <w:vAlign w:val="center"/>
          </w:tcPr>
          <w:p w14:paraId="6F81C480" w14:textId="77777777" w:rsidR="00A22A96" w:rsidRPr="00093574" w:rsidRDefault="00A22A96" w:rsidP="00F16AEE">
            <w:pPr>
              <w:jc w:val="both"/>
              <w:rPr>
                <w:ins w:id="1108" w:author="Md. Rashed Babu" w:date="2022-10-04T17:19:00Z"/>
                <w:rFonts w:ascii="Times New Roman" w:hAnsi="Times New Roman" w:cs="Times New Roman"/>
                <w:bCs/>
                <w:sz w:val="24"/>
                <w:szCs w:val="24"/>
              </w:rPr>
            </w:pPr>
            <w:ins w:id="1109" w:author="Md. Rashed Babu" w:date="2022-10-04T17:19:00Z">
              <w:r w:rsidRPr="00093574">
                <w:rPr>
                  <w:rFonts w:ascii="Times New Roman" w:hAnsi="Times New Roman" w:cs="Times New Roman"/>
                  <w:bCs/>
                  <w:sz w:val="24"/>
                  <w:szCs w:val="24"/>
                </w:rPr>
                <w:t>&lt;0.001</w:t>
              </w:r>
            </w:ins>
          </w:p>
        </w:tc>
      </w:tr>
      <w:tr w:rsidR="00A22A96" w:rsidRPr="00093574" w14:paraId="5E045446" w14:textId="77777777" w:rsidTr="00F16AEE">
        <w:trPr>
          <w:trHeight w:val="138"/>
          <w:jc w:val="center"/>
          <w:ins w:id="1110" w:author="Md. Rashed Babu" w:date="2022-10-04T17:19:00Z"/>
        </w:trPr>
        <w:tc>
          <w:tcPr>
            <w:tcW w:w="920" w:type="pct"/>
            <w:vAlign w:val="center"/>
          </w:tcPr>
          <w:p w14:paraId="529CACA3" w14:textId="77777777" w:rsidR="00A22A96" w:rsidRPr="00093574" w:rsidRDefault="00A22A96" w:rsidP="00F16AEE">
            <w:pPr>
              <w:jc w:val="both"/>
              <w:rPr>
                <w:ins w:id="1111" w:author="Md. Rashed Babu" w:date="2022-10-04T17:19:00Z"/>
                <w:rFonts w:ascii="Times New Roman" w:hAnsi="Times New Roman" w:cs="Times New Roman"/>
                <w:bCs/>
                <w:sz w:val="24"/>
                <w:szCs w:val="24"/>
              </w:rPr>
            </w:pPr>
            <w:ins w:id="1112" w:author="Md. Rashed Babu" w:date="2022-10-04T17:19:00Z">
              <w:r w:rsidRPr="00093574">
                <w:rPr>
                  <w:rFonts w:ascii="Times New Roman" w:hAnsi="Times New Roman" w:cs="Times New Roman"/>
                  <w:bCs/>
                  <w:sz w:val="24"/>
                  <w:szCs w:val="24"/>
                </w:rPr>
                <w:t>No</w:t>
              </w:r>
            </w:ins>
          </w:p>
        </w:tc>
        <w:tc>
          <w:tcPr>
            <w:tcW w:w="715" w:type="pct"/>
            <w:vAlign w:val="center"/>
          </w:tcPr>
          <w:p w14:paraId="5F97D26A" w14:textId="77777777" w:rsidR="00A22A96" w:rsidRPr="00093574" w:rsidRDefault="00A22A96" w:rsidP="00F16AEE">
            <w:pPr>
              <w:jc w:val="both"/>
              <w:rPr>
                <w:ins w:id="1113" w:author="Md. Rashed Babu" w:date="2022-10-04T17:19:00Z"/>
                <w:rFonts w:ascii="Times New Roman" w:hAnsi="Times New Roman" w:cs="Times New Roman"/>
                <w:bCs/>
                <w:sz w:val="24"/>
                <w:szCs w:val="24"/>
              </w:rPr>
            </w:pPr>
            <w:ins w:id="1114" w:author="Md. Rashed Babu" w:date="2022-10-04T17:19:00Z">
              <w:r w:rsidRPr="00093574">
                <w:rPr>
                  <w:rFonts w:ascii="Times New Roman" w:hAnsi="Times New Roman" w:cs="Times New Roman"/>
                  <w:bCs/>
                  <w:sz w:val="24"/>
                  <w:szCs w:val="24"/>
                </w:rPr>
                <w:t>2860 (70.83)</w:t>
              </w:r>
            </w:ins>
          </w:p>
        </w:tc>
        <w:tc>
          <w:tcPr>
            <w:tcW w:w="715" w:type="pct"/>
            <w:vAlign w:val="center"/>
          </w:tcPr>
          <w:p w14:paraId="5E70073F" w14:textId="77777777" w:rsidR="00A22A96" w:rsidRPr="00093574" w:rsidRDefault="00A22A96" w:rsidP="00F16AEE">
            <w:pPr>
              <w:jc w:val="both"/>
              <w:rPr>
                <w:ins w:id="1115" w:author="Md. Rashed Babu" w:date="2022-10-04T17:19:00Z"/>
                <w:rFonts w:ascii="Times New Roman" w:hAnsi="Times New Roman" w:cs="Times New Roman"/>
                <w:bCs/>
                <w:sz w:val="24"/>
                <w:szCs w:val="24"/>
              </w:rPr>
            </w:pPr>
            <w:ins w:id="1116" w:author="Md. Rashed Babu" w:date="2022-10-04T17:19:00Z">
              <w:r w:rsidRPr="00093574">
                <w:rPr>
                  <w:rFonts w:ascii="Times New Roman" w:hAnsi="Times New Roman" w:cs="Times New Roman"/>
                  <w:bCs/>
                  <w:sz w:val="24"/>
                  <w:szCs w:val="24"/>
                </w:rPr>
                <w:t>1240 (29.17)</w:t>
              </w:r>
            </w:ins>
          </w:p>
        </w:tc>
        <w:tc>
          <w:tcPr>
            <w:tcW w:w="599" w:type="pct"/>
            <w:vMerge/>
            <w:vAlign w:val="center"/>
          </w:tcPr>
          <w:p w14:paraId="0AD2D475" w14:textId="77777777" w:rsidR="00A22A96" w:rsidRPr="00093574" w:rsidRDefault="00A22A96" w:rsidP="00F16AEE">
            <w:pPr>
              <w:jc w:val="both"/>
              <w:rPr>
                <w:ins w:id="1117" w:author="Md. Rashed Babu" w:date="2022-10-04T17:19:00Z"/>
                <w:rFonts w:ascii="Times New Roman" w:hAnsi="Times New Roman" w:cs="Times New Roman"/>
                <w:sz w:val="24"/>
                <w:szCs w:val="24"/>
              </w:rPr>
            </w:pPr>
          </w:p>
        </w:tc>
        <w:tc>
          <w:tcPr>
            <w:tcW w:w="715" w:type="pct"/>
            <w:vAlign w:val="center"/>
          </w:tcPr>
          <w:p w14:paraId="552D3471" w14:textId="77777777" w:rsidR="00A22A96" w:rsidRPr="00093574" w:rsidRDefault="00A22A96" w:rsidP="00F16AEE">
            <w:pPr>
              <w:jc w:val="both"/>
              <w:rPr>
                <w:ins w:id="1118" w:author="Md. Rashed Babu" w:date="2022-10-04T17:19:00Z"/>
                <w:rFonts w:ascii="Times New Roman" w:hAnsi="Times New Roman" w:cs="Times New Roman"/>
                <w:bCs/>
                <w:sz w:val="24"/>
                <w:szCs w:val="24"/>
              </w:rPr>
            </w:pPr>
            <w:ins w:id="1119" w:author="Md. Rashed Babu" w:date="2022-10-04T17:19:00Z">
              <w:r w:rsidRPr="00093574">
                <w:rPr>
                  <w:rFonts w:ascii="Times New Roman" w:hAnsi="Times New Roman" w:cs="Times New Roman"/>
                  <w:bCs/>
                  <w:sz w:val="24"/>
                  <w:szCs w:val="24"/>
                </w:rPr>
                <w:t>4824 (76.79)</w:t>
              </w:r>
            </w:ins>
          </w:p>
        </w:tc>
        <w:tc>
          <w:tcPr>
            <w:tcW w:w="737" w:type="pct"/>
            <w:vAlign w:val="center"/>
          </w:tcPr>
          <w:p w14:paraId="4241A5C6" w14:textId="77777777" w:rsidR="00A22A96" w:rsidRPr="00093574" w:rsidRDefault="00A22A96" w:rsidP="00F16AEE">
            <w:pPr>
              <w:jc w:val="both"/>
              <w:rPr>
                <w:ins w:id="1120" w:author="Md. Rashed Babu" w:date="2022-10-04T17:19:00Z"/>
                <w:rFonts w:ascii="Times New Roman" w:hAnsi="Times New Roman" w:cs="Times New Roman"/>
                <w:bCs/>
                <w:sz w:val="24"/>
                <w:szCs w:val="24"/>
              </w:rPr>
            </w:pPr>
            <w:ins w:id="1121" w:author="Md. Rashed Babu" w:date="2022-10-04T17:19:00Z">
              <w:r w:rsidRPr="00093574">
                <w:rPr>
                  <w:rFonts w:ascii="Times New Roman" w:hAnsi="Times New Roman" w:cs="Times New Roman"/>
                  <w:bCs/>
                  <w:sz w:val="24"/>
                  <w:szCs w:val="24"/>
                </w:rPr>
                <w:t>1572 (23.21)</w:t>
              </w:r>
            </w:ins>
          </w:p>
        </w:tc>
        <w:tc>
          <w:tcPr>
            <w:tcW w:w="599" w:type="pct"/>
            <w:vMerge/>
            <w:vAlign w:val="center"/>
          </w:tcPr>
          <w:p w14:paraId="6B8164C9" w14:textId="77777777" w:rsidR="00A22A96" w:rsidRPr="00093574" w:rsidRDefault="00A22A96" w:rsidP="00F16AEE">
            <w:pPr>
              <w:jc w:val="both"/>
              <w:rPr>
                <w:ins w:id="1122" w:author="Md. Rashed Babu" w:date="2022-10-04T17:19:00Z"/>
                <w:rFonts w:ascii="Times New Roman" w:hAnsi="Times New Roman" w:cs="Times New Roman"/>
                <w:sz w:val="24"/>
                <w:szCs w:val="24"/>
              </w:rPr>
            </w:pPr>
          </w:p>
        </w:tc>
      </w:tr>
      <w:tr w:rsidR="00A22A96" w:rsidRPr="00093574" w14:paraId="1D580487" w14:textId="77777777" w:rsidTr="00F16AEE">
        <w:trPr>
          <w:trHeight w:val="138"/>
          <w:jc w:val="center"/>
          <w:ins w:id="1123" w:author="Md. Rashed Babu" w:date="2022-10-04T17:19:00Z"/>
        </w:trPr>
        <w:tc>
          <w:tcPr>
            <w:tcW w:w="5000" w:type="pct"/>
            <w:gridSpan w:val="7"/>
            <w:vAlign w:val="center"/>
          </w:tcPr>
          <w:p w14:paraId="6721F8F0" w14:textId="77777777" w:rsidR="00A22A96" w:rsidRPr="00405D72" w:rsidRDefault="00A22A96" w:rsidP="00F16AEE">
            <w:pPr>
              <w:jc w:val="both"/>
              <w:rPr>
                <w:ins w:id="1124" w:author="Md. Rashed Babu" w:date="2022-10-04T17:19:00Z"/>
                <w:rFonts w:ascii="Times New Roman" w:hAnsi="Times New Roman" w:cs="Times New Roman"/>
                <w:sz w:val="24"/>
                <w:szCs w:val="24"/>
              </w:rPr>
            </w:pPr>
            <w:ins w:id="1125" w:author="Md. Rashed Babu" w:date="2022-10-04T17:19:00Z">
              <w:r w:rsidRPr="00405D72">
                <w:rPr>
                  <w:rFonts w:ascii="Times New Roman" w:hAnsi="Times New Roman" w:cs="Times New Roman"/>
                  <w:b/>
                  <w:sz w:val="24"/>
                  <w:szCs w:val="24"/>
                </w:rPr>
                <w:t>Wasted</w:t>
              </w:r>
            </w:ins>
          </w:p>
        </w:tc>
      </w:tr>
      <w:tr w:rsidR="00A22A96" w:rsidRPr="00093574" w14:paraId="588EA9A1" w14:textId="77777777" w:rsidTr="00F16AEE">
        <w:trPr>
          <w:trHeight w:val="250"/>
          <w:jc w:val="center"/>
          <w:ins w:id="1126" w:author="Md. Rashed Babu" w:date="2022-10-04T17:19:00Z"/>
        </w:trPr>
        <w:tc>
          <w:tcPr>
            <w:tcW w:w="920" w:type="pct"/>
            <w:vAlign w:val="center"/>
          </w:tcPr>
          <w:p w14:paraId="54B273C0" w14:textId="77777777" w:rsidR="00A22A96" w:rsidRPr="00093574" w:rsidRDefault="00A22A96" w:rsidP="00F16AEE">
            <w:pPr>
              <w:jc w:val="both"/>
              <w:rPr>
                <w:ins w:id="1127" w:author="Md. Rashed Babu" w:date="2022-10-04T17:19:00Z"/>
                <w:rFonts w:ascii="Times New Roman" w:hAnsi="Times New Roman" w:cs="Times New Roman"/>
                <w:bCs/>
                <w:sz w:val="24"/>
                <w:szCs w:val="24"/>
              </w:rPr>
            </w:pPr>
            <w:ins w:id="1128" w:author="Md. Rashed Babu" w:date="2022-10-04T17:19:00Z">
              <w:r w:rsidRPr="00093574">
                <w:rPr>
                  <w:rFonts w:ascii="Times New Roman" w:hAnsi="Times New Roman" w:cs="Times New Roman"/>
                  <w:bCs/>
                  <w:sz w:val="24"/>
                  <w:szCs w:val="24"/>
                </w:rPr>
                <w:lastRenderedPageBreak/>
                <w:t>Yes</w:t>
              </w:r>
            </w:ins>
          </w:p>
        </w:tc>
        <w:tc>
          <w:tcPr>
            <w:tcW w:w="715" w:type="pct"/>
            <w:vAlign w:val="center"/>
          </w:tcPr>
          <w:p w14:paraId="5D0F7C3E" w14:textId="77777777" w:rsidR="00A22A96" w:rsidRPr="00093574" w:rsidRDefault="00A22A96" w:rsidP="00F16AEE">
            <w:pPr>
              <w:jc w:val="both"/>
              <w:rPr>
                <w:ins w:id="1129" w:author="Md. Rashed Babu" w:date="2022-10-04T17:19:00Z"/>
                <w:rFonts w:ascii="Times New Roman" w:hAnsi="Times New Roman" w:cs="Times New Roman"/>
                <w:bCs/>
                <w:sz w:val="24"/>
                <w:szCs w:val="24"/>
              </w:rPr>
            </w:pPr>
            <w:ins w:id="1130" w:author="Md. Rashed Babu" w:date="2022-10-04T17:19:00Z">
              <w:r w:rsidRPr="00093574">
                <w:rPr>
                  <w:rFonts w:ascii="Times New Roman" w:hAnsi="Times New Roman" w:cs="Times New Roman"/>
                  <w:bCs/>
                  <w:sz w:val="24"/>
                  <w:szCs w:val="24"/>
                </w:rPr>
                <w:t>444 (65.59)</w:t>
              </w:r>
            </w:ins>
          </w:p>
        </w:tc>
        <w:tc>
          <w:tcPr>
            <w:tcW w:w="715" w:type="pct"/>
            <w:vAlign w:val="center"/>
          </w:tcPr>
          <w:p w14:paraId="361E3B27" w14:textId="77777777" w:rsidR="00A22A96" w:rsidRPr="00093574" w:rsidRDefault="00A22A96" w:rsidP="00F16AEE">
            <w:pPr>
              <w:jc w:val="both"/>
              <w:rPr>
                <w:ins w:id="1131" w:author="Md. Rashed Babu" w:date="2022-10-04T17:19:00Z"/>
                <w:rFonts w:ascii="Times New Roman" w:hAnsi="Times New Roman" w:cs="Times New Roman"/>
                <w:bCs/>
                <w:sz w:val="24"/>
                <w:szCs w:val="24"/>
              </w:rPr>
            </w:pPr>
            <w:ins w:id="1132" w:author="Md. Rashed Babu" w:date="2022-10-04T17:19:00Z">
              <w:r w:rsidRPr="00093574">
                <w:rPr>
                  <w:rFonts w:ascii="Times New Roman" w:hAnsi="Times New Roman" w:cs="Times New Roman"/>
                  <w:bCs/>
                  <w:sz w:val="24"/>
                  <w:szCs w:val="24"/>
                </w:rPr>
                <w:t>239 (34.41)</w:t>
              </w:r>
            </w:ins>
          </w:p>
        </w:tc>
        <w:tc>
          <w:tcPr>
            <w:tcW w:w="599" w:type="pct"/>
            <w:vMerge w:val="restart"/>
            <w:vAlign w:val="center"/>
          </w:tcPr>
          <w:p w14:paraId="40D01ED6" w14:textId="77777777" w:rsidR="00A22A96" w:rsidRPr="00093574" w:rsidRDefault="00A22A96" w:rsidP="00F16AEE">
            <w:pPr>
              <w:jc w:val="both"/>
              <w:rPr>
                <w:ins w:id="1133" w:author="Md. Rashed Babu" w:date="2022-10-04T17:19:00Z"/>
                <w:rFonts w:ascii="Times New Roman" w:hAnsi="Times New Roman" w:cs="Times New Roman"/>
                <w:bCs/>
                <w:sz w:val="24"/>
                <w:szCs w:val="24"/>
              </w:rPr>
            </w:pPr>
            <w:ins w:id="1134" w:author="Md. Rashed Babu" w:date="2022-10-04T17:19:00Z">
              <w:r w:rsidRPr="00093574">
                <w:rPr>
                  <w:rFonts w:ascii="Times New Roman" w:hAnsi="Times New Roman" w:cs="Times New Roman"/>
                  <w:bCs/>
                  <w:sz w:val="24"/>
                  <w:szCs w:val="24"/>
                </w:rPr>
                <w:t>0.989</w:t>
              </w:r>
            </w:ins>
          </w:p>
        </w:tc>
        <w:tc>
          <w:tcPr>
            <w:tcW w:w="715" w:type="pct"/>
            <w:vAlign w:val="center"/>
          </w:tcPr>
          <w:p w14:paraId="0B3BBF27" w14:textId="77777777" w:rsidR="00A22A96" w:rsidRPr="00093574" w:rsidRDefault="00A22A96" w:rsidP="00F16AEE">
            <w:pPr>
              <w:jc w:val="both"/>
              <w:rPr>
                <w:ins w:id="1135" w:author="Md. Rashed Babu" w:date="2022-10-04T17:19:00Z"/>
                <w:rFonts w:ascii="Times New Roman" w:hAnsi="Times New Roman" w:cs="Times New Roman"/>
                <w:bCs/>
                <w:sz w:val="24"/>
                <w:szCs w:val="24"/>
              </w:rPr>
            </w:pPr>
            <w:ins w:id="1136" w:author="Md. Rashed Babu" w:date="2022-10-04T17:19:00Z">
              <w:r w:rsidRPr="00093574">
                <w:rPr>
                  <w:rFonts w:ascii="Times New Roman" w:hAnsi="Times New Roman" w:cs="Times New Roman"/>
                  <w:bCs/>
                  <w:sz w:val="24"/>
                  <w:szCs w:val="24"/>
                </w:rPr>
                <w:t>647 (74.34)</w:t>
              </w:r>
            </w:ins>
          </w:p>
        </w:tc>
        <w:tc>
          <w:tcPr>
            <w:tcW w:w="737" w:type="pct"/>
            <w:vAlign w:val="center"/>
          </w:tcPr>
          <w:p w14:paraId="0E20F29E" w14:textId="77777777" w:rsidR="00A22A96" w:rsidRPr="00093574" w:rsidRDefault="00A22A96" w:rsidP="00F16AEE">
            <w:pPr>
              <w:jc w:val="both"/>
              <w:rPr>
                <w:ins w:id="1137" w:author="Md. Rashed Babu" w:date="2022-10-04T17:19:00Z"/>
                <w:rFonts w:ascii="Times New Roman" w:hAnsi="Times New Roman" w:cs="Times New Roman"/>
                <w:bCs/>
                <w:sz w:val="24"/>
                <w:szCs w:val="24"/>
              </w:rPr>
            </w:pPr>
            <w:ins w:id="1138" w:author="Md. Rashed Babu" w:date="2022-10-04T17:19:00Z">
              <w:r w:rsidRPr="00093574">
                <w:rPr>
                  <w:rFonts w:ascii="Times New Roman" w:hAnsi="Times New Roman" w:cs="Times New Roman"/>
                  <w:bCs/>
                  <w:sz w:val="24"/>
                  <w:szCs w:val="24"/>
                </w:rPr>
                <w:t>238 (25.66)</w:t>
              </w:r>
            </w:ins>
          </w:p>
        </w:tc>
        <w:tc>
          <w:tcPr>
            <w:tcW w:w="599" w:type="pct"/>
            <w:vMerge w:val="restart"/>
            <w:vAlign w:val="center"/>
          </w:tcPr>
          <w:p w14:paraId="21085AC3" w14:textId="77777777" w:rsidR="00A22A96" w:rsidRPr="00093574" w:rsidRDefault="00A22A96" w:rsidP="00F16AEE">
            <w:pPr>
              <w:jc w:val="both"/>
              <w:rPr>
                <w:ins w:id="1139" w:author="Md. Rashed Babu" w:date="2022-10-04T17:19:00Z"/>
                <w:rFonts w:ascii="Times New Roman" w:hAnsi="Times New Roman" w:cs="Times New Roman"/>
                <w:bCs/>
                <w:sz w:val="24"/>
                <w:szCs w:val="24"/>
              </w:rPr>
            </w:pPr>
            <w:ins w:id="1140" w:author="Md. Rashed Babu" w:date="2022-10-04T17:19:00Z">
              <w:r w:rsidRPr="00093574">
                <w:rPr>
                  <w:rFonts w:ascii="Times New Roman" w:hAnsi="Times New Roman" w:cs="Times New Roman"/>
                  <w:bCs/>
                  <w:sz w:val="24"/>
                  <w:szCs w:val="24"/>
                </w:rPr>
                <w:t>0.721</w:t>
              </w:r>
            </w:ins>
          </w:p>
        </w:tc>
      </w:tr>
      <w:tr w:rsidR="00A22A96" w:rsidRPr="00093574" w14:paraId="2D4538D7" w14:textId="77777777" w:rsidTr="00F16AEE">
        <w:trPr>
          <w:trHeight w:val="138"/>
          <w:jc w:val="center"/>
          <w:ins w:id="1141" w:author="Md. Rashed Babu" w:date="2022-10-04T17:19:00Z"/>
        </w:trPr>
        <w:tc>
          <w:tcPr>
            <w:tcW w:w="920" w:type="pct"/>
            <w:vAlign w:val="center"/>
          </w:tcPr>
          <w:p w14:paraId="740E6791" w14:textId="77777777" w:rsidR="00A22A96" w:rsidRPr="00093574" w:rsidRDefault="00A22A96" w:rsidP="00F16AEE">
            <w:pPr>
              <w:jc w:val="both"/>
              <w:rPr>
                <w:ins w:id="1142" w:author="Md. Rashed Babu" w:date="2022-10-04T17:19:00Z"/>
                <w:rFonts w:ascii="Times New Roman" w:hAnsi="Times New Roman" w:cs="Times New Roman"/>
                <w:bCs/>
                <w:sz w:val="24"/>
                <w:szCs w:val="24"/>
              </w:rPr>
            </w:pPr>
            <w:ins w:id="1143" w:author="Md. Rashed Babu" w:date="2022-10-04T17:19:00Z">
              <w:r w:rsidRPr="00093574">
                <w:rPr>
                  <w:rFonts w:ascii="Times New Roman" w:hAnsi="Times New Roman" w:cs="Times New Roman"/>
                  <w:bCs/>
                  <w:sz w:val="24"/>
                  <w:szCs w:val="24"/>
                </w:rPr>
                <w:t>No</w:t>
              </w:r>
            </w:ins>
          </w:p>
        </w:tc>
        <w:tc>
          <w:tcPr>
            <w:tcW w:w="715" w:type="pct"/>
            <w:vAlign w:val="center"/>
          </w:tcPr>
          <w:p w14:paraId="67A81CF6" w14:textId="77777777" w:rsidR="00A22A96" w:rsidRPr="00093574" w:rsidRDefault="00A22A96" w:rsidP="00F16AEE">
            <w:pPr>
              <w:jc w:val="both"/>
              <w:rPr>
                <w:ins w:id="1144" w:author="Md. Rashed Babu" w:date="2022-10-04T17:19:00Z"/>
                <w:rFonts w:ascii="Times New Roman" w:hAnsi="Times New Roman" w:cs="Times New Roman"/>
                <w:bCs/>
                <w:sz w:val="24"/>
                <w:szCs w:val="24"/>
              </w:rPr>
            </w:pPr>
            <w:ins w:id="1145" w:author="Md. Rashed Babu" w:date="2022-10-04T17:19:00Z">
              <w:r w:rsidRPr="00093574">
                <w:rPr>
                  <w:rFonts w:ascii="Times New Roman" w:hAnsi="Times New Roman" w:cs="Times New Roman"/>
                  <w:bCs/>
                  <w:sz w:val="24"/>
                  <w:szCs w:val="24"/>
                </w:rPr>
                <w:t>4516 (65.63)</w:t>
              </w:r>
            </w:ins>
          </w:p>
        </w:tc>
        <w:tc>
          <w:tcPr>
            <w:tcW w:w="715" w:type="pct"/>
            <w:vAlign w:val="center"/>
          </w:tcPr>
          <w:p w14:paraId="376BE9CD" w14:textId="77777777" w:rsidR="00A22A96" w:rsidRPr="00093574" w:rsidRDefault="00A22A96" w:rsidP="00F16AEE">
            <w:pPr>
              <w:jc w:val="both"/>
              <w:rPr>
                <w:ins w:id="1146" w:author="Md. Rashed Babu" w:date="2022-10-04T17:19:00Z"/>
                <w:rFonts w:ascii="Times New Roman" w:hAnsi="Times New Roman" w:cs="Times New Roman"/>
                <w:bCs/>
                <w:sz w:val="24"/>
                <w:szCs w:val="24"/>
              </w:rPr>
            </w:pPr>
            <w:ins w:id="1147" w:author="Md. Rashed Babu" w:date="2022-10-04T17:19:00Z">
              <w:r w:rsidRPr="00093574">
                <w:rPr>
                  <w:rFonts w:ascii="Times New Roman" w:hAnsi="Times New Roman" w:cs="Times New Roman"/>
                  <w:bCs/>
                  <w:sz w:val="24"/>
                  <w:szCs w:val="24"/>
                </w:rPr>
                <w:t>2415 (34.37)</w:t>
              </w:r>
            </w:ins>
          </w:p>
        </w:tc>
        <w:tc>
          <w:tcPr>
            <w:tcW w:w="599" w:type="pct"/>
            <w:vMerge/>
            <w:vAlign w:val="center"/>
          </w:tcPr>
          <w:p w14:paraId="41F52E8C" w14:textId="77777777" w:rsidR="00A22A96" w:rsidRPr="00093574" w:rsidRDefault="00A22A96" w:rsidP="00F16AEE">
            <w:pPr>
              <w:jc w:val="both"/>
              <w:rPr>
                <w:ins w:id="1148" w:author="Md. Rashed Babu" w:date="2022-10-04T17:19:00Z"/>
                <w:rFonts w:ascii="Times New Roman" w:hAnsi="Times New Roman" w:cs="Times New Roman"/>
                <w:sz w:val="24"/>
                <w:szCs w:val="24"/>
              </w:rPr>
            </w:pPr>
          </w:p>
        </w:tc>
        <w:tc>
          <w:tcPr>
            <w:tcW w:w="715" w:type="pct"/>
            <w:vAlign w:val="center"/>
          </w:tcPr>
          <w:p w14:paraId="760778DD" w14:textId="77777777" w:rsidR="00A22A96" w:rsidRPr="00093574" w:rsidRDefault="00A22A96" w:rsidP="00F16AEE">
            <w:pPr>
              <w:jc w:val="both"/>
              <w:rPr>
                <w:ins w:id="1149" w:author="Md. Rashed Babu" w:date="2022-10-04T17:19:00Z"/>
                <w:rFonts w:ascii="Times New Roman" w:hAnsi="Times New Roman" w:cs="Times New Roman"/>
                <w:bCs/>
                <w:sz w:val="24"/>
                <w:szCs w:val="24"/>
              </w:rPr>
            </w:pPr>
            <w:ins w:id="1150" w:author="Md. Rashed Babu" w:date="2022-10-04T17:19:00Z">
              <w:r w:rsidRPr="00093574">
                <w:rPr>
                  <w:rFonts w:ascii="Times New Roman" w:hAnsi="Times New Roman" w:cs="Times New Roman"/>
                  <w:bCs/>
                  <w:sz w:val="24"/>
                  <w:szCs w:val="24"/>
                </w:rPr>
                <w:t>5905 (74.96)</w:t>
              </w:r>
            </w:ins>
          </w:p>
        </w:tc>
        <w:tc>
          <w:tcPr>
            <w:tcW w:w="737" w:type="pct"/>
            <w:vAlign w:val="center"/>
          </w:tcPr>
          <w:p w14:paraId="17B4A57B" w14:textId="77777777" w:rsidR="00A22A96" w:rsidRPr="00093574" w:rsidRDefault="00A22A96" w:rsidP="00F16AEE">
            <w:pPr>
              <w:jc w:val="both"/>
              <w:rPr>
                <w:ins w:id="1151" w:author="Md. Rashed Babu" w:date="2022-10-04T17:19:00Z"/>
                <w:rFonts w:ascii="Times New Roman" w:hAnsi="Times New Roman" w:cs="Times New Roman"/>
                <w:bCs/>
                <w:sz w:val="24"/>
                <w:szCs w:val="24"/>
              </w:rPr>
            </w:pPr>
            <w:ins w:id="1152" w:author="Md. Rashed Babu" w:date="2022-10-04T17:19:00Z">
              <w:r w:rsidRPr="00093574">
                <w:rPr>
                  <w:rFonts w:ascii="Times New Roman" w:hAnsi="Times New Roman" w:cs="Times New Roman"/>
                  <w:bCs/>
                  <w:sz w:val="24"/>
                  <w:szCs w:val="24"/>
                </w:rPr>
                <w:t>2134 (25.04)</w:t>
              </w:r>
            </w:ins>
          </w:p>
        </w:tc>
        <w:tc>
          <w:tcPr>
            <w:tcW w:w="599" w:type="pct"/>
            <w:vMerge/>
            <w:vAlign w:val="center"/>
          </w:tcPr>
          <w:p w14:paraId="083D2871" w14:textId="77777777" w:rsidR="00A22A96" w:rsidRPr="00093574" w:rsidRDefault="00A22A96" w:rsidP="00F16AEE">
            <w:pPr>
              <w:jc w:val="both"/>
              <w:rPr>
                <w:ins w:id="1153" w:author="Md. Rashed Babu" w:date="2022-10-04T17:19:00Z"/>
                <w:rFonts w:ascii="Times New Roman" w:hAnsi="Times New Roman" w:cs="Times New Roman"/>
                <w:sz w:val="24"/>
                <w:szCs w:val="24"/>
              </w:rPr>
            </w:pPr>
          </w:p>
        </w:tc>
      </w:tr>
      <w:tr w:rsidR="00A22A96" w:rsidRPr="00093574" w14:paraId="15CA9CFD" w14:textId="77777777" w:rsidTr="00F16AEE">
        <w:trPr>
          <w:trHeight w:val="138"/>
          <w:jc w:val="center"/>
          <w:ins w:id="1154" w:author="Md. Rashed Babu" w:date="2022-10-04T17:19:00Z"/>
        </w:trPr>
        <w:tc>
          <w:tcPr>
            <w:tcW w:w="5000" w:type="pct"/>
            <w:gridSpan w:val="7"/>
            <w:vAlign w:val="center"/>
          </w:tcPr>
          <w:p w14:paraId="53A25603" w14:textId="77777777" w:rsidR="00A22A96" w:rsidRPr="00405D72" w:rsidRDefault="00A22A96" w:rsidP="00F16AEE">
            <w:pPr>
              <w:jc w:val="both"/>
              <w:rPr>
                <w:ins w:id="1155" w:author="Md. Rashed Babu" w:date="2022-10-04T17:19:00Z"/>
                <w:rFonts w:ascii="Times New Roman" w:hAnsi="Times New Roman" w:cs="Times New Roman"/>
                <w:sz w:val="24"/>
                <w:szCs w:val="24"/>
              </w:rPr>
            </w:pPr>
            <w:ins w:id="1156" w:author="Md. Rashed Babu" w:date="2022-10-04T17:19:00Z">
              <w:r w:rsidRPr="00405D72">
                <w:rPr>
                  <w:rFonts w:ascii="Times New Roman" w:hAnsi="Times New Roman" w:cs="Times New Roman"/>
                  <w:b/>
                  <w:sz w:val="24"/>
                  <w:szCs w:val="24"/>
                </w:rPr>
                <w:t>Overweight</w:t>
              </w:r>
            </w:ins>
          </w:p>
        </w:tc>
      </w:tr>
      <w:tr w:rsidR="00A22A96" w:rsidRPr="00093574" w14:paraId="15D74962" w14:textId="77777777" w:rsidTr="00F16AEE">
        <w:trPr>
          <w:trHeight w:val="401"/>
          <w:jc w:val="center"/>
          <w:ins w:id="1157" w:author="Md. Rashed Babu" w:date="2022-10-04T17:19:00Z"/>
        </w:trPr>
        <w:tc>
          <w:tcPr>
            <w:tcW w:w="920" w:type="pct"/>
            <w:vAlign w:val="center"/>
          </w:tcPr>
          <w:p w14:paraId="18F55EF8" w14:textId="77777777" w:rsidR="00A22A96" w:rsidRPr="00093574" w:rsidRDefault="00A22A96" w:rsidP="00F16AEE">
            <w:pPr>
              <w:jc w:val="both"/>
              <w:rPr>
                <w:ins w:id="1158" w:author="Md. Rashed Babu" w:date="2022-10-04T17:19:00Z"/>
                <w:rFonts w:ascii="Times New Roman" w:hAnsi="Times New Roman" w:cs="Times New Roman"/>
                <w:bCs/>
                <w:sz w:val="24"/>
                <w:szCs w:val="24"/>
              </w:rPr>
            </w:pPr>
            <w:ins w:id="1159" w:author="Md. Rashed Babu" w:date="2022-10-04T17:19:00Z">
              <w:r w:rsidRPr="00093574">
                <w:rPr>
                  <w:rFonts w:ascii="Times New Roman" w:hAnsi="Times New Roman" w:cs="Times New Roman"/>
                  <w:bCs/>
                  <w:sz w:val="24"/>
                  <w:szCs w:val="24"/>
                </w:rPr>
                <w:t>Yes</w:t>
              </w:r>
            </w:ins>
          </w:p>
        </w:tc>
        <w:tc>
          <w:tcPr>
            <w:tcW w:w="715" w:type="pct"/>
            <w:vAlign w:val="center"/>
          </w:tcPr>
          <w:p w14:paraId="18490765" w14:textId="77777777" w:rsidR="00A22A96" w:rsidRPr="00093574" w:rsidRDefault="00A22A96" w:rsidP="00F16AEE">
            <w:pPr>
              <w:jc w:val="both"/>
              <w:rPr>
                <w:ins w:id="1160" w:author="Md. Rashed Babu" w:date="2022-10-04T17:19:00Z"/>
                <w:rFonts w:ascii="Times New Roman" w:hAnsi="Times New Roman" w:cs="Times New Roman"/>
                <w:bCs/>
                <w:sz w:val="24"/>
                <w:szCs w:val="24"/>
              </w:rPr>
            </w:pPr>
            <w:ins w:id="1161" w:author="Md. Rashed Babu" w:date="2022-10-04T17:19:00Z">
              <w:r w:rsidRPr="00093574">
                <w:rPr>
                  <w:rFonts w:ascii="Times New Roman" w:hAnsi="Times New Roman" w:cs="Times New Roman"/>
                  <w:bCs/>
                  <w:sz w:val="24"/>
                  <w:szCs w:val="24"/>
                </w:rPr>
                <w:t>407 (64.98)</w:t>
              </w:r>
            </w:ins>
          </w:p>
        </w:tc>
        <w:tc>
          <w:tcPr>
            <w:tcW w:w="715" w:type="pct"/>
            <w:vAlign w:val="center"/>
          </w:tcPr>
          <w:p w14:paraId="44AD631E" w14:textId="77777777" w:rsidR="00A22A96" w:rsidRPr="00093574" w:rsidRDefault="00A22A96" w:rsidP="00F16AEE">
            <w:pPr>
              <w:jc w:val="both"/>
              <w:rPr>
                <w:ins w:id="1162" w:author="Md. Rashed Babu" w:date="2022-10-04T17:19:00Z"/>
                <w:rFonts w:ascii="Times New Roman" w:hAnsi="Times New Roman" w:cs="Times New Roman"/>
                <w:bCs/>
                <w:sz w:val="24"/>
                <w:szCs w:val="24"/>
              </w:rPr>
            </w:pPr>
            <w:ins w:id="1163" w:author="Md. Rashed Babu" w:date="2022-10-04T17:19:00Z">
              <w:r w:rsidRPr="00093574">
                <w:rPr>
                  <w:rFonts w:ascii="Times New Roman" w:hAnsi="Times New Roman" w:cs="Times New Roman"/>
                  <w:bCs/>
                  <w:sz w:val="24"/>
                  <w:szCs w:val="24"/>
                </w:rPr>
                <w:t>219 (35.02)</w:t>
              </w:r>
            </w:ins>
          </w:p>
        </w:tc>
        <w:tc>
          <w:tcPr>
            <w:tcW w:w="599" w:type="pct"/>
            <w:vMerge w:val="restart"/>
            <w:vAlign w:val="center"/>
          </w:tcPr>
          <w:p w14:paraId="4AC03CEE" w14:textId="77777777" w:rsidR="00A22A96" w:rsidRPr="00093574" w:rsidRDefault="00A22A96" w:rsidP="00F16AEE">
            <w:pPr>
              <w:jc w:val="both"/>
              <w:rPr>
                <w:ins w:id="1164" w:author="Md. Rashed Babu" w:date="2022-10-04T17:19:00Z"/>
                <w:rFonts w:ascii="Times New Roman" w:hAnsi="Times New Roman" w:cs="Times New Roman"/>
                <w:bCs/>
                <w:sz w:val="24"/>
                <w:szCs w:val="24"/>
              </w:rPr>
            </w:pPr>
            <w:ins w:id="1165" w:author="Md. Rashed Babu" w:date="2022-10-04T17:19:00Z">
              <w:r w:rsidRPr="00093574">
                <w:rPr>
                  <w:rFonts w:ascii="Times New Roman" w:hAnsi="Times New Roman" w:cs="Times New Roman"/>
                  <w:bCs/>
                  <w:sz w:val="24"/>
                  <w:szCs w:val="24"/>
                </w:rPr>
                <w:t>0.832</w:t>
              </w:r>
            </w:ins>
          </w:p>
        </w:tc>
        <w:tc>
          <w:tcPr>
            <w:tcW w:w="715" w:type="pct"/>
            <w:vAlign w:val="center"/>
          </w:tcPr>
          <w:p w14:paraId="4BEE57CB" w14:textId="77777777" w:rsidR="00A22A96" w:rsidRPr="00093574" w:rsidRDefault="00A22A96" w:rsidP="00F16AEE">
            <w:pPr>
              <w:jc w:val="both"/>
              <w:rPr>
                <w:ins w:id="1166" w:author="Md. Rashed Babu" w:date="2022-10-04T17:19:00Z"/>
                <w:rFonts w:ascii="Times New Roman" w:hAnsi="Times New Roman" w:cs="Times New Roman"/>
                <w:bCs/>
                <w:sz w:val="24"/>
                <w:szCs w:val="24"/>
              </w:rPr>
            </w:pPr>
            <w:ins w:id="1167" w:author="Md. Rashed Babu" w:date="2022-10-04T17:19:00Z">
              <w:r w:rsidRPr="00093574">
                <w:rPr>
                  <w:rFonts w:ascii="Times New Roman" w:hAnsi="Times New Roman" w:cs="Times New Roman"/>
                  <w:bCs/>
                  <w:sz w:val="24"/>
                  <w:szCs w:val="24"/>
                </w:rPr>
                <w:t>395 (76.0)</w:t>
              </w:r>
            </w:ins>
          </w:p>
        </w:tc>
        <w:tc>
          <w:tcPr>
            <w:tcW w:w="737" w:type="pct"/>
            <w:vAlign w:val="center"/>
          </w:tcPr>
          <w:p w14:paraId="11AADEB7" w14:textId="77777777" w:rsidR="00A22A96" w:rsidRPr="00093574" w:rsidRDefault="00A22A96" w:rsidP="00F16AEE">
            <w:pPr>
              <w:jc w:val="both"/>
              <w:rPr>
                <w:ins w:id="1168" w:author="Md. Rashed Babu" w:date="2022-10-04T17:19:00Z"/>
                <w:rFonts w:ascii="Times New Roman" w:hAnsi="Times New Roman" w:cs="Times New Roman"/>
                <w:bCs/>
                <w:sz w:val="24"/>
                <w:szCs w:val="24"/>
              </w:rPr>
            </w:pPr>
            <w:ins w:id="1169" w:author="Md. Rashed Babu" w:date="2022-10-04T17:19:00Z">
              <w:r w:rsidRPr="00093574">
                <w:rPr>
                  <w:rFonts w:ascii="Times New Roman" w:hAnsi="Times New Roman" w:cs="Times New Roman"/>
                  <w:bCs/>
                  <w:sz w:val="24"/>
                  <w:szCs w:val="24"/>
                </w:rPr>
                <w:t>158 (24.0)</w:t>
              </w:r>
            </w:ins>
          </w:p>
        </w:tc>
        <w:tc>
          <w:tcPr>
            <w:tcW w:w="599" w:type="pct"/>
            <w:vMerge w:val="restart"/>
            <w:vAlign w:val="center"/>
          </w:tcPr>
          <w:p w14:paraId="632ECF65" w14:textId="77777777" w:rsidR="00A22A96" w:rsidRPr="00093574" w:rsidRDefault="00A22A96" w:rsidP="00F16AEE">
            <w:pPr>
              <w:jc w:val="both"/>
              <w:rPr>
                <w:ins w:id="1170" w:author="Md. Rashed Babu" w:date="2022-10-04T17:19:00Z"/>
                <w:rFonts w:ascii="Times New Roman" w:hAnsi="Times New Roman" w:cs="Times New Roman"/>
                <w:bCs/>
                <w:sz w:val="24"/>
                <w:szCs w:val="24"/>
              </w:rPr>
            </w:pPr>
            <w:ins w:id="1171" w:author="Md. Rashed Babu" w:date="2022-10-04T17:19:00Z">
              <w:r w:rsidRPr="00093574">
                <w:rPr>
                  <w:rFonts w:ascii="Times New Roman" w:hAnsi="Times New Roman" w:cs="Times New Roman"/>
                  <w:bCs/>
                  <w:sz w:val="24"/>
                  <w:szCs w:val="24"/>
                </w:rPr>
                <w:t>0.544</w:t>
              </w:r>
            </w:ins>
          </w:p>
        </w:tc>
      </w:tr>
      <w:tr w:rsidR="00A22A96" w:rsidRPr="00093574" w14:paraId="0D0708EA" w14:textId="77777777" w:rsidTr="00F16AEE">
        <w:trPr>
          <w:trHeight w:val="257"/>
          <w:jc w:val="center"/>
          <w:ins w:id="1172" w:author="Md. Rashed Babu" w:date="2022-10-04T17:19:00Z"/>
        </w:trPr>
        <w:tc>
          <w:tcPr>
            <w:tcW w:w="920" w:type="pct"/>
            <w:vAlign w:val="center"/>
          </w:tcPr>
          <w:p w14:paraId="7F26F975" w14:textId="77777777" w:rsidR="00A22A96" w:rsidRPr="00093574" w:rsidRDefault="00A22A96" w:rsidP="00F16AEE">
            <w:pPr>
              <w:jc w:val="both"/>
              <w:rPr>
                <w:ins w:id="1173" w:author="Md. Rashed Babu" w:date="2022-10-04T17:19:00Z"/>
                <w:rFonts w:ascii="Times New Roman" w:hAnsi="Times New Roman" w:cs="Times New Roman"/>
                <w:bCs/>
                <w:sz w:val="24"/>
                <w:szCs w:val="24"/>
              </w:rPr>
            </w:pPr>
            <w:ins w:id="1174" w:author="Md. Rashed Babu" w:date="2022-10-04T17:19:00Z">
              <w:r w:rsidRPr="00093574">
                <w:rPr>
                  <w:rFonts w:ascii="Times New Roman" w:hAnsi="Times New Roman" w:cs="Times New Roman"/>
                  <w:bCs/>
                  <w:sz w:val="24"/>
                  <w:szCs w:val="24"/>
                </w:rPr>
                <w:t>No</w:t>
              </w:r>
            </w:ins>
          </w:p>
        </w:tc>
        <w:tc>
          <w:tcPr>
            <w:tcW w:w="715" w:type="pct"/>
            <w:vAlign w:val="center"/>
          </w:tcPr>
          <w:p w14:paraId="153CFAF0" w14:textId="77777777" w:rsidR="00A22A96" w:rsidRPr="00093574" w:rsidRDefault="00A22A96" w:rsidP="00F16AEE">
            <w:pPr>
              <w:jc w:val="both"/>
              <w:rPr>
                <w:ins w:id="1175" w:author="Md. Rashed Babu" w:date="2022-10-04T17:19:00Z"/>
                <w:rFonts w:ascii="Times New Roman" w:hAnsi="Times New Roman" w:cs="Times New Roman"/>
                <w:bCs/>
                <w:sz w:val="24"/>
                <w:szCs w:val="24"/>
              </w:rPr>
            </w:pPr>
            <w:ins w:id="1176" w:author="Md. Rashed Babu" w:date="2022-10-04T17:19:00Z">
              <w:r w:rsidRPr="00093574">
                <w:rPr>
                  <w:rFonts w:ascii="Times New Roman" w:hAnsi="Times New Roman" w:cs="Times New Roman"/>
                  <w:bCs/>
                  <w:sz w:val="24"/>
                  <w:szCs w:val="24"/>
                </w:rPr>
                <w:t>4894 (65.50)</w:t>
              </w:r>
            </w:ins>
          </w:p>
        </w:tc>
        <w:tc>
          <w:tcPr>
            <w:tcW w:w="715" w:type="pct"/>
            <w:vAlign w:val="center"/>
          </w:tcPr>
          <w:p w14:paraId="5F737F5C" w14:textId="77777777" w:rsidR="00A22A96" w:rsidRPr="00093574" w:rsidRDefault="00A22A96" w:rsidP="00F16AEE">
            <w:pPr>
              <w:jc w:val="both"/>
              <w:rPr>
                <w:ins w:id="1177" w:author="Md. Rashed Babu" w:date="2022-10-04T17:19:00Z"/>
                <w:rFonts w:ascii="Times New Roman" w:hAnsi="Times New Roman" w:cs="Times New Roman"/>
                <w:bCs/>
                <w:sz w:val="24"/>
                <w:szCs w:val="24"/>
              </w:rPr>
            </w:pPr>
            <w:ins w:id="1178" w:author="Md. Rashed Babu" w:date="2022-10-04T17:19:00Z">
              <w:r w:rsidRPr="00093574">
                <w:rPr>
                  <w:rFonts w:ascii="Times New Roman" w:hAnsi="Times New Roman" w:cs="Times New Roman"/>
                  <w:bCs/>
                  <w:sz w:val="24"/>
                  <w:szCs w:val="24"/>
                </w:rPr>
                <w:t>2628 (34.50)</w:t>
              </w:r>
            </w:ins>
          </w:p>
        </w:tc>
        <w:tc>
          <w:tcPr>
            <w:tcW w:w="599" w:type="pct"/>
            <w:vMerge/>
            <w:vAlign w:val="center"/>
          </w:tcPr>
          <w:p w14:paraId="6CE9D2C6" w14:textId="77777777" w:rsidR="00A22A96" w:rsidRPr="00093574" w:rsidRDefault="00A22A96" w:rsidP="00F16AEE">
            <w:pPr>
              <w:jc w:val="both"/>
              <w:rPr>
                <w:ins w:id="1179" w:author="Md. Rashed Babu" w:date="2022-10-04T17:19:00Z"/>
                <w:rFonts w:ascii="Times New Roman" w:hAnsi="Times New Roman" w:cs="Times New Roman"/>
                <w:bCs/>
                <w:sz w:val="24"/>
                <w:szCs w:val="24"/>
              </w:rPr>
            </w:pPr>
          </w:p>
        </w:tc>
        <w:tc>
          <w:tcPr>
            <w:tcW w:w="715" w:type="pct"/>
            <w:vAlign w:val="center"/>
          </w:tcPr>
          <w:p w14:paraId="6147D46A" w14:textId="77777777" w:rsidR="00A22A96" w:rsidRPr="00093574" w:rsidRDefault="00A22A96" w:rsidP="00F16AEE">
            <w:pPr>
              <w:jc w:val="both"/>
              <w:rPr>
                <w:ins w:id="1180" w:author="Md. Rashed Babu" w:date="2022-10-04T17:19:00Z"/>
                <w:rFonts w:ascii="Times New Roman" w:hAnsi="Times New Roman" w:cs="Times New Roman"/>
                <w:bCs/>
                <w:sz w:val="24"/>
                <w:szCs w:val="24"/>
              </w:rPr>
            </w:pPr>
            <w:ins w:id="1181" w:author="Md. Rashed Babu" w:date="2022-10-04T17:19:00Z">
              <w:r w:rsidRPr="00093574">
                <w:rPr>
                  <w:rFonts w:ascii="Times New Roman" w:hAnsi="Times New Roman" w:cs="Times New Roman"/>
                  <w:bCs/>
                  <w:sz w:val="24"/>
                  <w:szCs w:val="24"/>
                </w:rPr>
                <w:t>6451 (74.78)</w:t>
              </w:r>
            </w:ins>
          </w:p>
        </w:tc>
        <w:tc>
          <w:tcPr>
            <w:tcW w:w="737" w:type="pct"/>
            <w:vAlign w:val="center"/>
          </w:tcPr>
          <w:p w14:paraId="1BACC24C" w14:textId="77777777" w:rsidR="00A22A96" w:rsidRPr="00093574" w:rsidRDefault="00A22A96" w:rsidP="00F16AEE">
            <w:pPr>
              <w:jc w:val="both"/>
              <w:rPr>
                <w:ins w:id="1182" w:author="Md. Rashed Babu" w:date="2022-10-04T17:19:00Z"/>
                <w:rFonts w:ascii="Times New Roman" w:hAnsi="Times New Roman" w:cs="Times New Roman"/>
                <w:bCs/>
                <w:sz w:val="24"/>
                <w:szCs w:val="24"/>
              </w:rPr>
            </w:pPr>
            <w:ins w:id="1183" w:author="Md. Rashed Babu" w:date="2022-10-04T17:19:00Z">
              <w:r w:rsidRPr="00093574">
                <w:rPr>
                  <w:rFonts w:ascii="Times New Roman" w:hAnsi="Times New Roman" w:cs="Times New Roman"/>
                  <w:bCs/>
                  <w:sz w:val="24"/>
                  <w:szCs w:val="24"/>
                </w:rPr>
                <w:t>2342 (25.22)</w:t>
              </w:r>
            </w:ins>
          </w:p>
        </w:tc>
        <w:tc>
          <w:tcPr>
            <w:tcW w:w="599" w:type="pct"/>
            <w:vMerge/>
            <w:vAlign w:val="center"/>
          </w:tcPr>
          <w:p w14:paraId="4DA6A4A4" w14:textId="77777777" w:rsidR="00A22A96" w:rsidRPr="00093574" w:rsidRDefault="00A22A96" w:rsidP="00F16AEE">
            <w:pPr>
              <w:jc w:val="both"/>
              <w:rPr>
                <w:ins w:id="1184" w:author="Md. Rashed Babu" w:date="2022-10-04T17:19:00Z"/>
                <w:rFonts w:ascii="Times New Roman" w:hAnsi="Times New Roman" w:cs="Times New Roman"/>
                <w:bCs/>
                <w:sz w:val="24"/>
                <w:szCs w:val="24"/>
              </w:rPr>
            </w:pPr>
          </w:p>
        </w:tc>
      </w:tr>
      <w:tr w:rsidR="00A22A96" w:rsidRPr="00093574" w14:paraId="75B705F3" w14:textId="77777777" w:rsidTr="00F16AEE">
        <w:trPr>
          <w:trHeight w:val="268"/>
          <w:jc w:val="center"/>
          <w:ins w:id="1185" w:author="Md. Rashed Babu" w:date="2022-10-04T17:19:00Z"/>
        </w:trPr>
        <w:tc>
          <w:tcPr>
            <w:tcW w:w="5000" w:type="pct"/>
            <w:gridSpan w:val="7"/>
            <w:vAlign w:val="center"/>
          </w:tcPr>
          <w:p w14:paraId="61EDAA9C" w14:textId="77777777" w:rsidR="00A22A96" w:rsidRPr="00405D72" w:rsidRDefault="00A22A96" w:rsidP="00F16AEE">
            <w:pPr>
              <w:jc w:val="both"/>
              <w:rPr>
                <w:ins w:id="1186" w:author="Md. Rashed Babu" w:date="2022-10-04T17:19:00Z"/>
                <w:rFonts w:ascii="Times New Roman" w:hAnsi="Times New Roman" w:cs="Times New Roman"/>
                <w:bCs/>
                <w:sz w:val="24"/>
                <w:szCs w:val="24"/>
              </w:rPr>
            </w:pPr>
            <w:ins w:id="1187" w:author="Md. Rashed Babu" w:date="2022-10-04T17:19:00Z">
              <w:r w:rsidRPr="00405D72">
                <w:rPr>
                  <w:rFonts w:ascii="Times New Roman" w:hAnsi="Times New Roman" w:cs="Times New Roman"/>
                  <w:b/>
                  <w:sz w:val="24"/>
                  <w:szCs w:val="24"/>
                </w:rPr>
                <w:t>Sanitation</w:t>
              </w:r>
            </w:ins>
          </w:p>
        </w:tc>
      </w:tr>
      <w:tr w:rsidR="00A22A96" w:rsidRPr="00093574" w14:paraId="02BE858C" w14:textId="77777777" w:rsidTr="00F16AEE">
        <w:trPr>
          <w:trHeight w:val="268"/>
          <w:jc w:val="center"/>
          <w:ins w:id="1188" w:author="Md. Rashed Babu" w:date="2022-10-04T17:19:00Z"/>
        </w:trPr>
        <w:tc>
          <w:tcPr>
            <w:tcW w:w="920" w:type="pct"/>
            <w:vAlign w:val="center"/>
          </w:tcPr>
          <w:p w14:paraId="096C2EF8" w14:textId="77777777" w:rsidR="00A22A96" w:rsidRPr="00093574" w:rsidRDefault="00A22A96" w:rsidP="00F16AEE">
            <w:pPr>
              <w:jc w:val="both"/>
              <w:rPr>
                <w:ins w:id="1189" w:author="Md. Rashed Babu" w:date="2022-10-04T17:19:00Z"/>
                <w:rFonts w:ascii="Times New Roman" w:hAnsi="Times New Roman" w:cs="Times New Roman"/>
                <w:bCs/>
                <w:sz w:val="24"/>
                <w:szCs w:val="24"/>
              </w:rPr>
            </w:pPr>
            <w:ins w:id="1190" w:author="Md. Rashed Babu" w:date="2022-10-04T17:19:00Z">
              <w:r w:rsidRPr="00093574">
                <w:rPr>
                  <w:rFonts w:ascii="Times New Roman" w:hAnsi="Times New Roman" w:cs="Times New Roman"/>
                  <w:bCs/>
                  <w:sz w:val="24"/>
                  <w:szCs w:val="24"/>
                </w:rPr>
                <w:t>Improved</w:t>
              </w:r>
            </w:ins>
          </w:p>
        </w:tc>
        <w:tc>
          <w:tcPr>
            <w:tcW w:w="715" w:type="pct"/>
            <w:vAlign w:val="center"/>
          </w:tcPr>
          <w:p w14:paraId="1652A4F5" w14:textId="77777777" w:rsidR="00A22A96" w:rsidRPr="00093574" w:rsidRDefault="00A22A96" w:rsidP="00F16AEE">
            <w:pPr>
              <w:jc w:val="both"/>
              <w:rPr>
                <w:ins w:id="1191" w:author="Md. Rashed Babu" w:date="2022-10-04T17:19:00Z"/>
                <w:rFonts w:ascii="Times New Roman" w:hAnsi="Times New Roman" w:cs="Times New Roman"/>
                <w:bCs/>
                <w:sz w:val="24"/>
                <w:szCs w:val="24"/>
              </w:rPr>
            </w:pPr>
            <w:ins w:id="1192" w:author="Md. Rashed Babu" w:date="2022-10-04T17:19:00Z">
              <w:r w:rsidRPr="00093574">
                <w:rPr>
                  <w:rFonts w:ascii="Times New Roman" w:hAnsi="Times New Roman" w:cs="Times New Roman"/>
                  <w:bCs/>
                  <w:sz w:val="24"/>
                  <w:szCs w:val="24"/>
                </w:rPr>
                <w:t>4819 (65.17)</w:t>
              </w:r>
            </w:ins>
          </w:p>
        </w:tc>
        <w:tc>
          <w:tcPr>
            <w:tcW w:w="715" w:type="pct"/>
            <w:vAlign w:val="center"/>
          </w:tcPr>
          <w:p w14:paraId="7B8EFBB4" w14:textId="77777777" w:rsidR="00A22A96" w:rsidRPr="00093574" w:rsidRDefault="00A22A96" w:rsidP="00F16AEE">
            <w:pPr>
              <w:jc w:val="both"/>
              <w:rPr>
                <w:ins w:id="1193" w:author="Md. Rashed Babu" w:date="2022-10-04T17:19:00Z"/>
                <w:rFonts w:ascii="Times New Roman" w:hAnsi="Times New Roman" w:cs="Times New Roman"/>
                <w:bCs/>
                <w:sz w:val="24"/>
                <w:szCs w:val="24"/>
              </w:rPr>
            </w:pPr>
            <w:ins w:id="1194" w:author="Md. Rashed Babu" w:date="2022-10-04T17:19:00Z">
              <w:r w:rsidRPr="00093574">
                <w:rPr>
                  <w:rFonts w:ascii="Times New Roman" w:hAnsi="Times New Roman" w:cs="Times New Roman"/>
                  <w:bCs/>
                  <w:sz w:val="24"/>
                  <w:szCs w:val="24"/>
                </w:rPr>
                <w:t>2575 (34.83)</w:t>
              </w:r>
            </w:ins>
          </w:p>
        </w:tc>
        <w:tc>
          <w:tcPr>
            <w:tcW w:w="599" w:type="pct"/>
            <w:vMerge w:val="restart"/>
            <w:vAlign w:val="center"/>
          </w:tcPr>
          <w:p w14:paraId="375B2B24" w14:textId="77777777" w:rsidR="00A22A96" w:rsidRPr="00093574" w:rsidRDefault="00A22A96" w:rsidP="00F16AEE">
            <w:pPr>
              <w:jc w:val="both"/>
              <w:rPr>
                <w:ins w:id="1195" w:author="Md. Rashed Babu" w:date="2022-10-04T17:19:00Z"/>
                <w:rFonts w:ascii="Times New Roman" w:hAnsi="Times New Roman" w:cs="Times New Roman"/>
                <w:bCs/>
                <w:sz w:val="24"/>
                <w:szCs w:val="24"/>
              </w:rPr>
            </w:pPr>
            <w:ins w:id="1196" w:author="Md. Rashed Babu" w:date="2022-10-04T17:19:00Z">
              <w:r w:rsidRPr="00093574">
                <w:rPr>
                  <w:rFonts w:ascii="Times New Roman" w:hAnsi="Times New Roman" w:cs="Times New Roman"/>
                  <w:bCs/>
                  <w:sz w:val="24"/>
                  <w:szCs w:val="24"/>
                </w:rPr>
                <w:t>0.348</w:t>
              </w:r>
            </w:ins>
          </w:p>
        </w:tc>
        <w:tc>
          <w:tcPr>
            <w:tcW w:w="715" w:type="pct"/>
            <w:vAlign w:val="center"/>
          </w:tcPr>
          <w:p w14:paraId="3F92DC92" w14:textId="77777777" w:rsidR="00A22A96" w:rsidRPr="00093574" w:rsidRDefault="00A22A96" w:rsidP="00F16AEE">
            <w:pPr>
              <w:jc w:val="both"/>
              <w:rPr>
                <w:ins w:id="1197" w:author="Md. Rashed Babu" w:date="2022-10-04T17:19:00Z"/>
                <w:rFonts w:ascii="Times New Roman" w:hAnsi="Times New Roman" w:cs="Times New Roman"/>
                <w:bCs/>
                <w:sz w:val="24"/>
                <w:szCs w:val="24"/>
              </w:rPr>
            </w:pPr>
            <w:ins w:id="1198" w:author="Md. Rashed Babu" w:date="2022-10-04T17:19:00Z">
              <w:r w:rsidRPr="00093574">
                <w:rPr>
                  <w:rFonts w:ascii="Times New Roman" w:hAnsi="Times New Roman" w:cs="Times New Roman"/>
                  <w:bCs/>
                  <w:sz w:val="24"/>
                  <w:szCs w:val="24"/>
                </w:rPr>
                <w:t>6218 (74.83)</w:t>
              </w:r>
            </w:ins>
          </w:p>
        </w:tc>
        <w:tc>
          <w:tcPr>
            <w:tcW w:w="737" w:type="pct"/>
            <w:vAlign w:val="center"/>
          </w:tcPr>
          <w:p w14:paraId="00249460" w14:textId="77777777" w:rsidR="00A22A96" w:rsidRPr="00093574" w:rsidRDefault="00A22A96" w:rsidP="00F16AEE">
            <w:pPr>
              <w:jc w:val="both"/>
              <w:rPr>
                <w:ins w:id="1199" w:author="Md. Rashed Babu" w:date="2022-10-04T17:19:00Z"/>
                <w:rFonts w:ascii="Times New Roman" w:hAnsi="Times New Roman" w:cs="Times New Roman"/>
                <w:bCs/>
                <w:sz w:val="24"/>
                <w:szCs w:val="24"/>
              </w:rPr>
            </w:pPr>
            <w:ins w:id="1200" w:author="Md. Rashed Babu" w:date="2022-10-04T17:19:00Z">
              <w:r w:rsidRPr="00093574">
                <w:rPr>
                  <w:rFonts w:ascii="Times New Roman" w:hAnsi="Times New Roman" w:cs="Times New Roman"/>
                  <w:bCs/>
                  <w:sz w:val="24"/>
                  <w:szCs w:val="24"/>
                </w:rPr>
                <w:t>2279 (25.17)</w:t>
              </w:r>
            </w:ins>
          </w:p>
        </w:tc>
        <w:tc>
          <w:tcPr>
            <w:tcW w:w="599" w:type="pct"/>
            <w:vMerge w:val="restart"/>
            <w:vAlign w:val="center"/>
          </w:tcPr>
          <w:p w14:paraId="165CD75B" w14:textId="77777777" w:rsidR="00A22A96" w:rsidRPr="00093574" w:rsidRDefault="00A22A96" w:rsidP="00F16AEE">
            <w:pPr>
              <w:jc w:val="both"/>
              <w:rPr>
                <w:ins w:id="1201" w:author="Md. Rashed Babu" w:date="2022-10-04T17:19:00Z"/>
                <w:rFonts w:ascii="Times New Roman" w:hAnsi="Times New Roman" w:cs="Times New Roman"/>
                <w:bCs/>
                <w:sz w:val="24"/>
                <w:szCs w:val="24"/>
              </w:rPr>
            </w:pPr>
            <w:ins w:id="1202" w:author="Md. Rashed Babu" w:date="2022-10-04T17:19:00Z">
              <w:r w:rsidRPr="00093574">
                <w:rPr>
                  <w:rFonts w:ascii="Times New Roman" w:hAnsi="Times New Roman" w:cs="Times New Roman"/>
                  <w:bCs/>
                  <w:sz w:val="24"/>
                  <w:szCs w:val="24"/>
                </w:rPr>
                <w:t>0.712</w:t>
              </w:r>
            </w:ins>
          </w:p>
        </w:tc>
      </w:tr>
      <w:tr w:rsidR="00A22A96" w:rsidRPr="00093574" w14:paraId="4DDA029D" w14:textId="77777777" w:rsidTr="00F16AEE">
        <w:trPr>
          <w:trHeight w:val="268"/>
          <w:jc w:val="center"/>
          <w:ins w:id="1203" w:author="Md. Rashed Babu" w:date="2022-10-04T17:19:00Z"/>
        </w:trPr>
        <w:tc>
          <w:tcPr>
            <w:tcW w:w="920" w:type="pct"/>
            <w:vAlign w:val="center"/>
          </w:tcPr>
          <w:p w14:paraId="6215F247" w14:textId="77777777" w:rsidR="00A22A96" w:rsidRPr="00093574" w:rsidRDefault="00A22A96" w:rsidP="00F16AEE">
            <w:pPr>
              <w:jc w:val="both"/>
              <w:rPr>
                <w:ins w:id="1204" w:author="Md. Rashed Babu" w:date="2022-10-04T17:19:00Z"/>
                <w:rFonts w:ascii="Times New Roman" w:hAnsi="Times New Roman" w:cs="Times New Roman"/>
                <w:bCs/>
                <w:sz w:val="24"/>
                <w:szCs w:val="24"/>
              </w:rPr>
            </w:pPr>
            <w:ins w:id="1205" w:author="Md. Rashed Babu" w:date="2022-10-04T17:19:00Z">
              <w:r w:rsidRPr="00093574">
                <w:rPr>
                  <w:rFonts w:ascii="Times New Roman" w:hAnsi="Times New Roman" w:cs="Times New Roman"/>
                  <w:bCs/>
                  <w:sz w:val="24"/>
                  <w:szCs w:val="24"/>
                </w:rPr>
                <w:t>Unimproved</w:t>
              </w:r>
            </w:ins>
          </w:p>
        </w:tc>
        <w:tc>
          <w:tcPr>
            <w:tcW w:w="715" w:type="pct"/>
            <w:vAlign w:val="center"/>
          </w:tcPr>
          <w:p w14:paraId="7EFC7673" w14:textId="77777777" w:rsidR="00A22A96" w:rsidRPr="00093574" w:rsidRDefault="00A22A96" w:rsidP="00F16AEE">
            <w:pPr>
              <w:jc w:val="both"/>
              <w:rPr>
                <w:ins w:id="1206" w:author="Md. Rashed Babu" w:date="2022-10-04T17:19:00Z"/>
                <w:rFonts w:ascii="Times New Roman" w:hAnsi="Times New Roman" w:cs="Times New Roman"/>
                <w:bCs/>
                <w:sz w:val="24"/>
                <w:szCs w:val="24"/>
              </w:rPr>
            </w:pPr>
            <w:ins w:id="1207" w:author="Md. Rashed Babu" w:date="2022-10-04T17:19:00Z">
              <w:r w:rsidRPr="00093574">
                <w:rPr>
                  <w:rFonts w:ascii="Times New Roman" w:hAnsi="Times New Roman" w:cs="Times New Roman"/>
                  <w:bCs/>
                  <w:sz w:val="24"/>
                  <w:szCs w:val="24"/>
                </w:rPr>
                <w:t>201 (61.09)</w:t>
              </w:r>
            </w:ins>
          </w:p>
        </w:tc>
        <w:tc>
          <w:tcPr>
            <w:tcW w:w="715" w:type="pct"/>
            <w:vAlign w:val="center"/>
          </w:tcPr>
          <w:p w14:paraId="365908F9" w14:textId="77777777" w:rsidR="00A22A96" w:rsidRPr="00093574" w:rsidRDefault="00A22A96" w:rsidP="00F16AEE">
            <w:pPr>
              <w:jc w:val="both"/>
              <w:rPr>
                <w:ins w:id="1208" w:author="Md. Rashed Babu" w:date="2022-10-04T17:19:00Z"/>
                <w:rFonts w:ascii="Times New Roman" w:hAnsi="Times New Roman" w:cs="Times New Roman"/>
                <w:bCs/>
                <w:sz w:val="24"/>
                <w:szCs w:val="24"/>
              </w:rPr>
            </w:pPr>
            <w:ins w:id="1209" w:author="Md. Rashed Babu" w:date="2022-10-04T17:19:00Z">
              <w:r w:rsidRPr="00093574">
                <w:rPr>
                  <w:rFonts w:ascii="Times New Roman" w:hAnsi="Times New Roman" w:cs="Times New Roman"/>
                  <w:bCs/>
                  <w:sz w:val="24"/>
                  <w:szCs w:val="24"/>
                </w:rPr>
                <w:t>128 (38.91)</w:t>
              </w:r>
            </w:ins>
          </w:p>
        </w:tc>
        <w:tc>
          <w:tcPr>
            <w:tcW w:w="599" w:type="pct"/>
            <w:vMerge/>
            <w:vAlign w:val="center"/>
          </w:tcPr>
          <w:p w14:paraId="10BA0137" w14:textId="77777777" w:rsidR="00A22A96" w:rsidRPr="00093574" w:rsidRDefault="00A22A96" w:rsidP="00F16AEE">
            <w:pPr>
              <w:jc w:val="both"/>
              <w:rPr>
                <w:ins w:id="1210" w:author="Md. Rashed Babu" w:date="2022-10-04T17:19:00Z"/>
                <w:rFonts w:ascii="Times New Roman" w:hAnsi="Times New Roman" w:cs="Times New Roman"/>
                <w:bCs/>
                <w:sz w:val="24"/>
                <w:szCs w:val="24"/>
              </w:rPr>
            </w:pPr>
          </w:p>
        </w:tc>
        <w:tc>
          <w:tcPr>
            <w:tcW w:w="715" w:type="pct"/>
            <w:vAlign w:val="center"/>
          </w:tcPr>
          <w:p w14:paraId="4ACD5CC4" w14:textId="77777777" w:rsidR="00A22A96" w:rsidRPr="00093574" w:rsidRDefault="00A22A96" w:rsidP="00F16AEE">
            <w:pPr>
              <w:jc w:val="both"/>
              <w:rPr>
                <w:ins w:id="1211" w:author="Md. Rashed Babu" w:date="2022-10-04T17:19:00Z"/>
                <w:rFonts w:ascii="Times New Roman" w:hAnsi="Times New Roman" w:cs="Times New Roman"/>
                <w:bCs/>
                <w:sz w:val="24"/>
                <w:szCs w:val="24"/>
              </w:rPr>
            </w:pPr>
            <w:ins w:id="1212" w:author="Md. Rashed Babu" w:date="2022-10-04T17:19:00Z">
              <w:r w:rsidRPr="00093574">
                <w:rPr>
                  <w:rFonts w:ascii="Times New Roman" w:hAnsi="Times New Roman" w:cs="Times New Roman"/>
                  <w:bCs/>
                  <w:sz w:val="24"/>
                  <w:szCs w:val="24"/>
                </w:rPr>
                <w:t>207 (76.0)</w:t>
              </w:r>
            </w:ins>
          </w:p>
        </w:tc>
        <w:tc>
          <w:tcPr>
            <w:tcW w:w="737" w:type="pct"/>
            <w:vAlign w:val="center"/>
          </w:tcPr>
          <w:p w14:paraId="436CB77A" w14:textId="77777777" w:rsidR="00A22A96" w:rsidRPr="00093574" w:rsidRDefault="00A22A96" w:rsidP="00F16AEE">
            <w:pPr>
              <w:jc w:val="both"/>
              <w:rPr>
                <w:ins w:id="1213" w:author="Md. Rashed Babu" w:date="2022-10-04T17:19:00Z"/>
                <w:rFonts w:ascii="Times New Roman" w:hAnsi="Times New Roman" w:cs="Times New Roman"/>
                <w:bCs/>
                <w:sz w:val="24"/>
                <w:szCs w:val="24"/>
              </w:rPr>
            </w:pPr>
            <w:ins w:id="1214" w:author="Md. Rashed Babu" w:date="2022-10-04T17:19:00Z">
              <w:r w:rsidRPr="00093574">
                <w:rPr>
                  <w:rFonts w:ascii="Times New Roman" w:hAnsi="Times New Roman" w:cs="Times New Roman"/>
                  <w:bCs/>
                  <w:sz w:val="24"/>
                  <w:szCs w:val="24"/>
                </w:rPr>
                <w:t>71 (24.0)</w:t>
              </w:r>
            </w:ins>
          </w:p>
        </w:tc>
        <w:tc>
          <w:tcPr>
            <w:tcW w:w="599" w:type="pct"/>
            <w:vMerge/>
            <w:vAlign w:val="center"/>
          </w:tcPr>
          <w:p w14:paraId="3CC788DB" w14:textId="77777777" w:rsidR="00A22A96" w:rsidRPr="00093574" w:rsidRDefault="00A22A96" w:rsidP="00F16AEE">
            <w:pPr>
              <w:jc w:val="both"/>
              <w:rPr>
                <w:ins w:id="1215" w:author="Md. Rashed Babu" w:date="2022-10-04T17:19:00Z"/>
                <w:rFonts w:ascii="Times New Roman" w:hAnsi="Times New Roman" w:cs="Times New Roman"/>
                <w:bCs/>
                <w:sz w:val="24"/>
                <w:szCs w:val="24"/>
              </w:rPr>
            </w:pPr>
          </w:p>
        </w:tc>
      </w:tr>
      <w:tr w:rsidR="00A22A96" w:rsidRPr="00093574" w14:paraId="6FDD6E73" w14:textId="77777777" w:rsidTr="00F16AEE">
        <w:trPr>
          <w:trHeight w:val="268"/>
          <w:jc w:val="center"/>
          <w:ins w:id="1216" w:author="Md. Rashed Babu" w:date="2022-10-04T17:19:00Z"/>
        </w:trPr>
        <w:tc>
          <w:tcPr>
            <w:tcW w:w="5000" w:type="pct"/>
            <w:gridSpan w:val="7"/>
            <w:vAlign w:val="center"/>
          </w:tcPr>
          <w:p w14:paraId="3FA31EB2" w14:textId="77777777" w:rsidR="00A22A96" w:rsidRPr="00405D72" w:rsidRDefault="00A22A96" w:rsidP="00F16AEE">
            <w:pPr>
              <w:jc w:val="both"/>
              <w:rPr>
                <w:ins w:id="1217" w:author="Md. Rashed Babu" w:date="2022-10-04T17:19:00Z"/>
                <w:rFonts w:ascii="Times New Roman" w:hAnsi="Times New Roman" w:cs="Times New Roman"/>
                <w:bCs/>
                <w:sz w:val="24"/>
                <w:szCs w:val="24"/>
              </w:rPr>
            </w:pPr>
            <w:ins w:id="1218" w:author="Md. Rashed Babu" w:date="2022-10-04T17:19:00Z">
              <w:r w:rsidRPr="00405D72">
                <w:rPr>
                  <w:rFonts w:ascii="Times New Roman" w:hAnsi="Times New Roman" w:cs="Times New Roman"/>
                  <w:b/>
                  <w:sz w:val="24"/>
                  <w:szCs w:val="24"/>
                </w:rPr>
                <w:t>Early childhood education programs</w:t>
              </w:r>
            </w:ins>
          </w:p>
        </w:tc>
      </w:tr>
      <w:tr w:rsidR="00A22A96" w:rsidRPr="00093574" w14:paraId="6D21304B" w14:textId="77777777" w:rsidTr="00F16AEE">
        <w:trPr>
          <w:trHeight w:val="450"/>
          <w:jc w:val="center"/>
          <w:ins w:id="1219" w:author="Md. Rashed Babu" w:date="2022-10-04T17:19:00Z"/>
        </w:trPr>
        <w:tc>
          <w:tcPr>
            <w:tcW w:w="920" w:type="pct"/>
            <w:vAlign w:val="center"/>
          </w:tcPr>
          <w:p w14:paraId="1CE31F2D" w14:textId="77777777" w:rsidR="00A22A96" w:rsidRPr="00093574" w:rsidRDefault="00A22A96" w:rsidP="00F16AEE">
            <w:pPr>
              <w:jc w:val="both"/>
              <w:rPr>
                <w:ins w:id="1220" w:author="Md. Rashed Babu" w:date="2022-10-04T17:19:00Z"/>
                <w:rFonts w:ascii="Times New Roman" w:hAnsi="Times New Roman" w:cs="Times New Roman"/>
                <w:bCs/>
                <w:sz w:val="24"/>
                <w:szCs w:val="24"/>
              </w:rPr>
            </w:pPr>
            <w:ins w:id="1221" w:author="Md. Rashed Babu" w:date="2022-10-04T17:19:00Z">
              <w:r w:rsidRPr="00093574">
                <w:rPr>
                  <w:rFonts w:ascii="Times New Roman" w:hAnsi="Times New Roman" w:cs="Times New Roman"/>
                  <w:bCs/>
                  <w:sz w:val="24"/>
                  <w:szCs w:val="24"/>
                </w:rPr>
                <w:t>Yes</w:t>
              </w:r>
            </w:ins>
          </w:p>
        </w:tc>
        <w:tc>
          <w:tcPr>
            <w:tcW w:w="715" w:type="pct"/>
            <w:vAlign w:val="center"/>
          </w:tcPr>
          <w:p w14:paraId="502FBC51" w14:textId="77777777" w:rsidR="00A22A96" w:rsidRPr="00093574" w:rsidRDefault="00A22A96" w:rsidP="00F16AEE">
            <w:pPr>
              <w:jc w:val="both"/>
              <w:rPr>
                <w:ins w:id="1222" w:author="Md. Rashed Babu" w:date="2022-10-04T17:19:00Z"/>
                <w:rFonts w:ascii="Times New Roman" w:hAnsi="Times New Roman" w:cs="Times New Roman"/>
                <w:bCs/>
                <w:sz w:val="24"/>
                <w:szCs w:val="24"/>
              </w:rPr>
            </w:pPr>
            <w:ins w:id="1223" w:author="Md. Rashed Babu" w:date="2022-10-04T17:19:00Z">
              <w:r w:rsidRPr="00093574">
                <w:rPr>
                  <w:rFonts w:ascii="Times New Roman" w:hAnsi="Times New Roman" w:cs="Times New Roman"/>
                  <w:bCs/>
                  <w:sz w:val="24"/>
                  <w:szCs w:val="24"/>
                </w:rPr>
                <w:t>936 (78.93)</w:t>
              </w:r>
            </w:ins>
          </w:p>
        </w:tc>
        <w:tc>
          <w:tcPr>
            <w:tcW w:w="715" w:type="pct"/>
            <w:vAlign w:val="center"/>
          </w:tcPr>
          <w:p w14:paraId="52584764" w14:textId="77777777" w:rsidR="00A22A96" w:rsidRPr="00093574" w:rsidRDefault="00A22A96" w:rsidP="00F16AEE">
            <w:pPr>
              <w:jc w:val="both"/>
              <w:rPr>
                <w:ins w:id="1224" w:author="Md. Rashed Babu" w:date="2022-10-04T17:19:00Z"/>
                <w:rFonts w:ascii="Times New Roman" w:hAnsi="Times New Roman" w:cs="Times New Roman"/>
                <w:bCs/>
                <w:sz w:val="24"/>
                <w:szCs w:val="24"/>
              </w:rPr>
            </w:pPr>
            <w:ins w:id="1225" w:author="Md. Rashed Babu" w:date="2022-10-04T17:19:00Z">
              <w:r w:rsidRPr="00093574">
                <w:rPr>
                  <w:rFonts w:ascii="Times New Roman" w:hAnsi="Times New Roman" w:cs="Times New Roman"/>
                  <w:bCs/>
                  <w:sz w:val="24"/>
                  <w:szCs w:val="24"/>
                </w:rPr>
                <w:t>246 (21.07)</w:t>
              </w:r>
            </w:ins>
          </w:p>
        </w:tc>
        <w:tc>
          <w:tcPr>
            <w:tcW w:w="599" w:type="pct"/>
            <w:vMerge w:val="restart"/>
            <w:vAlign w:val="center"/>
          </w:tcPr>
          <w:p w14:paraId="1FB7AA9C" w14:textId="77777777" w:rsidR="00A22A96" w:rsidRPr="00093574" w:rsidRDefault="00A22A96" w:rsidP="00F16AEE">
            <w:pPr>
              <w:jc w:val="both"/>
              <w:rPr>
                <w:ins w:id="1226" w:author="Md. Rashed Babu" w:date="2022-10-04T17:19:00Z"/>
                <w:rFonts w:ascii="Times New Roman" w:hAnsi="Times New Roman" w:cs="Times New Roman"/>
                <w:bCs/>
                <w:sz w:val="24"/>
                <w:szCs w:val="24"/>
              </w:rPr>
            </w:pPr>
            <w:ins w:id="1227" w:author="Md. Rashed Babu" w:date="2022-10-04T17:19:00Z">
              <w:r w:rsidRPr="00093574">
                <w:rPr>
                  <w:rFonts w:ascii="Times New Roman" w:hAnsi="Times New Roman" w:cs="Times New Roman"/>
                  <w:bCs/>
                  <w:sz w:val="24"/>
                  <w:szCs w:val="24"/>
                </w:rPr>
                <w:t>&lt;0.001</w:t>
              </w:r>
            </w:ins>
          </w:p>
        </w:tc>
        <w:tc>
          <w:tcPr>
            <w:tcW w:w="715" w:type="pct"/>
            <w:vAlign w:val="center"/>
          </w:tcPr>
          <w:p w14:paraId="6418EFFF" w14:textId="77777777" w:rsidR="00A22A96" w:rsidRPr="00093574" w:rsidRDefault="00A22A96" w:rsidP="00F16AEE">
            <w:pPr>
              <w:jc w:val="both"/>
              <w:rPr>
                <w:ins w:id="1228" w:author="Md. Rashed Babu" w:date="2022-10-04T17:19:00Z"/>
                <w:rFonts w:ascii="Times New Roman" w:hAnsi="Times New Roman" w:cs="Times New Roman"/>
                <w:bCs/>
                <w:sz w:val="24"/>
                <w:szCs w:val="24"/>
              </w:rPr>
            </w:pPr>
            <w:ins w:id="1229" w:author="Md. Rashed Babu" w:date="2022-10-04T17:19:00Z">
              <w:r w:rsidRPr="00093574">
                <w:rPr>
                  <w:rFonts w:ascii="Times New Roman" w:hAnsi="Times New Roman" w:cs="Times New Roman"/>
                  <w:bCs/>
                  <w:sz w:val="24"/>
                  <w:szCs w:val="24"/>
                </w:rPr>
                <w:t>1498 (85.99)</w:t>
              </w:r>
            </w:ins>
          </w:p>
        </w:tc>
        <w:tc>
          <w:tcPr>
            <w:tcW w:w="737" w:type="pct"/>
            <w:vAlign w:val="center"/>
          </w:tcPr>
          <w:p w14:paraId="2BBBF4DC" w14:textId="77777777" w:rsidR="00A22A96" w:rsidRPr="00093574" w:rsidRDefault="00A22A96" w:rsidP="00F16AEE">
            <w:pPr>
              <w:jc w:val="both"/>
              <w:rPr>
                <w:ins w:id="1230" w:author="Md. Rashed Babu" w:date="2022-10-04T17:19:00Z"/>
                <w:rFonts w:ascii="Times New Roman" w:hAnsi="Times New Roman" w:cs="Times New Roman"/>
                <w:bCs/>
                <w:sz w:val="24"/>
                <w:szCs w:val="24"/>
              </w:rPr>
            </w:pPr>
            <w:ins w:id="1231" w:author="Md. Rashed Babu" w:date="2022-10-04T17:19:00Z">
              <w:r w:rsidRPr="00093574">
                <w:rPr>
                  <w:rFonts w:ascii="Times New Roman" w:hAnsi="Times New Roman" w:cs="Times New Roman"/>
                  <w:bCs/>
                  <w:sz w:val="24"/>
                  <w:szCs w:val="24"/>
                </w:rPr>
                <w:t>269 (14.01)</w:t>
              </w:r>
            </w:ins>
          </w:p>
        </w:tc>
        <w:tc>
          <w:tcPr>
            <w:tcW w:w="599" w:type="pct"/>
            <w:vMerge w:val="restart"/>
            <w:vAlign w:val="center"/>
          </w:tcPr>
          <w:p w14:paraId="64AD72FD" w14:textId="77777777" w:rsidR="00A22A96" w:rsidRPr="00093574" w:rsidRDefault="00A22A96" w:rsidP="00F16AEE">
            <w:pPr>
              <w:jc w:val="both"/>
              <w:rPr>
                <w:ins w:id="1232" w:author="Md. Rashed Babu" w:date="2022-10-04T17:19:00Z"/>
                <w:rFonts w:ascii="Times New Roman" w:hAnsi="Times New Roman" w:cs="Times New Roman"/>
                <w:bCs/>
                <w:sz w:val="24"/>
                <w:szCs w:val="24"/>
              </w:rPr>
            </w:pPr>
            <w:ins w:id="1233" w:author="Md. Rashed Babu" w:date="2022-10-04T17:19:00Z">
              <w:r w:rsidRPr="00093574">
                <w:rPr>
                  <w:rFonts w:ascii="Times New Roman" w:hAnsi="Times New Roman" w:cs="Times New Roman"/>
                  <w:bCs/>
                  <w:sz w:val="24"/>
                  <w:szCs w:val="24"/>
                </w:rPr>
                <w:t>&lt;0.001</w:t>
              </w:r>
            </w:ins>
          </w:p>
        </w:tc>
      </w:tr>
      <w:tr w:rsidR="00A22A96" w:rsidRPr="00093574" w14:paraId="72990F4C" w14:textId="77777777" w:rsidTr="00F16AEE">
        <w:trPr>
          <w:trHeight w:val="268"/>
          <w:jc w:val="center"/>
          <w:ins w:id="1234" w:author="Md. Rashed Babu" w:date="2022-10-04T17:19:00Z"/>
        </w:trPr>
        <w:tc>
          <w:tcPr>
            <w:tcW w:w="920" w:type="pct"/>
            <w:vAlign w:val="center"/>
          </w:tcPr>
          <w:p w14:paraId="2D46AC07" w14:textId="77777777" w:rsidR="00A22A96" w:rsidRPr="00093574" w:rsidRDefault="00A22A96" w:rsidP="00F16AEE">
            <w:pPr>
              <w:jc w:val="both"/>
              <w:rPr>
                <w:ins w:id="1235" w:author="Md. Rashed Babu" w:date="2022-10-04T17:19:00Z"/>
                <w:rFonts w:ascii="Times New Roman" w:hAnsi="Times New Roman" w:cs="Times New Roman"/>
                <w:bCs/>
                <w:sz w:val="24"/>
                <w:szCs w:val="24"/>
              </w:rPr>
            </w:pPr>
            <w:ins w:id="1236" w:author="Md. Rashed Babu" w:date="2022-10-04T17:19:00Z">
              <w:r w:rsidRPr="00093574">
                <w:rPr>
                  <w:rFonts w:ascii="Times New Roman" w:hAnsi="Times New Roman" w:cs="Times New Roman"/>
                  <w:bCs/>
                  <w:sz w:val="24"/>
                  <w:szCs w:val="24"/>
                </w:rPr>
                <w:t>No</w:t>
              </w:r>
            </w:ins>
          </w:p>
        </w:tc>
        <w:tc>
          <w:tcPr>
            <w:tcW w:w="715" w:type="pct"/>
            <w:vAlign w:val="center"/>
          </w:tcPr>
          <w:p w14:paraId="0B4248E9" w14:textId="77777777" w:rsidR="00A22A96" w:rsidRPr="00093574" w:rsidRDefault="00A22A96" w:rsidP="00F16AEE">
            <w:pPr>
              <w:jc w:val="both"/>
              <w:rPr>
                <w:ins w:id="1237" w:author="Md. Rashed Babu" w:date="2022-10-04T17:19:00Z"/>
                <w:rFonts w:ascii="Times New Roman" w:hAnsi="Times New Roman" w:cs="Times New Roman"/>
                <w:bCs/>
                <w:sz w:val="24"/>
                <w:szCs w:val="24"/>
              </w:rPr>
            </w:pPr>
            <w:ins w:id="1238" w:author="Md. Rashed Babu" w:date="2022-10-04T17:19:00Z">
              <w:r w:rsidRPr="00093574">
                <w:rPr>
                  <w:rFonts w:ascii="Times New Roman" w:hAnsi="Times New Roman" w:cs="Times New Roman"/>
                  <w:bCs/>
                  <w:sz w:val="24"/>
                  <w:szCs w:val="24"/>
                </w:rPr>
                <w:t>4364 (63.31)</w:t>
              </w:r>
            </w:ins>
          </w:p>
        </w:tc>
        <w:tc>
          <w:tcPr>
            <w:tcW w:w="715" w:type="pct"/>
            <w:vAlign w:val="center"/>
          </w:tcPr>
          <w:p w14:paraId="08F3C73F" w14:textId="77777777" w:rsidR="00A22A96" w:rsidRPr="00093574" w:rsidRDefault="00A22A96" w:rsidP="00F16AEE">
            <w:pPr>
              <w:jc w:val="both"/>
              <w:rPr>
                <w:ins w:id="1239" w:author="Md. Rashed Babu" w:date="2022-10-04T17:19:00Z"/>
                <w:rFonts w:ascii="Times New Roman" w:hAnsi="Times New Roman" w:cs="Times New Roman"/>
                <w:bCs/>
                <w:sz w:val="24"/>
                <w:szCs w:val="24"/>
              </w:rPr>
            </w:pPr>
            <w:ins w:id="1240" w:author="Md. Rashed Babu" w:date="2022-10-04T17:19:00Z">
              <w:r w:rsidRPr="00093574">
                <w:rPr>
                  <w:rFonts w:ascii="Times New Roman" w:hAnsi="Times New Roman" w:cs="Times New Roman"/>
                  <w:bCs/>
                  <w:sz w:val="24"/>
                  <w:szCs w:val="24"/>
                </w:rPr>
                <w:t>2599 (36.69)</w:t>
              </w:r>
            </w:ins>
          </w:p>
        </w:tc>
        <w:tc>
          <w:tcPr>
            <w:tcW w:w="599" w:type="pct"/>
            <w:vMerge/>
            <w:vAlign w:val="center"/>
          </w:tcPr>
          <w:p w14:paraId="0B2F82FF" w14:textId="77777777" w:rsidR="00A22A96" w:rsidRPr="00093574" w:rsidRDefault="00A22A96" w:rsidP="00F16AEE">
            <w:pPr>
              <w:jc w:val="both"/>
              <w:rPr>
                <w:ins w:id="1241" w:author="Md. Rashed Babu" w:date="2022-10-04T17:19:00Z"/>
                <w:rFonts w:ascii="Times New Roman" w:hAnsi="Times New Roman" w:cs="Times New Roman"/>
                <w:bCs/>
                <w:sz w:val="24"/>
                <w:szCs w:val="24"/>
              </w:rPr>
            </w:pPr>
          </w:p>
        </w:tc>
        <w:tc>
          <w:tcPr>
            <w:tcW w:w="715" w:type="pct"/>
            <w:vAlign w:val="center"/>
          </w:tcPr>
          <w:p w14:paraId="38C13293" w14:textId="77777777" w:rsidR="00A22A96" w:rsidRPr="00093574" w:rsidRDefault="00A22A96" w:rsidP="00F16AEE">
            <w:pPr>
              <w:jc w:val="both"/>
              <w:rPr>
                <w:ins w:id="1242" w:author="Md. Rashed Babu" w:date="2022-10-04T17:19:00Z"/>
                <w:rFonts w:ascii="Times New Roman" w:hAnsi="Times New Roman" w:cs="Times New Roman"/>
                <w:bCs/>
                <w:sz w:val="24"/>
                <w:szCs w:val="24"/>
              </w:rPr>
            </w:pPr>
            <w:ins w:id="1243" w:author="Md. Rashed Babu" w:date="2022-10-04T17:19:00Z">
              <w:r w:rsidRPr="00093574">
                <w:rPr>
                  <w:rFonts w:ascii="Times New Roman" w:hAnsi="Times New Roman" w:cs="Times New Roman"/>
                  <w:bCs/>
                  <w:sz w:val="24"/>
                  <w:szCs w:val="24"/>
                </w:rPr>
                <w:t>5348 (72.19)</w:t>
              </w:r>
            </w:ins>
          </w:p>
        </w:tc>
        <w:tc>
          <w:tcPr>
            <w:tcW w:w="737" w:type="pct"/>
            <w:vAlign w:val="center"/>
          </w:tcPr>
          <w:p w14:paraId="66BE053F" w14:textId="77777777" w:rsidR="00A22A96" w:rsidRPr="00093574" w:rsidRDefault="00A22A96" w:rsidP="00F16AEE">
            <w:pPr>
              <w:jc w:val="both"/>
              <w:rPr>
                <w:ins w:id="1244" w:author="Md. Rashed Babu" w:date="2022-10-04T17:19:00Z"/>
                <w:rFonts w:ascii="Times New Roman" w:hAnsi="Times New Roman" w:cs="Times New Roman"/>
                <w:bCs/>
                <w:sz w:val="24"/>
                <w:szCs w:val="24"/>
              </w:rPr>
            </w:pPr>
            <w:ins w:id="1245" w:author="Md. Rashed Babu" w:date="2022-10-04T17:19:00Z">
              <w:r w:rsidRPr="00093574">
                <w:rPr>
                  <w:rFonts w:ascii="Times New Roman" w:hAnsi="Times New Roman" w:cs="Times New Roman"/>
                  <w:bCs/>
                  <w:sz w:val="24"/>
                  <w:szCs w:val="24"/>
                </w:rPr>
                <w:t>2231 (27.81)</w:t>
              </w:r>
            </w:ins>
          </w:p>
        </w:tc>
        <w:tc>
          <w:tcPr>
            <w:tcW w:w="599" w:type="pct"/>
            <w:vMerge/>
            <w:vAlign w:val="center"/>
          </w:tcPr>
          <w:p w14:paraId="22DC258B" w14:textId="77777777" w:rsidR="00A22A96" w:rsidRPr="00093574" w:rsidRDefault="00A22A96" w:rsidP="00F16AEE">
            <w:pPr>
              <w:jc w:val="both"/>
              <w:rPr>
                <w:ins w:id="1246" w:author="Md. Rashed Babu" w:date="2022-10-04T17:19:00Z"/>
                <w:rFonts w:ascii="Times New Roman" w:hAnsi="Times New Roman" w:cs="Times New Roman"/>
                <w:bCs/>
                <w:sz w:val="24"/>
                <w:szCs w:val="24"/>
              </w:rPr>
            </w:pPr>
          </w:p>
        </w:tc>
      </w:tr>
      <w:tr w:rsidR="00A22A96" w:rsidRPr="00093574" w14:paraId="3C7E20CC" w14:textId="77777777" w:rsidTr="00F16AEE">
        <w:trPr>
          <w:trHeight w:val="268"/>
          <w:jc w:val="center"/>
          <w:ins w:id="1247" w:author="Md. Rashed Babu" w:date="2022-10-04T17:19:00Z"/>
        </w:trPr>
        <w:tc>
          <w:tcPr>
            <w:tcW w:w="5000" w:type="pct"/>
            <w:gridSpan w:val="7"/>
            <w:vAlign w:val="center"/>
          </w:tcPr>
          <w:p w14:paraId="74ECD396" w14:textId="77777777" w:rsidR="00A22A96" w:rsidRPr="00405D72" w:rsidRDefault="00A22A96" w:rsidP="00F16AEE">
            <w:pPr>
              <w:jc w:val="both"/>
              <w:rPr>
                <w:ins w:id="1248" w:author="Md. Rashed Babu" w:date="2022-10-04T17:19:00Z"/>
                <w:rFonts w:ascii="Times New Roman" w:hAnsi="Times New Roman" w:cs="Times New Roman"/>
                <w:bCs/>
                <w:sz w:val="24"/>
                <w:szCs w:val="24"/>
              </w:rPr>
            </w:pPr>
            <w:ins w:id="1249" w:author="Md. Rashed Babu" w:date="2022-10-04T17:19:00Z">
              <w:r w:rsidRPr="00405D72">
                <w:rPr>
                  <w:rFonts w:ascii="Times New Roman" w:hAnsi="Times New Roman" w:cs="Times New Roman"/>
                  <w:b/>
                  <w:sz w:val="24"/>
                  <w:szCs w:val="24"/>
                </w:rPr>
                <w:t>Mother Stimulation</w:t>
              </w:r>
            </w:ins>
          </w:p>
        </w:tc>
      </w:tr>
      <w:tr w:rsidR="00A22A96" w:rsidRPr="00093574" w14:paraId="51630CCB" w14:textId="77777777" w:rsidTr="00F16AEE">
        <w:trPr>
          <w:trHeight w:val="268"/>
          <w:jc w:val="center"/>
          <w:ins w:id="1250" w:author="Md. Rashed Babu" w:date="2022-10-04T17:19:00Z"/>
        </w:trPr>
        <w:tc>
          <w:tcPr>
            <w:tcW w:w="920" w:type="pct"/>
            <w:vAlign w:val="center"/>
          </w:tcPr>
          <w:p w14:paraId="4DBCFCF6" w14:textId="77777777" w:rsidR="00A22A96" w:rsidRPr="00093574" w:rsidRDefault="00A22A96" w:rsidP="00F16AEE">
            <w:pPr>
              <w:jc w:val="both"/>
              <w:rPr>
                <w:ins w:id="1251" w:author="Md. Rashed Babu" w:date="2022-10-04T17:19:00Z"/>
                <w:rFonts w:ascii="Times New Roman" w:hAnsi="Times New Roman" w:cs="Times New Roman"/>
                <w:bCs/>
                <w:sz w:val="24"/>
                <w:szCs w:val="24"/>
              </w:rPr>
            </w:pPr>
            <w:ins w:id="1252" w:author="Md. Rashed Babu" w:date="2022-10-04T17:19:00Z">
              <w:r w:rsidRPr="00093574">
                <w:rPr>
                  <w:rFonts w:ascii="Times New Roman" w:hAnsi="Times New Roman" w:cs="Times New Roman"/>
                  <w:bCs/>
                  <w:sz w:val="24"/>
                  <w:szCs w:val="24"/>
                </w:rPr>
                <w:t>Yes</w:t>
              </w:r>
            </w:ins>
          </w:p>
        </w:tc>
        <w:tc>
          <w:tcPr>
            <w:tcW w:w="715" w:type="pct"/>
            <w:vAlign w:val="center"/>
          </w:tcPr>
          <w:p w14:paraId="664154D0" w14:textId="77777777" w:rsidR="00A22A96" w:rsidRPr="00093574" w:rsidRDefault="00A22A96" w:rsidP="00F16AEE">
            <w:pPr>
              <w:jc w:val="both"/>
              <w:rPr>
                <w:ins w:id="1253" w:author="Md. Rashed Babu" w:date="2022-10-04T17:19:00Z"/>
                <w:rFonts w:ascii="Times New Roman" w:hAnsi="Times New Roman" w:cs="Times New Roman"/>
                <w:bCs/>
                <w:sz w:val="24"/>
                <w:szCs w:val="24"/>
              </w:rPr>
            </w:pPr>
            <w:ins w:id="1254" w:author="Md. Rashed Babu" w:date="2022-10-04T17:19:00Z">
              <w:r w:rsidRPr="00093574">
                <w:rPr>
                  <w:rFonts w:ascii="Times New Roman" w:hAnsi="Times New Roman" w:cs="Times New Roman"/>
                  <w:bCs/>
                  <w:sz w:val="24"/>
                  <w:szCs w:val="24"/>
                </w:rPr>
                <w:t>4619 (66.26)</w:t>
              </w:r>
            </w:ins>
          </w:p>
        </w:tc>
        <w:tc>
          <w:tcPr>
            <w:tcW w:w="715" w:type="pct"/>
            <w:vAlign w:val="center"/>
          </w:tcPr>
          <w:p w14:paraId="735F9B88" w14:textId="77777777" w:rsidR="00A22A96" w:rsidRPr="00093574" w:rsidRDefault="00A22A96" w:rsidP="00F16AEE">
            <w:pPr>
              <w:jc w:val="both"/>
              <w:rPr>
                <w:ins w:id="1255" w:author="Md. Rashed Babu" w:date="2022-10-04T17:19:00Z"/>
                <w:rFonts w:ascii="Times New Roman" w:hAnsi="Times New Roman" w:cs="Times New Roman"/>
                <w:bCs/>
                <w:sz w:val="24"/>
                <w:szCs w:val="24"/>
              </w:rPr>
            </w:pPr>
            <w:ins w:id="1256" w:author="Md. Rashed Babu" w:date="2022-10-04T17:19:00Z">
              <w:r w:rsidRPr="00093574">
                <w:rPr>
                  <w:rFonts w:ascii="Times New Roman" w:hAnsi="Times New Roman" w:cs="Times New Roman"/>
                  <w:bCs/>
                  <w:sz w:val="24"/>
                  <w:szCs w:val="24"/>
                </w:rPr>
                <w:t>2422 (33.74)</w:t>
              </w:r>
            </w:ins>
          </w:p>
        </w:tc>
        <w:tc>
          <w:tcPr>
            <w:tcW w:w="599" w:type="pct"/>
            <w:vMerge w:val="restart"/>
            <w:vAlign w:val="center"/>
          </w:tcPr>
          <w:p w14:paraId="35DEA6CB" w14:textId="77777777" w:rsidR="00A22A96" w:rsidRPr="00093574" w:rsidRDefault="00A22A96" w:rsidP="00F16AEE">
            <w:pPr>
              <w:jc w:val="both"/>
              <w:rPr>
                <w:ins w:id="1257" w:author="Md. Rashed Babu" w:date="2022-10-04T17:19:00Z"/>
                <w:rFonts w:ascii="Times New Roman" w:hAnsi="Times New Roman" w:cs="Times New Roman"/>
                <w:bCs/>
                <w:sz w:val="24"/>
                <w:szCs w:val="24"/>
              </w:rPr>
            </w:pPr>
            <w:ins w:id="1258" w:author="Md. Rashed Babu" w:date="2022-10-04T17:19:00Z">
              <w:r w:rsidRPr="00093574">
                <w:rPr>
                  <w:rFonts w:ascii="Times New Roman" w:hAnsi="Times New Roman" w:cs="Times New Roman"/>
                  <w:bCs/>
                  <w:sz w:val="24"/>
                  <w:szCs w:val="24"/>
                </w:rPr>
                <w:t>0.002</w:t>
              </w:r>
            </w:ins>
          </w:p>
        </w:tc>
        <w:tc>
          <w:tcPr>
            <w:tcW w:w="715" w:type="pct"/>
            <w:vAlign w:val="center"/>
          </w:tcPr>
          <w:p w14:paraId="39B19349" w14:textId="77777777" w:rsidR="00A22A96" w:rsidRPr="00093574" w:rsidRDefault="00A22A96" w:rsidP="00F16AEE">
            <w:pPr>
              <w:jc w:val="both"/>
              <w:rPr>
                <w:ins w:id="1259" w:author="Md. Rashed Babu" w:date="2022-10-04T17:19:00Z"/>
                <w:rFonts w:ascii="Times New Roman" w:hAnsi="Times New Roman" w:cs="Times New Roman"/>
                <w:bCs/>
                <w:sz w:val="24"/>
                <w:szCs w:val="24"/>
              </w:rPr>
            </w:pPr>
            <w:ins w:id="1260" w:author="Md. Rashed Babu" w:date="2022-10-04T17:19:00Z">
              <w:r w:rsidRPr="00093574">
                <w:rPr>
                  <w:rFonts w:ascii="Times New Roman" w:hAnsi="Times New Roman" w:cs="Times New Roman"/>
                  <w:bCs/>
                  <w:sz w:val="24"/>
                  <w:szCs w:val="24"/>
                </w:rPr>
                <w:t>5696 (75.86)</w:t>
              </w:r>
            </w:ins>
          </w:p>
        </w:tc>
        <w:tc>
          <w:tcPr>
            <w:tcW w:w="737" w:type="pct"/>
            <w:vAlign w:val="center"/>
          </w:tcPr>
          <w:p w14:paraId="6C6C33AE" w14:textId="77777777" w:rsidR="00A22A96" w:rsidRPr="00093574" w:rsidRDefault="00A22A96" w:rsidP="00F16AEE">
            <w:pPr>
              <w:jc w:val="both"/>
              <w:rPr>
                <w:ins w:id="1261" w:author="Md. Rashed Babu" w:date="2022-10-04T17:19:00Z"/>
                <w:rFonts w:ascii="Times New Roman" w:hAnsi="Times New Roman" w:cs="Times New Roman"/>
                <w:bCs/>
                <w:sz w:val="24"/>
                <w:szCs w:val="24"/>
              </w:rPr>
            </w:pPr>
            <w:ins w:id="1262" w:author="Md. Rashed Babu" w:date="2022-10-04T17:19:00Z">
              <w:r w:rsidRPr="00093574">
                <w:rPr>
                  <w:rFonts w:ascii="Times New Roman" w:hAnsi="Times New Roman" w:cs="Times New Roman"/>
                  <w:bCs/>
                  <w:sz w:val="24"/>
                  <w:szCs w:val="24"/>
                </w:rPr>
                <w:t>1949 (24.14)</w:t>
              </w:r>
            </w:ins>
          </w:p>
        </w:tc>
        <w:tc>
          <w:tcPr>
            <w:tcW w:w="599" w:type="pct"/>
            <w:vMerge w:val="restart"/>
            <w:vAlign w:val="center"/>
          </w:tcPr>
          <w:p w14:paraId="0E078417" w14:textId="77777777" w:rsidR="00A22A96" w:rsidRPr="00093574" w:rsidRDefault="00A22A96" w:rsidP="00F16AEE">
            <w:pPr>
              <w:jc w:val="both"/>
              <w:rPr>
                <w:ins w:id="1263" w:author="Md. Rashed Babu" w:date="2022-10-04T17:19:00Z"/>
                <w:rFonts w:ascii="Times New Roman" w:hAnsi="Times New Roman" w:cs="Times New Roman"/>
                <w:bCs/>
                <w:sz w:val="24"/>
                <w:szCs w:val="24"/>
              </w:rPr>
            </w:pPr>
            <w:ins w:id="1264" w:author="Md. Rashed Babu" w:date="2022-10-04T17:19:00Z">
              <w:r w:rsidRPr="00093574">
                <w:rPr>
                  <w:rFonts w:ascii="Times New Roman" w:hAnsi="Times New Roman" w:cs="Times New Roman"/>
                  <w:bCs/>
                  <w:sz w:val="24"/>
                  <w:szCs w:val="24"/>
                </w:rPr>
                <w:t>&lt;0.001</w:t>
              </w:r>
            </w:ins>
          </w:p>
        </w:tc>
      </w:tr>
      <w:tr w:rsidR="00A22A96" w:rsidRPr="00093574" w14:paraId="72156A6D" w14:textId="77777777" w:rsidTr="00F16AEE">
        <w:trPr>
          <w:trHeight w:val="268"/>
          <w:jc w:val="center"/>
          <w:ins w:id="1265" w:author="Md. Rashed Babu" w:date="2022-10-04T17:19:00Z"/>
        </w:trPr>
        <w:tc>
          <w:tcPr>
            <w:tcW w:w="920" w:type="pct"/>
            <w:vAlign w:val="center"/>
          </w:tcPr>
          <w:p w14:paraId="5FEEA88D" w14:textId="77777777" w:rsidR="00A22A96" w:rsidRPr="00093574" w:rsidRDefault="00A22A96" w:rsidP="00F16AEE">
            <w:pPr>
              <w:jc w:val="both"/>
              <w:rPr>
                <w:ins w:id="1266" w:author="Md. Rashed Babu" w:date="2022-10-04T17:19:00Z"/>
                <w:rFonts w:ascii="Times New Roman" w:hAnsi="Times New Roman" w:cs="Times New Roman"/>
                <w:bCs/>
                <w:sz w:val="24"/>
                <w:szCs w:val="24"/>
              </w:rPr>
            </w:pPr>
            <w:ins w:id="1267" w:author="Md. Rashed Babu" w:date="2022-10-04T17:19:00Z">
              <w:r w:rsidRPr="00093574">
                <w:rPr>
                  <w:rFonts w:ascii="Times New Roman" w:hAnsi="Times New Roman" w:cs="Times New Roman"/>
                  <w:bCs/>
                  <w:sz w:val="24"/>
                  <w:szCs w:val="24"/>
                </w:rPr>
                <w:t>No</w:t>
              </w:r>
            </w:ins>
          </w:p>
        </w:tc>
        <w:tc>
          <w:tcPr>
            <w:tcW w:w="715" w:type="pct"/>
            <w:vAlign w:val="center"/>
          </w:tcPr>
          <w:p w14:paraId="61C51D23" w14:textId="77777777" w:rsidR="00A22A96" w:rsidRPr="00093574" w:rsidRDefault="00A22A96" w:rsidP="00F16AEE">
            <w:pPr>
              <w:jc w:val="both"/>
              <w:rPr>
                <w:ins w:id="1268" w:author="Md. Rashed Babu" w:date="2022-10-04T17:19:00Z"/>
                <w:rFonts w:ascii="Times New Roman" w:hAnsi="Times New Roman" w:cs="Times New Roman"/>
                <w:bCs/>
                <w:sz w:val="24"/>
                <w:szCs w:val="24"/>
              </w:rPr>
            </w:pPr>
            <w:ins w:id="1269" w:author="Md. Rashed Babu" w:date="2022-10-04T17:19:00Z">
              <w:r w:rsidRPr="00093574">
                <w:rPr>
                  <w:rFonts w:ascii="Times New Roman" w:hAnsi="Times New Roman" w:cs="Times New Roman"/>
                  <w:bCs/>
                  <w:sz w:val="24"/>
                  <w:szCs w:val="24"/>
                </w:rPr>
                <w:t>682 (60.2)</w:t>
              </w:r>
            </w:ins>
          </w:p>
        </w:tc>
        <w:tc>
          <w:tcPr>
            <w:tcW w:w="715" w:type="pct"/>
            <w:vAlign w:val="center"/>
          </w:tcPr>
          <w:p w14:paraId="61FBA17A" w14:textId="77777777" w:rsidR="00A22A96" w:rsidRPr="00093574" w:rsidRDefault="00A22A96" w:rsidP="00F16AEE">
            <w:pPr>
              <w:jc w:val="both"/>
              <w:rPr>
                <w:ins w:id="1270" w:author="Md. Rashed Babu" w:date="2022-10-04T17:19:00Z"/>
                <w:rFonts w:ascii="Times New Roman" w:hAnsi="Times New Roman" w:cs="Times New Roman"/>
                <w:bCs/>
                <w:sz w:val="24"/>
                <w:szCs w:val="24"/>
              </w:rPr>
            </w:pPr>
            <w:ins w:id="1271" w:author="Md. Rashed Babu" w:date="2022-10-04T17:19:00Z">
              <w:r w:rsidRPr="00093574">
                <w:rPr>
                  <w:rFonts w:ascii="Times New Roman" w:hAnsi="Times New Roman" w:cs="Times New Roman"/>
                  <w:bCs/>
                  <w:sz w:val="24"/>
                  <w:szCs w:val="24"/>
                </w:rPr>
                <w:t>425 (39.8)</w:t>
              </w:r>
            </w:ins>
          </w:p>
        </w:tc>
        <w:tc>
          <w:tcPr>
            <w:tcW w:w="599" w:type="pct"/>
            <w:vMerge/>
            <w:vAlign w:val="center"/>
          </w:tcPr>
          <w:p w14:paraId="0D6EB664" w14:textId="77777777" w:rsidR="00A22A96" w:rsidRPr="00093574" w:rsidRDefault="00A22A96" w:rsidP="00F16AEE">
            <w:pPr>
              <w:jc w:val="both"/>
              <w:rPr>
                <w:ins w:id="1272" w:author="Md. Rashed Babu" w:date="2022-10-04T17:19:00Z"/>
                <w:rFonts w:ascii="Times New Roman" w:hAnsi="Times New Roman" w:cs="Times New Roman"/>
                <w:bCs/>
                <w:sz w:val="24"/>
                <w:szCs w:val="24"/>
              </w:rPr>
            </w:pPr>
          </w:p>
        </w:tc>
        <w:tc>
          <w:tcPr>
            <w:tcW w:w="715" w:type="pct"/>
            <w:vAlign w:val="center"/>
          </w:tcPr>
          <w:p w14:paraId="6B57D179" w14:textId="77777777" w:rsidR="00A22A96" w:rsidRPr="00093574" w:rsidRDefault="00A22A96" w:rsidP="00F16AEE">
            <w:pPr>
              <w:jc w:val="both"/>
              <w:rPr>
                <w:ins w:id="1273" w:author="Md. Rashed Babu" w:date="2022-10-04T17:19:00Z"/>
                <w:rFonts w:ascii="Times New Roman" w:hAnsi="Times New Roman" w:cs="Times New Roman"/>
                <w:bCs/>
                <w:sz w:val="24"/>
                <w:szCs w:val="24"/>
              </w:rPr>
            </w:pPr>
            <w:ins w:id="1274" w:author="Md. Rashed Babu" w:date="2022-10-04T17:19:00Z">
              <w:r w:rsidRPr="00093574">
                <w:rPr>
                  <w:rFonts w:ascii="Times New Roman" w:hAnsi="Times New Roman" w:cs="Times New Roman"/>
                  <w:bCs/>
                  <w:sz w:val="24"/>
                  <w:szCs w:val="24"/>
                </w:rPr>
                <w:t>1150 (70.2)</w:t>
              </w:r>
            </w:ins>
          </w:p>
        </w:tc>
        <w:tc>
          <w:tcPr>
            <w:tcW w:w="737" w:type="pct"/>
            <w:vAlign w:val="center"/>
          </w:tcPr>
          <w:p w14:paraId="230C032C" w14:textId="77777777" w:rsidR="00A22A96" w:rsidRPr="00093574" w:rsidRDefault="00A22A96" w:rsidP="00F16AEE">
            <w:pPr>
              <w:jc w:val="both"/>
              <w:rPr>
                <w:ins w:id="1275" w:author="Md. Rashed Babu" w:date="2022-10-04T17:19:00Z"/>
                <w:rFonts w:ascii="Times New Roman" w:hAnsi="Times New Roman" w:cs="Times New Roman"/>
                <w:bCs/>
                <w:sz w:val="24"/>
                <w:szCs w:val="24"/>
              </w:rPr>
            </w:pPr>
            <w:ins w:id="1276" w:author="Md. Rashed Babu" w:date="2022-10-04T17:19:00Z">
              <w:r w:rsidRPr="00093574">
                <w:rPr>
                  <w:rFonts w:ascii="Times New Roman" w:hAnsi="Times New Roman" w:cs="Times New Roman"/>
                  <w:bCs/>
                  <w:sz w:val="24"/>
                  <w:szCs w:val="24"/>
                </w:rPr>
                <w:t>551 (29.8)</w:t>
              </w:r>
            </w:ins>
          </w:p>
        </w:tc>
        <w:tc>
          <w:tcPr>
            <w:tcW w:w="599" w:type="pct"/>
            <w:vMerge/>
            <w:vAlign w:val="center"/>
          </w:tcPr>
          <w:p w14:paraId="1EE27E56" w14:textId="77777777" w:rsidR="00A22A96" w:rsidRPr="00093574" w:rsidRDefault="00A22A96" w:rsidP="00F16AEE">
            <w:pPr>
              <w:jc w:val="both"/>
              <w:rPr>
                <w:ins w:id="1277" w:author="Md. Rashed Babu" w:date="2022-10-04T17:19:00Z"/>
                <w:rFonts w:ascii="Times New Roman" w:hAnsi="Times New Roman" w:cs="Times New Roman"/>
                <w:bCs/>
                <w:sz w:val="24"/>
                <w:szCs w:val="24"/>
              </w:rPr>
            </w:pPr>
          </w:p>
        </w:tc>
      </w:tr>
      <w:tr w:rsidR="00A22A96" w:rsidRPr="00093574" w14:paraId="47ABE369" w14:textId="77777777" w:rsidTr="00F16AEE">
        <w:trPr>
          <w:trHeight w:val="268"/>
          <w:jc w:val="center"/>
          <w:ins w:id="1278" w:author="Md. Rashed Babu" w:date="2022-10-04T17:19:00Z"/>
        </w:trPr>
        <w:tc>
          <w:tcPr>
            <w:tcW w:w="5000" w:type="pct"/>
            <w:gridSpan w:val="7"/>
            <w:vAlign w:val="center"/>
          </w:tcPr>
          <w:p w14:paraId="3AA0D8DA" w14:textId="77777777" w:rsidR="00A22A96" w:rsidRPr="00405D72" w:rsidRDefault="00A22A96" w:rsidP="00F16AEE">
            <w:pPr>
              <w:jc w:val="both"/>
              <w:rPr>
                <w:ins w:id="1279" w:author="Md. Rashed Babu" w:date="2022-10-04T17:19:00Z"/>
                <w:rFonts w:ascii="Times New Roman" w:hAnsi="Times New Roman" w:cs="Times New Roman"/>
                <w:bCs/>
                <w:sz w:val="24"/>
                <w:szCs w:val="24"/>
              </w:rPr>
            </w:pPr>
            <w:ins w:id="1280" w:author="Md. Rashed Babu" w:date="2022-10-04T17:19:00Z">
              <w:r w:rsidRPr="00405D72">
                <w:rPr>
                  <w:rFonts w:ascii="Times New Roman" w:hAnsi="Times New Roman" w:cs="Times New Roman"/>
                  <w:b/>
                  <w:sz w:val="24"/>
                  <w:szCs w:val="24"/>
                </w:rPr>
                <w:t>Father Stimulation</w:t>
              </w:r>
            </w:ins>
          </w:p>
        </w:tc>
      </w:tr>
      <w:tr w:rsidR="00A22A96" w:rsidRPr="00093574" w14:paraId="21BA803B" w14:textId="77777777" w:rsidTr="00F16AEE">
        <w:trPr>
          <w:trHeight w:val="268"/>
          <w:jc w:val="center"/>
          <w:ins w:id="1281" w:author="Md. Rashed Babu" w:date="2022-10-04T17:19:00Z"/>
        </w:trPr>
        <w:tc>
          <w:tcPr>
            <w:tcW w:w="920" w:type="pct"/>
            <w:vAlign w:val="center"/>
          </w:tcPr>
          <w:p w14:paraId="2840002C" w14:textId="77777777" w:rsidR="00A22A96" w:rsidRPr="00093574" w:rsidRDefault="00A22A96" w:rsidP="00F16AEE">
            <w:pPr>
              <w:jc w:val="both"/>
              <w:rPr>
                <w:ins w:id="1282" w:author="Md. Rashed Babu" w:date="2022-10-04T17:19:00Z"/>
                <w:rFonts w:ascii="Times New Roman" w:hAnsi="Times New Roman" w:cs="Times New Roman"/>
                <w:bCs/>
                <w:sz w:val="24"/>
                <w:szCs w:val="24"/>
              </w:rPr>
            </w:pPr>
            <w:ins w:id="1283" w:author="Md. Rashed Babu" w:date="2022-10-04T17:19:00Z">
              <w:r w:rsidRPr="00093574">
                <w:rPr>
                  <w:rFonts w:ascii="Times New Roman" w:hAnsi="Times New Roman" w:cs="Times New Roman"/>
                  <w:bCs/>
                  <w:sz w:val="24"/>
                  <w:szCs w:val="24"/>
                </w:rPr>
                <w:t>Yes</w:t>
              </w:r>
            </w:ins>
          </w:p>
        </w:tc>
        <w:tc>
          <w:tcPr>
            <w:tcW w:w="715" w:type="pct"/>
            <w:vAlign w:val="center"/>
          </w:tcPr>
          <w:p w14:paraId="3A536756" w14:textId="77777777" w:rsidR="00A22A96" w:rsidRPr="00093574" w:rsidRDefault="00A22A96" w:rsidP="00F16AEE">
            <w:pPr>
              <w:jc w:val="both"/>
              <w:rPr>
                <w:ins w:id="1284" w:author="Md. Rashed Babu" w:date="2022-10-04T17:19:00Z"/>
                <w:rFonts w:ascii="Times New Roman" w:hAnsi="Times New Roman" w:cs="Times New Roman"/>
                <w:bCs/>
                <w:sz w:val="24"/>
                <w:szCs w:val="24"/>
              </w:rPr>
            </w:pPr>
            <w:ins w:id="1285" w:author="Md. Rashed Babu" w:date="2022-10-04T17:19:00Z">
              <w:r w:rsidRPr="00093574">
                <w:rPr>
                  <w:rFonts w:ascii="Times New Roman" w:hAnsi="Times New Roman" w:cs="Times New Roman"/>
                  <w:bCs/>
                  <w:sz w:val="24"/>
                  <w:szCs w:val="24"/>
                </w:rPr>
                <w:t>3035 (66.49)</w:t>
              </w:r>
            </w:ins>
          </w:p>
        </w:tc>
        <w:tc>
          <w:tcPr>
            <w:tcW w:w="715" w:type="pct"/>
            <w:vAlign w:val="center"/>
          </w:tcPr>
          <w:p w14:paraId="2CB00F6E" w14:textId="77777777" w:rsidR="00A22A96" w:rsidRPr="00093574" w:rsidRDefault="00A22A96" w:rsidP="00F16AEE">
            <w:pPr>
              <w:jc w:val="both"/>
              <w:rPr>
                <w:ins w:id="1286" w:author="Md. Rashed Babu" w:date="2022-10-04T17:19:00Z"/>
                <w:rFonts w:ascii="Times New Roman" w:hAnsi="Times New Roman" w:cs="Times New Roman"/>
                <w:bCs/>
                <w:sz w:val="24"/>
                <w:szCs w:val="24"/>
              </w:rPr>
            </w:pPr>
            <w:ins w:id="1287" w:author="Md. Rashed Babu" w:date="2022-10-04T17:19:00Z">
              <w:r w:rsidRPr="00093574">
                <w:rPr>
                  <w:rFonts w:ascii="Times New Roman" w:hAnsi="Times New Roman" w:cs="Times New Roman"/>
                  <w:bCs/>
                  <w:sz w:val="24"/>
                  <w:szCs w:val="24"/>
                </w:rPr>
                <w:t>1613 (33.51)</w:t>
              </w:r>
            </w:ins>
          </w:p>
        </w:tc>
        <w:tc>
          <w:tcPr>
            <w:tcW w:w="599" w:type="pct"/>
            <w:vMerge w:val="restart"/>
            <w:vAlign w:val="center"/>
          </w:tcPr>
          <w:p w14:paraId="794CC9D9" w14:textId="77777777" w:rsidR="00A22A96" w:rsidRPr="00093574" w:rsidRDefault="00A22A96" w:rsidP="00F16AEE">
            <w:pPr>
              <w:jc w:val="both"/>
              <w:rPr>
                <w:ins w:id="1288" w:author="Md. Rashed Babu" w:date="2022-10-04T17:19:00Z"/>
                <w:rFonts w:ascii="Times New Roman" w:hAnsi="Times New Roman" w:cs="Times New Roman"/>
                <w:bCs/>
                <w:sz w:val="24"/>
                <w:szCs w:val="24"/>
              </w:rPr>
            </w:pPr>
            <w:ins w:id="1289" w:author="Md. Rashed Babu" w:date="2022-10-04T17:19:00Z">
              <w:r w:rsidRPr="00093574">
                <w:rPr>
                  <w:rFonts w:ascii="Times New Roman" w:hAnsi="Times New Roman" w:cs="Times New Roman"/>
                  <w:bCs/>
                  <w:sz w:val="24"/>
                  <w:szCs w:val="24"/>
                </w:rPr>
                <w:t>0.078</w:t>
              </w:r>
            </w:ins>
          </w:p>
        </w:tc>
        <w:tc>
          <w:tcPr>
            <w:tcW w:w="715" w:type="pct"/>
            <w:vAlign w:val="center"/>
          </w:tcPr>
          <w:p w14:paraId="11E87056" w14:textId="77777777" w:rsidR="00A22A96" w:rsidRPr="00093574" w:rsidRDefault="00A22A96" w:rsidP="00F16AEE">
            <w:pPr>
              <w:jc w:val="both"/>
              <w:rPr>
                <w:ins w:id="1290" w:author="Md. Rashed Babu" w:date="2022-10-04T17:19:00Z"/>
                <w:rFonts w:ascii="Times New Roman" w:hAnsi="Times New Roman" w:cs="Times New Roman"/>
                <w:bCs/>
                <w:sz w:val="24"/>
                <w:szCs w:val="24"/>
              </w:rPr>
            </w:pPr>
            <w:ins w:id="1291" w:author="Md. Rashed Babu" w:date="2022-10-04T17:19:00Z">
              <w:r w:rsidRPr="00093574">
                <w:rPr>
                  <w:rFonts w:ascii="Times New Roman" w:hAnsi="Times New Roman" w:cs="Times New Roman"/>
                  <w:bCs/>
                  <w:sz w:val="24"/>
                  <w:szCs w:val="24"/>
                </w:rPr>
                <w:t>3024 (73.11)</w:t>
              </w:r>
            </w:ins>
          </w:p>
        </w:tc>
        <w:tc>
          <w:tcPr>
            <w:tcW w:w="737" w:type="pct"/>
            <w:vAlign w:val="center"/>
          </w:tcPr>
          <w:p w14:paraId="1D2A594D" w14:textId="77777777" w:rsidR="00A22A96" w:rsidRPr="00093574" w:rsidRDefault="00A22A96" w:rsidP="00F16AEE">
            <w:pPr>
              <w:jc w:val="both"/>
              <w:rPr>
                <w:ins w:id="1292" w:author="Md. Rashed Babu" w:date="2022-10-04T17:19:00Z"/>
                <w:rFonts w:ascii="Times New Roman" w:hAnsi="Times New Roman" w:cs="Times New Roman"/>
                <w:bCs/>
                <w:sz w:val="24"/>
                <w:szCs w:val="24"/>
              </w:rPr>
            </w:pPr>
            <w:ins w:id="1293" w:author="Md. Rashed Babu" w:date="2022-10-04T17:19:00Z">
              <w:r w:rsidRPr="00093574">
                <w:rPr>
                  <w:rFonts w:ascii="Times New Roman" w:hAnsi="Times New Roman" w:cs="Times New Roman"/>
                  <w:bCs/>
                  <w:sz w:val="24"/>
                  <w:szCs w:val="24"/>
                </w:rPr>
                <w:t>1151 (26.89)</w:t>
              </w:r>
            </w:ins>
          </w:p>
        </w:tc>
        <w:tc>
          <w:tcPr>
            <w:tcW w:w="599" w:type="pct"/>
            <w:vMerge w:val="restart"/>
            <w:vAlign w:val="center"/>
          </w:tcPr>
          <w:p w14:paraId="7CB0B270" w14:textId="77777777" w:rsidR="00A22A96" w:rsidRPr="00093574" w:rsidRDefault="00A22A96" w:rsidP="00F16AEE">
            <w:pPr>
              <w:jc w:val="both"/>
              <w:rPr>
                <w:ins w:id="1294" w:author="Md. Rashed Babu" w:date="2022-10-04T17:19:00Z"/>
                <w:rFonts w:ascii="Times New Roman" w:hAnsi="Times New Roman" w:cs="Times New Roman"/>
                <w:bCs/>
                <w:sz w:val="24"/>
                <w:szCs w:val="24"/>
              </w:rPr>
            </w:pPr>
            <w:ins w:id="1295" w:author="Md. Rashed Babu" w:date="2022-10-04T17:19:00Z">
              <w:r w:rsidRPr="00093574">
                <w:rPr>
                  <w:rFonts w:ascii="Times New Roman" w:hAnsi="Times New Roman" w:cs="Times New Roman"/>
                  <w:bCs/>
                  <w:sz w:val="24"/>
                  <w:szCs w:val="24"/>
                </w:rPr>
                <w:t>&lt;0.001</w:t>
              </w:r>
            </w:ins>
          </w:p>
        </w:tc>
      </w:tr>
      <w:tr w:rsidR="00A22A96" w:rsidRPr="00093574" w14:paraId="2C6F44A5" w14:textId="77777777" w:rsidTr="00F16AEE">
        <w:trPr>
          <w:trHeight w:val="268"/>
          <w:jc w:val="center"/>
          <w:ins w:id="1296" w:author="Md. Rashed Babu" w:date="2022-10-04T17:19:00Z"/>
        </w:trPr>
        <w:tc>
          <w:tcPr>
            <w:tcW w:w="920" w:type="pct"/>
            <w:vAlign w:val="center"/>
          </w:tcPr>
          <w:p w14:paraId="0AD60F8F" w14:textId="77777777" w:rsidR="00A22A96" w:rsidRPr="00093574" w:rsidRDefault="00A22A96" w:rsidP="00F16AEE">
            <w:pPr>
              <w:jc w:val="both"/>
              <w:rPr>
                <w:ins w:id="1297" w:author="Md. Rashed Babu" w:date="2022-10-04T17:19:00Z"/>
                <w:rFonts w:ascii="Times New Roman" w:hAnsi="Times New Roman" w:cs="Times New Roman"/>
                <w:bCs/>
                <w:sz w:val="24"/>
                <w:szCs w:val="24"/>
              </w:rPr>
            </w:pPr>
            <w:ins w:id="1298" w:author="Md. Rashed Babu" w:date="2022-10-04T17:19:00Z">
              <w:r w:rsidRPr="00093574">
                <w:rPr>
                  <w:rFonts w:ascii="Times New Roman" w:hAnsi="Times New Roman" w:cs="Times New Roman"/>
                  <w:bCs/>
                  <w:sz w:val="24"/>
                  <w:szCs w:val="24"/>
                </w:rPr>
                <w:t>No</w:t>
              </w:r>
            </w:ins>
          </w:p>
        </w:tc>
        <w:tc>
          <w:tcPr>
            <w:tcW w:w="715" w:type="pct"/>
            <w:vAlign w:val="center"/>
          </w:tcPr>
          <w:p w14:paraId="511F964C" w14:textId="77777777" w:rsidR="00A22A96" w:rsidRPr="00093574" w:rsidRDefault="00A22A96" w:rsidP="00F16AEE">
            <w:pPr>
              <w:jc w:val="both"/>
              <w:rPr>
                <w:ins w:id="1299" w:author="Md. Rashed Babu" w:date="2022-10-04T17:19:00Z"/>
                <w:rFonts w:ascii="Times New Roman" w:hAnsi="Times New Roman" w:cs="Times New Roman"/>
                <w:bCs/>
                <w:sz w:val="24"/>
                <w:szCs w:val="24"/>
              </w:rPr>
            </w:pPr>
            <w:ins w:id="1300" w:author="Md. Rashed Babu" w:date="2022-10-04T17:19:00Z">
              <w:r w:rsidRPr="00093574">
                <w:rPr>
                  <w:rFonts w:ascii="Times New Roman" w:hAnsi="Times New Roman" w:cs="Times New Roman"/>
                  <w:bCs/>
                  <w:sz w:val="24"/>
                  <w:szCs w:val="24"/>
                </w:rPr>
                <w:t>2266 (64.02)</w:t>
              </w:r>
            </w:ins>
          </w:p>
        </w:tc>
        <w:tc>
          <w:tcPr>
            <w:tcW w:w="715" w:type="pct"/>
            <w:vAlign w:val="center"/>
          </w:tcPr>
          <w:p w14:paraId="43D5C809" w14:textId="77777777" w:rsidR="00A22A96" w:rsidRPr="00093574" w:rsidRDefault="00A22A96" w:rsidP="00F16AEE">
            <w:pPr>
              <w:jc w:val="both"/>
              <w:rPr>
                <w:ins w:id="1301" w:author="Md. Rashed Babu" w:date="2022-10-04T17:19:00Z"/>
                <w:rFonts w:ascii="Times New Roman" w:hAnsi="Times New Roman" w:cs="Times New Roman"/>
                <w:bCs/>
                <w:sz w:val="24"/>
                <w:szCs w:val="24"/>
              </w:rPr>
            </w:pPr>
            <w:ins w:id="1302" w:author="Md. Rashed Babu" w:date="2022-10-04T17:19:00Z">
              <w:r w:rsidRPr="00093574">
                <w:rPr>
                  <w:rFonts w:ascii="Times New Roman" w:hAnsi="Times New Roman" w:cs="Times New Roman"/>
                  <w:bCs/>
                  <w:sz w:val="24"/>
                  <w:szCs w:val="24"/>
                </w:rPr>
                <w:t>1234 (35.98)</w:t>
              </w:r>
            </w:ins>
          </w:p>
        </w:tc>
        <w:tc>
          <w:tcPr>
            <w:tcW w:w="599" w:type="pct"/>
            <w:vMerge/>
            <w:vAlign w:val="center"/>
          </w:tcPr>
          <w:p w14:paraId="7B67E6B8" w14:textId="77777777" w:rsidR="00A22A96" w:rsidRPr="00093574" w:rsidRDefault="00A22A96" w:rsidP="00F16AEE">
            <w:pPr>
              <w:jc w:val="both"/>
              <w:rPr>
                <w:ins w:id="1303" w:author="Md. Rashed Babu" w:date="2022-10-04T17:19:00Z"/>
                <w:rFonts w:ascii="Times New Roman" w:hAnsi="Times New Roman" w:cs="Times New Roman"/>
                <w:bCs/>
                <w:sz w:val="24"/>
                <w:szCs w:val="24"/>
              </w:rPr>
            </w:pPr>
          </w:p>
        </w:tc>
        <w:tc>
          <w:tcPr>
            <w:tcW w:w="715" w:type="pct"/>
            <w:vAlign w:val="center"/>
          </w:tcPr>
          <w:p w14:paraId="5C0B1ECC" w14:textId="77777777" w:rsidR="00A22A96" w:rsidRPr="00093574" w:rsidRDefault="00A22A96" w:rsidP="00F16AEE">
            <w:pPr>
              <w:jc w:val="both"/>
              <w:rPr>
                <w:ins w:id="1304" w:author="Md. Rashed Babu" w:date="2022-10-04T17:19:00Z"/>
                <w:rFonts w:ascii="Times New Roman" w:hAnsi="Times New Roman" w:cs="Times New Roman"/>
                <w:bCs/>
                <w:sz w:val="24"/>
                <w:szCs w:val="24"/>
              </w:rPr>
            </w:pPr>
            <w:ins w:id="1305" w:author="Md. Rashed Babu" w:date="2022-10-04T17:19:00Z">
              <w:r w:rsidRPr="00093574">
                <w:rPr>
                  <w:rFonts w:ascii="Times New Roman" w:hAnsi="Times New Roman" w:cs="Times New Roman"/>
                  <w:bCs/>
                  <w:sz w:val="24"/>
                  <w:szCs w:val="24"/>
                </w:rPr>
                <w:t>3822 (76.29)</w:t>
              </w:r>
            </w:ins>
          </w:p>
        </w:tc>
        <w:tc>
          <w:tcPr>
            <w:tcW w:w="737" w:type="pct"/>
            <w:vAlign w:val="center"/>
          </w:tcPr>
          <w:p w14:paraId="31A95EFD" w14:textId="77777777" w:rsidR="00A22A96" w:rsidRPr="00093574" w:rsidRDefault="00A22A96" w:rsidP="00F16AEE">
            <w:pPr>
              <w:jc w:val="both"/>
              <w:rPr>
                <w:ins w:id="1306" w:author="Md. Rashed Babu" w:date="2022-10-04T17:19:00Z"/>
                <w:rFonts w:ascii="Times New Roman" w:hAnsi="Times New Roman" w:cs="Times New Roman"/>
                <w:bCs/>
                <w:sz w:val="24"/>
                <w:szCs w:val="24"/>
              </w:rPr>
            </w:pPr>
            <w:ins w:id="1307" w:author="Md. Rashed Babu" w:date="2022-10-04T17:19:00Z">
              <w:r w:rsidRPr="00093574">
                <w:rPr>
                  <w:rFonts w:ascii="Times New Roman" w:hAnsi="Times New Roman" w:cs="Times New Roman"/>
                  <w:bCs/>
                  <w:sz w:val="24"/>
                  <w:szCs w:val="24"/>
                </w:rPr>
                <w:t>1349 (23.71)</w:t>
              </w:r>
            </w:ins>
          </w:p>
        </w:tc>
        <w:tc>
          <w:tcPr>
            <w:tcW w:w="599" w:type="pct"/>
            <w:vMerge/>
            <w:vAlign w:val="center"/>
          </w:tcPr>
          <w:p w14:paraId="49ADD272" w14:textId="77777777" w:rsidR="00A22A96" w:rsidRPr="00093574" w:rsidRDefault="00A22A96" w:rsidP="00F16AEE">
            <w:pPr>
              <w:jc w:val="both"/>
              <w:rPr>
                <w:ins w:id="1308" w:author="Md. Rashed Babu" w:date="2022-10-04T17:19:00Z"/>
                <w:rFonts w:ascii="Times New Roman" w:hAnsi="Times New Roman" w:cs="Times New Roman"/>
                <w:bCs/>
                <w:sz w:val="24"/>
                <w:szCs w:val="24"/>
              </w:rPr>
            </w:pPr>
          </w:p>
        </w:tc>
      </w:tr>
      <w:tr w:rsidR="00A22A96" w:rsidRPr="00093574" w14:paraId="4CBB5D4A" w14:textId="77777777" w:rsidTr="00F16AEE">
        <w:trPr>
          <w:trHeight w:val="268"/>
          <w:jc w:val="center"/>
          <w:ins w:id="1309" w:author="Md. Rashed Babu" w:date="2022-10-04T17:19:00Z"/>
        </w:trPr>
        <w:tc>
          <w:tcPr>
            <w:tcW w:w="5000" w:type="pct"/>
            <w:gridSpan w:val="7"/>
            <w:vAlign w:val="center"/>
          </w:tcPr>
          <w:p w14:paraId="43A930A1" w14:textId="77777777" w:rsidR="00A22A96" w:rsidRPr="00405D72" w:rsidRDefault="00A22A96" w:rsidP="00F16AEE">
            <w:pPr>
              <w:jc w:val="both"/>
              <w:rPr>
                <w:ins w:id="1310" w:author="Md. Rashed Babu" w:date="2022-10-04T17:19:00Z"/>
                <w:rFonts w:ascii="Times New Roman" w:hAnsi="Times New Roman" w:cs="Times New Roman"/>
                <w:bCs/>
                <w:sz w:val="24"/>
                <w:szCs w:val="24"/>
              </w:rPr>
            </w:pPr>
            <w:ins w:id="1311" w:author="Md. Rashed Babu" w:date="2022-10-04T17:19:00Z">
              <w:r w:rsidRPr="00405D72">
                <w:rPr>
                  <w:rFonts w:ascii="Times New Roman" w:hAnsi="Times New Roman" w:cs="Times New Roman"/>
                  <w:b/>
                  <w:sz w:val="24"/>
                  <w:szCs w:val="24"/>
                </w:rPr>
                <w:t>Other Stimulation</w:t>
              </w:r>
            </w:ins>
          </w:p>
        </w:tc>
      </w:tr>
      <w:tr w:rsidR="00A22A96" w:rsidRPr="00093574" w14:paraId="751BC835" w14:textId="77777777" w:rsidTr="00F16AEE">
        <w:trPr>
          <w:trHeight w:val="268"/>
          <w:jc w:val="center"/>
          <w:ins w:id="1312" w:author="Md. Rashed Babu" w:date="2022-10-04T17:19:00Z"/>
        </w:trPr>
        <w:tc>
          <w:tcPr>
            <w:tcW w:w="920" w:type="pct"/>
            <w:vAlign w:val="center"/>
          </w:tcPr>
          <w:p w14:paraId="4AF6C0B1" w14:textId="77777777" w:rsidR="00A22A96" w:rsidRPr="00093574" w:rsidRDefault="00A22A96" w:rsidP="00F16AEE">
            <w:pPr>
              <w:jc w:val="both"/>
              <w:rPr>
                <w:ins w:id="1313" w:author="Md. Rashed Babu" w:date="2022-10-04T17:19:00Z"/>
                <w:rFonts w:ascii="Times New Roman" w:hAnsi="Times New Roman" w:cs="Times New Roman"/>
                <w:bCs/>
                <w:sz w:val="24"/>
                <w:szCs w:val="24"/>
              </w:rPr>
            </w:pPr>
            <w:ins w:id="1314" w:author="Md. Rashed Babu" w:date="2022-10-04T17:19:00Z">
              <w:r w:rsidRPr="00093574">
                <w:rPr>
                  <w:rFonts w:ascii="Times New Roman" w:hAnsi="Times New Roman" w:cs="Times New Roman"/>
                  <w:bCs/>
                  <w:sz w:val="24"/>
                  <w:szCs w:val="24"/>
                </w:rPr>
                <w:t>Yes</w:t>
              </w:r>
            </w:ins>
          </w:p>
        </w:tc>
        <w:tc>
          <w:tcPr>
            <w:tcW w:w="715" w:type="pct"/>
            <w:vAlign w:val="center"/>
          </w:tcPr>
          <w:p w14:paraId="774B13D9" w14:textId="77777777" w:rsidR="00A22A96" w:rsidRPr="00093574" w:rsidRDefault="00A22A96" w:rsidP="00F16AEE">
            <w:pPr>
              <w:jc w:val="both"/>
              <w:rPr>
                <w:ins w:id="1315" w:author="Md. Rashed Babu" w:date="2022-10-04T17:19:00Z"/>
                <w:rFonts w:ascii="Times New Roman" w:hAnsi="Times New Roman" w:cs="Times New Roman"/>
                <w:bCs/>
                <w:sz w:val="24"/>
                <w:szCs w:val="24"/>
              </w:rPr>
            </w:pPr>
            <w:ins w:id="1316" w:author="Md. Rashed Babu" w:date="2022-10-04T17:19:00Z">
              <w:r w:rsidRPr="00093574">
                <w:rPr>
                  <w:rFonts w:ascii="Times New Roman" w:hAnsi="Times New Roman" w:cs="Times New Roman"/>
                  <w:bCs/>
                  <w:sz w:val="24"/>
                  <w:szCs w:val="24"/>
                </w:rPr>
                <w:t>4356 (66.5)</w:t>
              </w:r>
            </w:ins>
          </w:p>
        </w:tc>
        <w:tc>
          <w:tcPr>
            <w:tcW w:w="715" w:type="pct"/>
            <w:vAlign w:val="center"/>
          </w:tcPr>
          <w:p w14:paraId="16456BF6" w14:textId="77777777" w:rsidR="00A22A96" w:rsidRPr="00093574" w:rsidRDefault="00A22A96" w:rsidP="00F16AEE">
            <w:pPr>
              <w:jc w:val="both"/>
              <w:rPr>
                <w:ins w:id="1317" w:author="Md. Rashed Babu" w:date="2022-10-04T17:19:00Z"/>
                <w:rFonts w:ascii="Times New Roman" w:hAnsi="Times New Roman" w:cs="Times New Roman"/>
                <w:bCs/>
                <w:sz w:val="24"/>
                <w:szCs w:val="24"/>
              </w:rPr>
            </w:pPr>
            <w:ins w:id="1318" w:author="Md. Rashed Babu" w:date="2022-10-04T17:19:00Z">
              <w:r w:rsidRPr="00093574">
                <w:rPr>
                  <w:rFonts w:ascii="Times New Roman" w:hAnsi="Times New Roman" w:cs="Times New Roman"/>
                  <w:bCs/>
                  <w:sz w:val="24"/>
                  <w:szCs w:val="24"/>
                </w:rPr>
                <w:t>2282 (33.5)</w:t>
              </w:r>
            </w:ins>
          </w:p>
        </w:tc>
        <w:tc>
          <w:tcPr>
            <w:tcW w:w="599" w:type="pct"/>
            <w:vMerge w:val="restart"/>
            <w:vAlign w:val="center"/>
          </w:tcPr>
          <w:p w14:paraId="004B873A" w14:textId="77777777" w:rsidR="00A22A96" w:rsidRPr="00093574" w:rsidRDefault="00A22A96" w:rsidP="00F16AEE">
            <w:pPr>
              <w:jc w:val="both"/>
              <w:rPr>
                <w:ins w:id="1319" w:author="Md. Rashed Babu" w:date="2022-10-04T17:19:00Z"/>
                <w:rFonts w:ascii="Times New Roman" w:hAnsi="Times New Roman" w:cs="Times New Roman"/>
                <w:bCs/>
                <w:sz w:val="24"/>
                <w:szCs w:val="24"/>
              </w:rPr>
            </w:pPr>
            <w:ins w:id="1320" w:author="Md. Rashed Babu" w:date="2022-10-04T17:19:00Z">
              <w:r w:rsidRPr="00093574">
                <w:rPr>
                  <w:rFonts w:ascii="Times New Roman" w:hAnsi="Times New Roman" w:cs="Times New Roman"/>
                  <w:bCs/>
                  <w:sz w:val="24"/>
                  <w:szCs w:val="24"/>
                </w:rPr>
                <w:t>0.003</w:t>
              </w:r>
            </w:ins>
          </w:p>
        </w:tc>
        <w:tc>
          <w:tcPr>
            <w:tcW w:w="715" w:type="pct"/>
            <w:vAlign w:val="center"/>
          </w:tcPr>
          <w:p w14:paraId="6C8F5ACA" w14:textId="77777777" w:rsidR="00A22A96" w:rsidRPr="00093574" w:rsidRDefault="00A22A96" w:rsidP="00F16AEE">
            <w:pPr>
              <w:jc w:val="both"/>
              <w:rPr>
                <w:ins w:id="1321" w:author="Md. Rashed Babu" w:date="2022-10-04T17:19:00Z"/>
                <w:rFonts w:ascii="Times New Roman" w:hAnsi="Times New Roman" w:cs="Times New Roman"/>
                <w:bCs/>
                <w:sz w:val="24"/>
                <w:szCs w:val="24"/>
              </w:rPr>
            </w:pPr>
            <w:ins w:id="1322" w:author="Md. Rashed Babu" w:date="2022-10-04T17:19:00Z">
              <w:r w:rsidRPr="00093574">
                <w:rPr>
                  <w:rFonts w:ascii="Times New Roman" w:hAnsi="Times New Roman" w:cs="Times New Roman"/>
                  <w:bCs/>
                  <w:sz w:val="24"/>
                  <w:szCs w:val="24"/>
                </w:rPr>
                <w:t>3646 (74.15)</w:t>
              </w:r>
            </w:ins>
          </w:p>
        </w:tc>
        <w:tc>
          <w:tcPr>
            <w:tcW w:w="737" w:type="pct"/>
            <w:vAlign w:val="center"/>
          </w:tcPr>
          <w:p w14:paraId="529AE35B" w14:textId="77777777" w:rsidR="00A22A96" w:rsidRPr="00093574" w:rsidRDefault="00A22A96" w:rsidP="00F16AEE">
            <w:pPr>
              <w:jc w:val="both"/>
              <w:rPr>
                <w:ins w:id="1323" w:author="Md. Rashed Babu" w:date="2022-10-04T17:19:00Z"/>
                <w:rFonts w:ascii="Times New Roman" w:hAnsi="Times New Roman" w:cs="Times New Roman"/>
                <w:bCs/>
                <w:sz w:val="24"/>
                <w:szCs w:val="24"/>
              </w:rPr>
            </w:pPr>
            <w:ins w:id="1324" w:author="Md. Rashed Babu" w:date="2022-10-04T17:19:00Z">
              <w:r w:rsidRPr="00093574">
                <w:rPr>
                  <w:rFonts w:ascii="Times New Roman" w:hAnsi="Times New Roman" w:cs="Times New Roman"/>
                  <w:bCs/>
                  <w:sz w:val="24"/>
                  <w:szCs w:val="24"/>
                </w:rPr>
                <w:t>1344 (25.85)</w:t>
              </w:r>
            </w:ins>
          </w:p>
        </w:tc>
        <w:tc>
          <w:tcPr>
            <w:tcW w:w="599" w:type="pct"/>
            <w:vMerge w:val="restart"/>
            <w:vAlign w:val="center"/>
          </w:tcPr>
          <w:p w14:paraId="1B10F88C" w14:textId="77777777" w:rsidR="00A22A96" w:rsidRPr="00093574" w:rsidRDefault="00A22A96" w:rsidP="00F16AEE">
            <w:pPr>
              <w:jc w:val="both"/>
              <w:rPr>
                <w:ins w:id="1325" w:author="Md. Rashed Babu" w:date="2022-10-04T17:19:00Z"/>
                <w:rFonts w:ascii="Times New Roman" w:hAnsi="Times New Roman" w:cs="Times New Roman"/>
                <w:bCs/>
                <w:sz w:val="24"/>
                <w:szCs w:val="24"/>
              </w:rPr>
            </w:pPr>
            <w:ins w:id="1326" w:author="Md. Rashed Babu" w:date="2022-10-04T17:19:00Z">
              <w:r w:rsidRPr="00093574">
                <w:rPr>
                  <w:rFonts w:ascii="Times New Roman" w:hAnsi="Times New Roman" w:cs="Times New Roman"/>
                  <w:bCs/>
                  <w:sz w:val="24"/>
                  <w:szCs w:val="24"/>
                </w:rPr>
                <w:t>0.118</w:t>
              </w:r>
            </w:ins>
          </w:p>
        </w:tc>
      </w:tr>
      <w:tr w:rsidR="00A22A96" w:rsidRPr="00093574" w14:paraId="415AB9E8" w14:textId="77777777" w:rsidTr="00F16AEE">
        <w:trPr>
          <w:trHeight w:val="268"/>
          <w:jc w:val="center"/>
          <w:ins w:id="1327" w:author="Md. Rashed Babu" w:date="2022-10-04T17:19:00Z"/>
        </w:trPr>
        <w:tc>
          <w:tcPr>
            <w:tcW w:w="920" w:type="pct"/>
            <w:vAlign w:val="center"/>
          </w:tcPr>
          <w:p w14:paraId="45DC7FAE" w14:textId="77777777" w:rsidR="00A22A96" w:rsidRPr="00093574" w:rsidRDefault="00A22A96" w:rsidP="00F16AEE">
            <w:pPr>
              <w:jc w:val="both"/>
              <w:rPr>
                <w:ins w:id="1328" w:author="Md. Rashed Babu" w:date="2022-10-04T17:19:00Z"/>
                <w:rFonts w:ascii="Times New Roman" w:hAnsi="Times New Roman" w:cs="Times New Roman"/>
                <w:bCs/>
                <w:sz w:val="24"/>
                <w:szCs w:val="24"/>
              </w:rPr>
            </w:pPr>
            <w:ins w:id="1329" w:author="Md. Rashed Babu" w:date="2022-10-04T17:19:00Z">
              <w:r w:rsidRPr="00093574">
                <w:rPr>
                  <w:rFonts w:ascii="Times New Roman" w:hAnsi="Times New Roman" w:cs="Times New Roman"/>
                  <w:bCs/>
                  <w:sz w:val="24"/>
                  <w:szCs w:val="24"/>
                </w:rPr>
                <w:t>No</w:t>
              </w:r>
            </w:ins>
          </w:p>
        </w:tc>
        <w:tc>
          <w:tcPr>
            <w:tcW w:w="715" w:type="pct"/>
            <w:vAlign w:val="center"/>
          </w:tcPr>
          <w:p w14:paraId="371B1BBD" w14:textId="77777777" w:rsidR="00A22A96" w:rsidRPr="00093574" w:rsidRDefault="00A22A96" w:rsidP="00F16AEE">
            <w:pPr>
              <w:jc w:val="both"/>
              <w:rPr>
                <w:ins w:id="1330" w:author="Md. Rashed Babu" w:date="2022-10-04T17:19:00Z"/>
                <w:rFonts w:ascii="Times New Roman" w:hAnsi="Times New Roman" w:cs="Times New Roman"/>
                <w:bCs/>
                <w:sz w:val="24"/>
                <w:szCs w:val="24"/>
              </w:rPr>
            </w:pPr>
            <w:ins w:id="1331" w:author="Md. Rashed Babu" w:date="2022-10-04T17:19:00Z">
              <w:r w:rsidRPr="00093574">
                <w:rPr>
                  <w:rFonts w:ascii="Times New Roman" w:hAnsi="Times New Roman" w:cs="Times New Roman"/>
                  <w:bCs/>
                  <w:sz w:val="24"/>
                  <w:szCs w:val="24"/>
                </w:rPr>
                <w:t>945 (61.19)</w:t>
              </w:r>
            </w:ins>
          </w:p>
        </w:tc>
        <w:tc>
          <w:tcPr>
            <w:tcW w:w="715" w:type="pct"/>
            <w:vAlign w:val="center"/>
          </w:tcPr>
          <w:p w14:paraId="26040039" w14:textId="77777777" w:rsidR="00A22A96" w:rsidRPr="00093574" w:rsidRDefault="00A22A96" w:rsidP="00F16AEE">
            <w:pPr>
              <w:jc w:val="both"/>
              <w:rPr>
                <w:ins w:id="1332" w:author="Md. Rashed Babu" w:date="2022-10-04T17:19:00Z"/>
                <w:rFonts w:ascii="Times New Roman" w:hAnsi="Times New Roman" w:cs="Times New Roman"/>
                <w:bCs/>
                <w:sz w:val="24"/>
                <w:szCs w:val="24"/>
              </w:rPr>
            </w:pPr>
            <w:ins w:id="1333" w:author="Md. Rashed Babu" w:date="2022-10-04T17:19:00Z">
              <w:r w:rsidRPr="00093574">
                <w:rPr>
                  <w:rFonts w:ascii="Times New Roman" w:hAnsi="Times New Roman" w:cs="Times New Roman"/>
                  <w:bCs/>
                  <w:sz w:val="24"/>
                  <w:szCs w:val="24"/>
                </w:rPr>
                <w:t>565 (38.81)</w:t>
              </w:r>
            </w:ins>
          </w:p>
        </w:tc>
        <w:tc>
          <w:tcPr>
            <w:tcW w:w="599" w:type="pct"/>
            <w:vMerge/>
            <w:vAlign w:val="center"/>
          </w:tcPr>
          <w:p w14:paraId="02894707" w14:textId="77777777" w:rsidR="00A22A96" w:rsidRPr="00093574" w:rsidRDefault="00A22A96" w:rsidP="00F16AEE">
            <w:pPr>
              <w:jc w:val="both"/>
              <w:rPr>
                <w:ins w:id="1334" w:author="Md. Rashed Babu" w:date="2022-10-04T17:19:00Z"/>
                <w:rFonts w:ascii="Times New Roman" w:hAnsi="Times New Roman" w:cs="Times New Roman"/>
                <w:bCs/>
                <w:sz w:val="24"/>
                <w:szCs w:val="24"/>
              </w:rPr>
            </w:pPr>
          </w:p>
        </w:tc>
        <w:tc>
          <w:tcPr>
            <w:tcW w:w="715" w:type="pct"/>
            <w:vAlign w:val="center"/>
          </w:tcPr>
          <w:p w14:paraId="6776937C" w14:textId="77777777" w:rsidR="00A22A96" w:rsidRPr="00093574" w:rsidRDefault="00A22A96" w:rsidP="00F16AEE">
            <w:pPr>
              <w:jc w:val="both"/>
              <w:rPr>
                <w:ins w:id="1335" w:author="Md. Rashed Babu" w:date="2022-10-04T17:19:00Z"/>
                <w:rFonts w:ascii="Times New Roman" w:hAnsi="Times New Roman" w:cs="Times New Roman"/>
                <w:bCs/>
                <w:sz w:val="24"/>
                <w:szCs w:val="24"/>
              </w:rPr>
            </w:pPr>
            <w:ins w:id="1336" w:author="Md. Rashed Babu" w:date="2022-10-04T17:19:00Z">
              <w:r w:rsidRPr="00093574">
                <w:rPr>
                  <w:rFonts w:ascii="Times New Roman" w:hAnsi="Times New Roman" w:cs="Times New Roman"/>
                  <w:bCs/>
                  <w:sz w:val="24"/>
                  <w:szCs w:val="24"/>
                </w:rPr>
                <w:t>3200 (75.68)</w:t>
              </w:r>
            </w:ins>
          </w:p>
        </w:tc>
        <w:tc>
          <w:tcPr>
            <w:tcW w:w="737" w:type="pct"/>
            <w:vAlign w:val="center"/>
          </w:tcPr>
          <w:p w14:paraId="4B04E1E0" w14:textId="77777777" w:rsidR="00A22A96" w:rsidRPr="00093574" w:rsidRDefault="00A22A96" w:rsidP="00F16AEE">
            <w:pPr>
              <w:jc w:val="both"/>
              <w:rPr>
                <w:ins w:id="1337" w:author="Md. Rashed Babu" w:date="2022-10-04T17:19:00Z"/>
                <w:rFonts w:ascii="Times New Roman" w:hAnsi="Times New Roman" w:cs="Times New Roman"/>
                <w:bCs/>
                <w:sz w:val="24"/>
                <w:szCs w:val="24"/>
              </w:rPr>
            </w:pPr>
            <w:ins w:id="1338" w:author="Md. Rashed Babu" w:date="2022-10-04T17:19:00Z">
              <w:r w:rsidRPr="00093574">
                <w:rPr>
                  <w:rFonts w:ascii="Times New Roman" w:hAnsi="Times New Roman" w:cs="Times New Roman"/>
                  <w:bCs/>
                  <w:sz w:val="24"/>
                  <w:szCs w:val="24"/>
                </w:rPr>
                <w:t>1156 (24.32)</w:t>
              </w:r>
            </w:ins>
          </w:p>
        </w:tc>
        <w:tc>
          <w:tcPr>
            <w:tcW w:w="599" w:type="pct"/>
            <w:vMerge/>
            <w:vAlign w:val="center"/>
          </w:tcPr>
          <w:p w14:paraId="155A3973" w14:textId="77777777" w:rsidR="00A22A96" w:rsidRPr="00093574" w:rsidRDefault="00A22A96" w:rsidP="00F16AEE">
            <w:pPr>
              <w:jc w:val="both"/>
              <w:rPr>
                <w:ins w:id="1339" w:author="Md. Rashed Babu" w:date="2022-10-04T17:19:00Z"/>
                <w:rFonts w:ascii="Times New Roman" w:hAnsi="Times New Roman" w:cs="Times New Roman"/>
                <w:bCs/>
                <w:sz w:val="24"/>
                <w:szCs w:val="24"/>
              </w:rPr>
            </w:pPr>
          </w:p>
        </w:tc>
      </w:tr>
      <w:tr w:rsidR="00A22A96" w:rsidRPr="00093574" w14:paraId="60400B4F" w14:textId="77777777" w:rsidTr="00F16AEE">
        <w:trPr>
          <w:trHeight w:val="268"/>
          <w:jc w:val="center"/>
          <w:ins w:id="1340" w:author="Md. Rashed Babu" w:date="2022-10-04T17:19:00Z"/>
        </w:trPr>
        <w:tc>
          <w:tcPr>
            <w:tcW w:w="5000" w:type="pct"/>
            <w:gridSpan w:val="7"/>
            <w:vAlign w:val="center"/>
          </w:tcPr>
          <w:p w14:paraId="509ADDE9" w14:textId="77777777" w:rsidR="00A22A96" w:rsidRPr="00405D72" w:rsidRDefault="00A22A96" w:rsidP="00F16AEE">
            <w:pPr>
              <w:jc w:val="both"/>
              <w:rPr>
                <w:ins w:id="1341" w:author="Md. Rashed Babu" w:date="2022-10-04T17:19:00Z"/>
                <w:rFonts w:ascii="Times New Roman" w:hAnsi="Times New Roman" w:cs="Times New Roman"/>
                <w:bCs/>
                <w:sz w:val="24"/>
                <w:szCs w:val="24"/>
              </w:rPr>
            </w:pPr>
            <w:ins w:id="1342" w:author="Md. Rashed Babu" w:date="2022-10-04T17:19:00Z">
              <w:r w:rsidRPr="00405D72">
                <w:rPr>
                  <w:rFonts w:ascii="Times New Roman" w:hAnsi="Times New Roman" w:cs="Times New Roman"/>
                  <w:b/>
                  <w:sz w:val="24"/>
                  <w:szCs w:val="24"/>
                </w:rPr>
                <w:t>Inadequate Supervision</w:t>
              </w:r>
            </w:ins>
          </w:p>
        </w:tc>
      </w:tr>
      <w:tr w:rsidR="00A22A96" w:rsidRPr="00093574" w14:paraId="7349D758" w14:textId="77777777" w:rsidTr="00F16AEE">
        <w:trPr>
          <w:trHeight w:val="268"/>
          <w:jc w:val="center"/>
          <w:ins w:id="1343" w:author="Md. Rashed Babu" w:date="2022-10-04T17:19:00Z"/>
        </w:trPr>
        <w:tc>
          <w:tcPr>
            <w:tcW w:w="920" w:type="pct"/>
            <w:vAlign w:val="center"/>
          </w:tcPr>
          <w:p w14:paraId="13FEC379" w14:textId="77777777" w:rsidR="00A22A96" w:rsidRPr="00093574" w:rsidRDefault="00A22A96" w:rsidP="00F16AEE">
            <w:pPr>
              <w:jc w:val="both"/>
              <w:rPr>
                <w:ins w:id="1344" w:author="Md. Rashed Babu" w:date="2022-10-04T17:19:00Z"/>
                <w:rFonts w:ascii="Times New Roman" w:hAnsi="Times New Roman" w:cs="Times New Roman"/>
                <w:bCs/>
                <w:sz w:val="24"/>
                <w:szCs w:val="24"/>
              </w:rPr>
            </w:pPr>
            <w:ins w:id="1345" w:author="Md. Rashed Babu" w:date="2022-10-04T17:19:00Z">
              <w:r w:rsidRPr="00093574">
                <w:rPr>
                  <w:rFonts w:ascii="Times New Roman" w:hAnsi="Times New Roman" w:cs="Times New Roman"/>
                  <w:bCs/>
                  <w:sz w:val="24"/>
                  <w:szCs w:val="24"/>
                </w:rPr>
                <w:t>Yes</w:t>
              </w:r>
            </w:ins>
          </w:p>
        </w:tc>
        <w:tc>
          <w:tcPr>
            <w:tcW w:w="715" w:type="pct"/>
            <w:vAlign w:val="center"/>
          </w:tcPr>
          <w:p w14:paraId="2F9DB068" w14:textId="77777777" w:rsidR="00A22A96" w:rsidRPr="00093574" w:rsidRDefault="00A22A96" w:rsidP="00F16AEE">
            <w:pPr>
              <w:jc w:val="both"/>
              <w:rPr>
                <w:ins w:id="1346" w:author="Md. Rashed Babu" w:date="2022-10-04T17:19:00Z"/>
                <w:rFonts w:ascii="Times New Roman" w:hAnsi="Times New Roman" w:cs="Times New Roman"/>
                <w:bCs/>
                <w:sz w:val="24"/>
                <w:szCs w:val="24"/>
              </w:rPr>
            </w:pPr>
            <w:ins w:id="1347" w:author="Md. Rashed Babu" w:date="2022-10-04T17:19:00Z">
              <w:r w:rsidRPr="00093574">
                <w:rPr>
                  <w:rFonts w:ascii="Times New Roman" w:hAnsi="Times New Roman" w:cs="Times New Roman"/>
                  <w:bCs/>
                  <w:sz w:val="24"/>
                  <w:szCs w:val="24"/>
                </w:rPr>
                <w:t>542 (62.96)</w:t>
              </w:r>
            </w:ins>
          </w:p>
        </w:tc>
        <w:tc>
          <w:tcPr>
            <w:tcW w:w="715" w:type="pct"/>
            <w:vAlign w:val="center"/>
          </w:tcPr>
          <w:p w14:paraId="4F854924" w14:textId="77777777" w:rsidR="00A22A96" w:rsidRPr="00093574" w:rsidRDefault="00A22A96" w:rsidP="00F16AEE">
            <w:pPr>
              <w:jc w:val="both"/>
              <w:rPr>
                <w:ins w:id="1348" w:author="Md. Rashed Babu" w:date="2022-10-04T17:19:00Z"/>
                <w:rFonts w:ascii="Times New Roman" w:hAnsi="Times New Roman" w:cs="Times New Roman"/>
                <w:bCs/>
                <w:sz w:val="24"/>
                <w:szCs w:val="24"/>
              </w:rPr>
            </w:pPr>
            <w:ins w:id="1349" w:author="Md. Rashed Babu" w:date="2022-10-04T17:19:00Z">
              <w:r w:rsidRPr="00093574">
                <w:rPr>
                  <w:rFonts w:ascii="Times New Roman" w:hAnsi="Times New Roman" w:cs="Times New Roman"/>
                  <w:bCs/>
                  <w:sz w:val="24"/>
                  <w:szCs w:val="24"/>
                </w:rPr>
                <w:t>306 (37.04)</w:t>
              </w:r>
            </w:ins>
          </w:p>
        </w:tc>
        <w:tc>
          <w:tcPr>
            <w:tcW w:w="599" w:type="pct"/>
            <w:vMerge w:val="restart"/>
            <w:vAlign w:val="center"/>
          </w:tcPr>
          <w:p w14:paraId="4753CF3B" w14:textId="77777777" w:rsidR="00A22A96" w:rsidRPr="00093574" w:rsidRDefault="00A22A96" w:rsidP="00F16AEE">
            <w:pPr>
              <w:jc w:val="both"/>
              <w:rPr>
                <w:ins w:id="1350" w:author="Md. Rashed Babu" w:date="2022-10-04T17:19:00Z"/>
                <w:rFonts w:ascii="Times New Roman" w:hAnsi="Times New Roman" w:cs="Times New Roman"/>
                <w:bCs/>
                <w:sz w:val="24"/>
                <w:szCs w:val="24"/>
              </w:rPr>
            </w:pPr>
            <w:ins w:id="1351" w:author="Md. Rashed Babu" w:date="2022-10-04T17:19:00Z">
              <w:r w:rsidRPr="00093574">
                <w:rPr>
                  <w:rFonts w:ascii="Times New Roman" w:hAnsi="Times New Roman" w:cs="Times New Roman"/>
                  <w:bCs/>
                  <w:sz w:val="24"/>
                  <w:szCs w:val="24"/>
                </w:rPr>
                <w:t>0.343</w:t>
              </w:r>
            </w:ins>
          </w:p>
        </w:tc>
        <w:tc>
          <w:tcPr>
            <w:tcW w:w="715" w:type="pct"/>
            <w:vAlign w:val="center"/>
          </w:tcPr>
          <w:p w14:paraId="7541EC83" w14:textId="77777777" w:rsidR="00A22A96" w:rsidRPr="00093574" w:rsidRDefault="00A22A96" w:rsidP="00F16AEE">
            <w:pPr>
              <w:jc w:val="both"/>
              <w:rPr>
                <w:ins w:id="1352" w:author="Md. Rashed Babu" w:date="2022-10-04T17:19:00Z"/>
                <w:rFonts w:ascii="Times New Roman" w:hAnsi="Times New Roman" w:cs="Times New Roman"/>
                <w:bCs/>
                <w:sz w:val="24"/>
                <w:szCs w:val="24"/>
              </w:rPr>
            </w:pPr>
            <w:ins w:id="1353" w:author="Md. Rashed Babu" w:date="2022-10-04T17:19:00Z">
              <w:r w:rsidRPr="00093574">
                <w:rPr>
                  <w:rFonts w:ascii="Times New Roman" w:hAnsi="Times New Roman" w:cs="Times New Roman"/>
                  <w:bCs/>
                  <w:sz w:val="24"/>
                  <w:szCs w:val="24"/>
                </w:rPr>
                <w:t>590 (68.92)</w:t>
              </w:r>
            </w:ins>
          </w:p>
        </w:tc>
        <w:tc>
          <w:tcPr>
            <w:tcW w:w="737" w:type="pct"/>
            <w:vAlign w:val="center"/>
          </w:tcPr>
          <w:p w14:paraId="7D1B54DF" w14:textId="77777777" w:rsidR="00A22A96" w:rsidRPr="00093574" w:rsidRDefault="00A22A96" w:rsidP="00F16AEE">
            <w:pPr>
              <w:jc w:val="both"/>
              <w:rPr>
                <w:ins w:id="1354" w:author="Md. Rashed Babu" w:date="2022-10-04T17:19:00Z"/>
                <w:rFonts w:ascii="Times New Roman" w:hAnsi="Times New Roman" w:cs="Times New Roman"/>
                <w:bCs/>
                <w:sz w:val="24"/>
                <w:szCs w:val="24"/>
              </w:rPr>
            </w:pPr>
            <w:ins w:id="1355" w:author="Md. Rashed Babu" w:date="2022-10-04T17:19:00Z">
              <w:r w:rsidRPr="00093574">
                <w:rPr>
                  <w:rFonts w:ascii="Times New Roman" w:hAnsi="Times New Roman" w:cs="Times New Roman"/>
                  <w:bCs/>
                  <w:sz w:val="24"/>
                  <w:szCs w:val="24"/>
                </w:rPr>
                <w:t>279 (31.08)</w:t>
              </w:r>
            </w:ins>
          </w:p>
        </w:tc>
        <w:tc>
          <w:tcPr>
            <w:tcW w:w="599" w:type="pct"/>
            <w:vMerge w:val="restart"/>
            <w:vAlign w:val="center"/>
          </w:tcPr>
          <w:p w14:paraId="1C93F5CF" w14:textId="77777777" w:rsidR="00A22A96" w:rsidRPr="00093574" w:rsidRDefault="00A22A96" w:rsidP="00F16AEE">
            <w:pPr>
              <w:jc w:val="both"/>
              <w:rPr>
                <w:ins w:id="1356" w:author="Md. Rashed Babu" w:date="2022-10-04T17:19:00Z"/>
                <w:rFonts w:ascii="Times New Roman" w:hAnsi="Times New Roman" w:cs="Times New Roman"/>
                <w:bCs/>
                <w:sz w:val="24"/>
                <w:szCs w:val="24"/>
              </w:rPr>
            </w:pPr>
            <w:ins w:id="1357" w:author="Md. Rashed Babu" w:date="2022-10-04T17:19:00Z">
              <w:r w:rsidRPr="00093574">
                <w:rPr>
                  <w:rFonts w:ascii="Times New Roman" w:hAnsi="Times New Roman" w:cs="Times New Roman"/>
                  <w:bCs/>
                  <w:sz w:val="24"/>
                  <w:szCs w:val="24"/>
                </w:rPr>
                <w:t>&lt;0.001</w:t>
              </w:r>
            </w:ins>
          </w:p>
        </w:tc>
      </w:tr>
      <w:tr w:rsidR="00A22A96" w:rsidRPr="00093574" w14:paraId="19135DCA" w14:textId="77777777" w:rsidTr="00F16AEE">
        <w:trPr>
          <w:trHeight w:val="268"/>
          <w:jc w:val="center"/>
          <w:ins w:id="1358" w:author="Md. Rashed Babu" w:date="2022-10-04T17:19:00Z"/>
        </w:trPr>
        <w:tc>
          <w:tcPr>
            <w:tcW w:w="920" w:type="pct"/>
            <w:vAlign w:val="center"/>
          </w:tcPr>
          <w:p w14:paraId="72D7404E" w14:textId="77777777" w:rsidR="00A22A96" w:rsidRPr="00093574" w:rsidRDefault="00A22A96" w:rsidP="00F16AEE">
            <w:pPr>
              <w:jc w:val="both"/>
              <w:rPr>
                <w:ins w:id="1359" w:author="Md. Rashed Babu" w:date="2022-10-04T17:19:00Z"/>
                <w:rFonts w:ascii="Times New Roman" w:hAnsi="Times New Roman" w:cs="Times New Roman"/>
                <w:bCs/>
                <w:sz w:val="24"/>
                <w:szCs w:val="24"/>
              </w:rPr>
            </w:pPr>
            <w:ins w:id="1360" w:author="Md. Rashed Babu" w:date="2022-10-04T17:19:00Z">
              <w:r w:rsidRPr="00093574">
                <w:rPr>
                  <w:rFonts w:ascii="Times New Roman" w:hAnsi="Times New Roman" w:cs="Times New Roman"/>
                  <w:bCs/>
                  <w:sz w:val="24"/>
                  <w:szCs w:val="24"/>
                </w:rPr>
                <w:t>No</w:t>
              </w:r>
            </w:ins>
          </w:p>
        </w:tc>
        <w:tc>
          <w:tcPr>
            <w:tcW w:w="715" w:type="pct"/>
            <w:vAlign w:val="center"/>
          </w:tcPr>
          <w:p w14:paraId="46CADB8F" w14:textId="77777777" w:rsidR="00A22A96" w:rsidRPr="00093574" w:rsidRDefault="00A22A96" w:rsidP="00F16AEE">
            <w:pPr>
              <w:jc w:val="both"/>
              <w:rPr>
                <w:ins w:id="1361" w:author="Md. Rashed Babu" w:date="2022-10-04T17:19:00Z"/>
                <w:rFonts w:ascii="Times New Roman" w:hAnsi="Times New Roman" w:cs="Times New Roman"/>
                <w:bCs/>
                <w:sz w:val="24"/>
                <w:szCs w:val="24"/>
              </w:rPr>
            </w:pPr>
            <w:ins w:id="1362" w:author="Md. Rashed Babu" w:date="2022-10-04T17:19:00Z">
              <w:r w:rsidRPr="00093574">
                <w:rPr>
                  <w:rFonts w:ascii="Times New Roman" w:hAnsi="Times New Roman" w:cs="Times New Roman"/>
                  <w:bCs/>
                  <w:sz w:val="24"/>
                  <w:szCs w:val="24"/>
                </w:rPr>
                <w:t>4754 (65.74)</w:t>
              </w:r>
            </w:ins>
          </w:p>
        </w:tc>
        <w:tc>
          <w:tcPr>
            <w:tcW w:w="715" w:type="pct"/>
            <w:vAlign w:val="center"/>
          </w:tcPr>
          <w:p w14:paraId="6F55D417" w14:textId="77777777" w:rsidR="00A22A96" w:rsidRPr="00093574" w:rsidRDefault="00A22A96" w:rsidP="00F16AEE">
            <w:pPr>
              <w:jc w:val="both"/>
              <w:rPr>
                <w:ins w:id="1363" w:author="Md. Rashed Babu" w:date="2022-10-04T17:19:00Z"/>
                <w:rFonts w:ascii="Times New Roman" w:hAnsi="Times New Roman" w:cs="Times New Roman"/>
                <w:bCs/>
                <w:sz w:val="24"/>
                <w:szCs w:val="24"/>
              </w:rPr>
            </w:pPr>
            <w:ins w:id="1364" w:author="Md. Rashed Babu" w:date="2022-10-04T17:19:00Z">
              <w:r w:rsidRPr="00093574">
                <w:rPr>
                  <w:rFonts w:ascii="Times New Roman" w:hAnsi="Times New Roman" w:cs="Times New Roman"/>
                  <w:bCs/>
                  <w:sz w:val="24"/>
                  <w:szCs w:val="24"/>
                </w:rPr>
                <w:t>2538 (34.26)</w:t>
              </w:r>
            </w:ins>
          </w:p>
        </w:tc>
        <w:tc>
          <w:tcPr>
            <w:tcW w:w="599" w:type="pct"/>
            <w:vMerge/>
            <w:vAlign w:val="center"/>
          </w:tcPr>
          <w:p w14:paraId="4AB659B6" w14:textId="77777777" w:rsidR="00A22A96" w:rsidRPr="00093574" w:rsidRDefault="00A22A96" w:rsidP="00F16AEE">
            <w:pPr>
              <w:jc w:val="both"/>
              <w:rPr>
                <w:ins w:id="1365" w:author="Md. Rashed Babu" w:date="2022-10-04T17:19:00Z"/>
                <w:rFonts w:ascii="Times New Roman" w:hAnsi="Times New Roman" w:cs="Times New Roman"/>
                <w:bCs/>
                <w:sz w:val="24"/>
                <w:szCs w:val="24"/>
              </w:rPr>
            </w:pPr>
          </w:p>
        </w:tc>
        <w:tc>
          <w:tcPr>
            <w:tcW w:w="715" w:type="pct"/>
            <w:vAlign w:val="center"/>
          </w:tcPr>
          <w:p w14:paraId="509C6F90" w14:textId="77777777" w:rsidR="00A22A96" w:rsidRPr="00093574" w:rsidRDefault="00A22A96" w:rsidP="00F16AEE">
            <w:pPr>
              <w:jc w:val="both"/>
              <w:rPr>
                <w:ins w:id="1366" w:author="Md. Rashed Babu" w:date="2022-10-04T17:19:00Z"/>
                <w:rFonts w:ascii="Times New Roman" w:hAnsi="Times New Roman" w:cs="Times New Roman"/>
                <w:bCs/>
                <w:sz w:val="24"/>
                <w:szCs w:val="24"/>
              </w:rPr>
            </w:pPr>
            <w:ins w:id="1367" w:author="Md. Rashed Babu" w:date="2022-10-04T17:19:00Z">
              <w:r w:rsidRPr="00093574">
                <w:rPr>
                  <w:rFonts w:ascii="Times New Roman" w:hAnsi="Times New Roman" w:cs="Times New Roman"/>
                  <w:bCs/>
                  <w:sz w:val="24"/>
                  <w:szCs w:val="24"/>
                </w:rPr>
                <w:t>6256 (75.41)</w:t>
              </w:r>
            </w:ins>
          </w:p>
        </w:tc>
        <w:tc>
          <w:tcPr>
            <w:tcW w:w="737" w:type="pct"/>
            <w:vAlign w:val="center"/>
          </w:tcPr>
          <w:p w14:paraId="1C70B5FD" w14:textId="77777777" w:rsidR="00A22A96" w:rsidRPr="00093574" w:rsidRDefault="00A22A96" w:rsidP="00F16AEE">
            <w:pPr>
              <w:jc w:val="both"/>
              <w:rPr>
                <w:ins w:id="1368" w:author="Md. Rashed Babu" w:date="2022-10-04T17:19:00Z"/>
                <w:rFonts w:ascii="Times New Roman" w:hAnsi="Times New Roman" w:cs="Times New Roman"/>
                <w:bCs/>
                <w:sz w:val="24"/>
                <w:szCs w:val="24"/>
              </w:rPr>
            </w:pPr>
            <w:ins w:id="1369" w:author="Md. Rashed Babu" w:date="2022-10-04T17:19:00Z">
              <w:r w:rsidRPr="00093574">
                <w:rPr>
                  <w:rFonts w:ascii="Times New Roman" w:hAnsi="Times New Roman" w:cs="Times New Roman"/>
                  <w:bCs/>
                  <w:sz w:val="24"/>
                  <w:szCs w:val="24"/>
                </w:rPr>
                <w:t>2221(24.59)</w:t>
              </w:r>
            </w:ins>
          </w:p>
        </w:tc>
        <w:tc>
          <w:tcPr>
            <w:tcW w:w="599" w:type="pct"/>
            <w:vMerge/>
            <w:vAlign w:val="center"/>
          </w:tcPr>
          <w:p w14:paraId="2B027A1C" w14:textId="77777777" w:rsidR="00A22A96" w:rsidRPr="00093574" w:rsidRDefault="00A22A96" w:rsidP="00F16AEE">
            <w:pPr>
              <w:jc w:val="both"/>
              <w:rPr>
                <w:ins w:id="1370" w:author="Md. Rashed Babu" w:date="2022-10-04T17:19:00Z"/>
                <w:rFonts w:ascii="Times New Roman" w:hAnsi="Times New Roman" w:cs="Times New Roman"/>
                <w:bCs/>
                <w:sz w:val="24"/>
                <w:szCs w:val="24"/>
              </w:rPr>
            </w:pPr>
          </w:p>
        </w:tc>
      </w:tr>
      <w:tr w:rsidR="00A22A96" w:rsidRPr="00093574" w14:paraId="3ADB568F" w14:textId="77777777" w:rsidTr="00F16AEE">
        <w:trPr>
          <w:trHeight w:val="268"/>
          <w:jc w:val="center"/>
          <w:ins w:id="1371" w:author="Md. Rashed Babu" w:date="2022-10-04T17:19:00Z"/>
        </w:trPr>
        <w:tc>
          <w:tcPr>
            <w:tcW w:w="5000" w:type="pct"/>
            <w:gridSpan w:val="7"/>
            <w:vAlign w:val="center"/>
          </w:tcPr>
          <w:p w14:paraId="1701CB27" w14:textId="77777777" w:rsidR="00A22A96" w:rsidRPr="00405D72" w:rsidRDefault="00A22A96" w:rsidP="00F16AEE">
            <w:pPr>
              <w:jc w:val="both"/>
              <w:rPr>
                <w:ins w:id="1372" w:author="Md. Rashed Babu" w:date="2022-10-04T17:19:00Z"/>
                <w:rFonts w:ascii="Times New Roman" w:hAnsi="Times New Roman" w:cs="Times New Roman"/>
                <w:bCs/>
                <w:sz w:val="24"/>
                <w:szCs w:val="24"/>
              </w:rPr>
            </w:pPr>
            <w:ins w:id="1373" w:author="Md. Rashed Babu" w:date="2022-10-04T17:19:00Z">
              <w:r w:rsidRPr="00405D72">
                <w:rPr>
                  <w:rFonts w:ascii="Times New Roman" w:hAnsi="Times New Roman" w:cs="Times New Roman"/>
                  <w:b/>
                  <w:sz w:val="24"/>
                  <w:szCs w:val="24"/>
                </w:rPr>
                <w:t>Salt Iodization</w:t>
              </w:r>
            </w:ins>
          </w:p>
        </w:tc>
      </w:tr>
      <w:tr w:rsidR="00A22A96" w:rsidRPr="00093574" w14:paraId="08FFA80D" w14:textId="77777777" w:rsidTr="00F16AEE">
        <w:trPr>
          <w:trHeight w:val="268"/>
          <w:jc w:val="center"/>
          <w:ins w:id="1374" w:author="Md. Rashed Babu" w:date="2022-10-04T17:19:00Z"/>
        </w:trPr>
        <w:tc>
          <w:tcPr>
            <w:tcW w:w="920" w:type="pct"/>
            <w:vAlign w:val="center"/>
          </w:tcPr>
          <w:p w14:paraId="0B94790E" w14:textId="77777777" w:rsidR="00A22A96" w:rsidRPr="00093574" w:rsidRDefault="00A22A96" w:rsidP="00F16AEE">
            <w:pPr>
              <w:jc w:val="both"/>
              <w:rPr>
                <w:ins w:id="1375" w:author="Md. Rashed Babu" w:date="2022-10-04T17:19:00Z"/>
                <w:rFonts w:ascii="Times New Roman" w:hAnsi="Times New Roman" w:cs="Times New Roman"/>
                <w:bCs/>
                <w:sz w:val="24"/>
                <w:szCs w:val="24"/>
              </w:rPr>
            </w:pPr>
            <w:ins w:id="1376" w:author="Md. Rashed Babu" w:date="2022-10-04T17:19:00Z">
              <w:r w:rsidRPr="00093574">
                <w:rPr>
                  <w:rFonts w:ascii="Times New Roman" w:hAnsi="Times New Roman" w:cs="Times New Roman"/>
                  <w:bCs/>
                  <w:sz w:val="24"/>
                  <w:szCs w:val="24"/>
                </w:rPr>
                <w:t>Yes</w:t>
              </w:r>
            </w:ins>
          </w:p>
        </w:tc>
        <w:tc>
          <w:tcPr>
            <w:tcW w:w="715" w:type="pct"/>
            <w:vAlign w:val="center"/>
          </w:tcPr>
          <w:p w14:paraId="59F4BE0A" w14:textId="77777777" w:rsidR="00A22A96" w:rsidRPr="00093574" w:rsidRDefault="00A22A96" w:rsidP="00F16AEE">
            <w:pPr>
              <w:jc w:val="both"/>
              <w:rPr>
                <w:ins w:id="1377" w:author="Md. Rashed Babu" w:date="2022-10-04T17:19:00Z"/>
                <w:rFonts w:ascii="Times New Roman" w:hAnsi="Times New Roman" w:cs="Times New Roman"/>
                <w:bCs/>
                <w:sz w:val="24"/>
                <w:szCs w:val="24"/>
              </w:rPr>
            </w:pPr>
            <w:ins w:id="1378" w:author="Md. Rashed Babu" w:date="2022-10-04T17:19:00Z">
              <w:r w:rsidRPr="00093574">
                <w:rPr>
                  <w:rFonts w:ascii="Times New Roman" w:hAnsi="Times New Roman" w:cs="Times New Roman"/>
                  <w:bCs/>
                  <w:sz w:val="24"/>
                  <w:szCs w:val="24"/>
                </w:rPr>
                <w:t>3600 (64.441)</w:t>
              </w:r>
            </w:ins>
          </w:p>
        </w:tc>
        <w:tc>
          <w:tcPr>
            <w:tcW w:w="715" w:type="pct"/>
            <w:vAlign w:val="center"/>
          </w:tcPr>
          <w:p w14:paraId="1D2B6911" w14:textId="77777777" w:rsidR="00A22A96" w:rsidRPr="00093574" w:rsidRDefault="00A22A96" w:rsidP="00F16AEE">
            <w:pPr>
              <w:jc w:val="both"/>
              <w:rPr>
                <w:ins w:id="1379" w:author="Md. Rashed Babu" w:date="2022-10-04T17:19:00Z"/>
                <w:rFonts w:ascii="Times New Roman" w:hAnsi="Times New Roman" w:cs="Times New Roman"/>
                <w:bCs/>
                <w:sz w:val="24"/>
                <w:szCs w:val="24"/>
              </w:rPr>
            </w:pPr>
            <w:ins w:id="1380" w:author="Md. Rashed Babu" w:date="2022-10-04T17:19:00Z">
              <w:r w:rsidRPr="00093574">
                <w:rPr>
                  <w:rFonts w:ascii="Times New Roman" w:hAnsi="Times New Roman" w:cs="Times New Roman"/>
                  <w:bCs/>
                  <w:sz w:val="24"/>
                  <w:szCs w:val="24"/>
                </w:rPr>
                <w:t>2075 (35.59)</w:t>
              </w:r>
            </w:ins>
          </w:p>
        </w:tc>
        <w:tc>
          <w:tcPr>
            <w:tcW w:w="599" w:type="pct"/>
            <w:vMerge w:val="restart"/>
            <w:vAlign w:val="center"/>
          </w:tcPr>
          <w:p w14:paraId="256A6614" w14:textId="77777777" w:rsidR="00A22A96" w:rsidRPr="00093574" w:rsidRDefault="00A22A96" w:rsidP="00F16AEE">
            <w:pPr>
              <w:jc w:val="both"/>
              <w:rPr>
                <w:ins w:id="1381" w:author="Md. Rashed Babu" w:date="2022-10-04T17:19:00Z"/>
                <w:rFonts w:ascii="Times New Roman" w:hAnsi="Times New Roman" w:cs="Times New Roman"/>
                <w:bCs/>
                <w:sz w:val="24"/>
                <w:szCs w:val="24"/>
              </w:rPr>
            </w:pPr>
            <w:ins w:id="1382" w:author="Md. Rashed Babu" w:date="2022-10-04T17:19:00Z">
              <w:r w:rsidRPr="00093574">
                <w:rPr>
                  <w:rFonts w:ascii="Times New Roman" w:hAnsi="Times New Roman" w:cs="Times New Roman"/>
                  <w:bCs/>
                  <w:sz w:val="24"/>
                  <w:szCs w:val="24"/>
                </w:rPr>
                <w:t>0.004</w:t>
              </w:r>
            </w:ins>
          </w:p>
        </w:tc>
        <w:tc>
          <w:tcPr>
            <w:tcW w:w="715" w:type="pct"/>
            <w:vAlign w:val="center"/>
          </w:tcPr>
          <w:p w14:paraId="7DDAC9E1" w14:textId="77777777" w:rsidR="00A22A96" w:rsidRPr="00093574" w:rsidRDefault="00A22A96" w:rsidP="00F16AEE">
            <w:pPr>
              <w:jc w:val="both"/>
              <w:rPr>
                <w:ins w:id="1383" w:author="Md. Rashed Babu" w:date="2022-10-04T17:19:00Z"/>
                <w:rFonts w:ascii="Times New Roman" w:hAnsi="Times New Roman" w:cs="Times New Roman"/>
                <w:bCs/>
                <w:sz w:val="24"/>
                <w:szCs w:val="24"/>
              </w:rPr>
            </w:pPr>
            <w:ins w:id="1384" w:author="Md. Rashed Babu" w:date="2022-10-04T17:19:00Z">
              <w:r w:rsidRPr="00093574">
                <w:rPr>
                  <w:rFonts w:ascii="Times New Roman" w:hAnsi="Times New Roman" w:cs="Times New Roman"/>
                  <w:bCs/>
                  <w:sz w:val="24"/>
                  <w:szCs w:val="24"/>
                </w:rPr>
                <w:t>5172 (74.65)</w:t>
              </w:r>
            </w:ins>
          </w:p>
        </w:tc>
        <w:tc>
          <w:tcPr>
            <w:tcW w:w="737" w:type="pct"/>
            <w:vAlign w:val="center"/>
          </w:tcPr>
          <w:p w14:paraId="4D7FBAEB" w14:textId="77777777" w:rsidR="00A22A96" w:rsidRPr="00093574" w:rsidRDefault="00A22A96" w:rsidP="00F16AEE">
            <w:pPr>
              <w:jc w:val="both"/>
              <w:rPr>
                <w:ins w:id="1385" w:author="Md. Rashed Babu" w:date="2022-10-04T17:19:00Z"/>
                <w:rFonts w:ascii="Times New Roman" w:hAnsi="Times New Roman" w:cs="Times New Roman"/>
                <w:bCs/>
                <w:sz w:val="24"/>
                <w:szCs w:val="24"/>
              </w:rPr>
            </w:pPr>
            <w:ins w:id="1386" w:author="Md. Rashed Babu" w:date="2022-10-04T17:19:00Z">
              <w:r w:rsidRPr="00093574">
                <w:rPr>
                  <w:rFonts w:ascii="Times New Roman" w:hAnsi="Times New Roman" w:cs="Times New Roman"/>
                  <w:bCs/>
                  <w:sz w:val="24"/>
                  <w:szCs w:val="24"/>
                </w:rPr>
                <w:t>1894 (25.35)</w:t>
              </w:r>
            </w:ins>
          </w:p>
        </w:tc>
        <w:tc>
          <w:tcPr>
            <w:tcW w:w="599" w:type="pct"/>
            <w:vMerge w:val="restart"/>
            <w:vAlign w:val="center"/>
          </w:tcPr>
          <w:p w14:paraId="38329EB7" w14:textId="77777777" w:rsidR="00A22A96" w:rsidRPr="00093574" w:rsidRDefault="00A22A96" w:rsidP="00F16AEE">
            <w:pPr>
              <w:jc w:val="both"/>
              <w:rPr>
                <w:ins w:id="1387" w:author="Md. Rashed Babu" w:date="2022-10-04T17:19:00Z"/>
                <w:rFonts w:ascii="Times New Roman" w:hAnsi="Times New Roman" w:cs="Times New Roman"/>
                <w:bCs/>
                <w:sz w:val="24"/>
                <w:szCs w:val="24"/>
              </w:rPr>
            </w:pPr>
            <w:ins w:id="1388" w:author="Md. Rashed Babu" w:date="2022-10-04T17:19:00Z">
              <w:r w:rsidRPr="00093574">
                <w:rPr>
                  <w:rFonts w:ascii="Times New Roman" w:hAnsi="Times New Roman" w:cs="Times New Roman"/>
                  <w:bCs/>
                  <w:sz w:val="24"/>
                  <w:szCs w:val="24"/>
                </w:rPr>
                <w:t>0.400</w:t>
              </w:r>
            </w:ins>
          </w:p>
        </w:tc>
      </w:tr>
      <w:tr w:rsidR="00A22A96" w:rsidRPr="00093574" w14:paraId="3A0E2985" w14:textId="77777777" w:rsidTr="00F16AEE">
        <w:trPr>
          <w:trHeight w:val="268"/>
          <w:jc w:val="center"/>
          <w:ins w:id="1389" w:author="Md. Rashed Babu" w:date="2022-10-04T17:19:00Z"/>
        </w:trPr>
        <w:tc>
          <w:tcPr>
            <w:tcW w:w="920" w:type="pct"/>
            <w:vAlign w:val="center"/>
          </w:tcPr>
          <w:p w14:paraId="52DEBED5" w14:textId="77777777" w:rsidR="00A22A96" w:rsidRPr="00093574" w:rsidRDefault="00A22A96" w:rsidP="00F16AEE">
            <w:pPr>
              <w:jc w:val="both"/>
              <w:rPr>
                <w:ins w:id="1390" w:author="Md. Rashed Babu" w:date="2022-10-04T17:19:00Z"/>
                <w:rFonts w:ascii="Times New Roman" w:hAnsi="Times New Roman" w:cs="Times New Roman"/>
                <w:bCs/>
                <w:sz w:val="24"/>
                <w:szCs w:val="24"/>
              </w:rPr>
            </w:pPr>
            <w:ins w:id="1391" w:author="Md. Rashed Babu" w:date="2022-10-04T17:19:00Z">
              <w:r w:rsidRPr="00093574">
                <w:rPr>
                  <w:rFonts w:ascii="Times New Roman" w:hAnsi="Times New Roman" w:cs="Times New Roman"/>
                  <w:bCs/>
                  <w:sz w:val="24"/>
                  <w:szCs w:val="24"/>
                </w:rPr>
                <w:t>No</w:t>
              </w:r>
            </w:ins>
          </w:p>
        </w:tc>
        <w:tc>
          <w:tcPr>
            <w:tcW w:w="715" w:type="pct"/>
            <w:vAlign w:val="center"/>
          </w:tcPr>
          <w:p w14:paraId="464BCF7D" w14:textId="77777777" w:rsidR="00A22A96" w:rsidRPr="00093574" w:rsidRDefault="00A22A96" w:rsidP="00F16AEE">
            <w:pPr>
              <w:jc w:val="both"/>
              <w:rPr>
                <w:ins w:id="1392" w:author="Md. Rashed Babu" w:date="2022-10-04T17:19:00Z"/>
                <w:rFonts w:ascii="Times New Roman" w:hAnsi="Times New Roman" w:cs="Times New Roman"/>
                <w:bCs/>
                <w:sz w:val="24"/>
                <w:szCs w:val="24"/>
              </w:rPr>
            </w:pPr>
            <w:ins w:id="1393" w:author="Md. Rashed Babu" w:date="2022-10-04T17:19:00Z">
              <w:r w:rsidRPr="00093574">
                <w:rPr>
                  <w:rFonts w:ascii="Times New Roman" w:hAnsi="Times New Roman" w:cs="Times New Roman"/>
                  <w:bCs/>
                  <w:sz w:val="24"/>
                  <w:szCs w:val="24"/>
                </w:rPr>
                <w:t>1420 (69.03)</w:t>
              </w:r>
            </w:ins>
          </w:p>
        </w:tc>
        <w:tc>
          <w:tcPr>
            <w:tcW w:w="715" w:type="pct"/>
            <w:vAlign w:val="center"/>
          </w:tcPr>
          <w:p w14:paraId="6563CDA4" w14:textId="77777777" w:rsidR="00A22A96" w:rsidRPr="00093574" w:rsidRDefault="00A22A96" w:rsidP="00F16AEE">
            <w:pPr>
              <w:jc w:val="both"/>
              <w:rPr>
                <w:ins w:id="1394" w:author="Md. Rashed Babu" w:date="2022-10-04T17:19:00Z"/>
                <w:rFonts w:ascii="Times New Roman" w:hAnsi="Times New Roman" w:cs="Times New Roman"/>
                <w:bCs/>
                <w:sz w:val="24"/>
                <w:szCs w:val="24"/>
              </w:rPr>
            </w:pPr>
            <w:ins w:id="1395" w:author="Md. Rashed Babu" w:date="2022-10-04T17:19:00Z">
              <w:r w:rsidRPr="00093574">
                <w:rPr>
                  <w:rFonts w:ascii="Times New Roman" w:hAnsi="Times New Roman" w:cs="Times New Roman"/>
                  <w:bCs/>
                  <w:sz w:val="24"/>
                  <w:szCs w:val="24"/>
                </w:rPr>
                <w:t>629 (30.97)</w:t>
              </w:r>
            </w:ins>
          </w:p>
        </w:tc>
        <w:tc>
          <w:tcPr>
            <w:tcW w:w="599" w:type="pct"/>
            <w:vMerge/>
            <w:vAlign w:val="center"/>
          </w:tcPr>
          <w:p w14:paraId="40D5079C" w14:textId="77777777" w:rsidR="00A22A96" w:rsidRPr="00093574" w:rsidRDefault="00A22A96" w:rsidP="00F16AEE">
            <w:pPr>
              <w:jc w:val="both"/>
              <w:rPr>
                <w:ins w:id="1396" w:author="Md. Rashed Babu" w:date="2022-10-04T17:19:00Z"/>
                <w:rFonts w:ascii="Times New Roman" w:hAnsi="Times New Roman" w:cs="Times New Roman"/>
                <w:bCs/>
                <w:sz w:val="24"/>
                <w:szCs w:val="24"/>
              </w:rPr>
            </w:pPr>
          </w:p>
        </w:tc>
        <w:tc>
          <w:tcPr>
            <w:tcW w:w="715" w:type="pct"/>
            <w:vAlign w:val="center"/>
          </w:tcPr>
          <w:p w14:paraId="4791CF40" w14:textId="77777777" w:rsidR="00A22A96" w:rsidRPr="00093574" w:rsidRDefault="00A22A96" w:rsidP="00F16AEE">
            <w:pPr>
              <w:jc w:val="both"/>
              <w:rPr>
                <w:ins w:id="1397" w:author="Md. Rashed Babu" w:date="2022-10-04T17:19:00Z"/>
                <w:rFonts w:ascii="Times New Roman" w:hAnsi="Times New Roman" w:cs="Times New Roman"/>
                <w:bCs/>
                <w:sz w:val="24"/>
                <w:szCs w:val="24"/>
              </w:rPr>
            </w:pPr>
            <w:ins w:id="1398" w:author="Md. Rashed Babu" w:date="2022-10-04T17:19:00Z">
              <w:r w:rsidRPr="00093574">
                <w:rPr>
                  <w:rFonts w:ascii="Times New Roman" w:hAnsi="Times New Roman" w:cs="Times New Roman"/>
                  <w:bCs/>
                  <w:sz w:val="24"/>
                  <w:szCs w:val="24"/>
                </w:rPr>
                <w:t>1251 (75.77)</w:t>
              </w:r>
            </w:ins>
          </w:p>
        </w:tc>
        <w:tc>
          <w:tcPr>
            <w:tcW w:w="737" w:type="pct"/>
            <w:vAlign w:val="center"/>
          </w:tcPr>
          <w:p w14:paraId="3FC8B373" w14:textId="77777777" w:rsidR="00A22A96" w:rsidRPr="00093574" w:rsidRDefault="00A22A96" w:rsidP="00F16AEE">
            <w:pPr>
              <w:jc w:val="both"/>
              <w:rPr>
                <w:ins w:id="1399" w:author="Md. Rashed Babu" w:date="2022-10-04T17:19:00Z"/>
                <w:rFonts w:ascii="Times New Roman" w:hAnsi="Times New Roman" w:cs="Times New Roman"/>
                <w:bCs/>
                <w:sz w:val="24"/>
                <w:szCs w:val="24"/>
              </w:rPr>
            </w:pPr>
            <w:ins w:id="1400" w:author="Md. Rashed Babu" w:date="2022-10-04T17:19:00Z">
              <w:r w:rsidRPr="00093574">
                <w:rPr>
                  <w:rFonts w:ascii="Times New Roman" w:hAnsi="Times New Roman" w:cs="Times New Roman"/>
                  <w:bCs/>
                  <w:sz w:val="24"/>
                  <w:szCs w:val="24"/>
                </w:rPr>
                <w:t>456 (24.23)</w:t>
              </w:r>
            </w:ins>
          </w:p>
        </w:tc>
        <w:tc>
          <w:tcPr>
            <w:tcW w:w="599" w:type="pct"/>
            <w:vMerge/>
            <w:vAlign w:val="center"/>
          </w:tcPr>
          <w:p w14:paraId="11991D85" w14:textId="77777777" w:rsidR="00A22A96" w:rsidRPr="00093574" w:rsidRDefault="00A22A96" w:rsidP="00F16AEE">
            <w:pPr>
              <w:jc w:val="both"/>
              <w:rPr>
                <w:ins w:id="1401" w:author="Md. Rashed Babu" w:date="2022-10-04T17:19:00Z"/>
                <w:rFonts w:ascii="Times New Roman" w:hAnsi="Times New Roman" w:cs="Times New Roman"/>
                <w:bCs/>
                <w:sz w:val="24"/>
                <w:szCs w:val="24"/>
              </w:rPr>
            </w:pPr>
          </w:p>
        </w:tc>
      </w:tr>
      <w:tr w:rsidR="00A22A96" w:rsidRPr="00093574" w14:paraId="7253FD1E" w14:textId="77777777" w:rsidTr="00F16AEE">
        <w:trPr>
          <w:trHeight w:val="268"/>
          <w:jc w:val="center"/>
          <w:ins w:id="1402" w:author="Md. Rashed Babu" w:date="2022-10-04T17:19:00Z"/>
        </w:trPr>
        <w:tc>
          <w:tcPr>
            <w:tcW w:w="5000" w:type="pct"/>
            <w:gridSpan w:val="7"/>
            <w:vAlign w:val="center"/>
          </w:tcPr>
          <w:p w14:paraId="4C5BA19E" w14:textId="77777777" w:rsidR="00A22A96" w:rsidRPr="00405D72" w:rsidRDefault="00A22A96" w:rsidP="00F16AEE">
            <w:pPr>
              <w:jc w:val="both"/>
              <w:rPr>
                <w:ins w:id="1403" w:author="Md. Rashed Babu" w:date="2022-10-04T17:19:00Z"/>
                <w:rFonts w:ascii="Times New Roman" w:hAnsi="Times New Roman" w:cs="Times New Roman"/>
                <w:b/>
                <w:bCs/>
                <w:sz w:val="24"/>
                <w:szCs w:val="24"/>
              </w:rPr>
            </w:pPr>
            <w:ins w:id="1404" w:author="Md. Rashed Babu" w:date="2022-10-04T17:19:00Z">
              <w:r w:rsidRPr="00405D72">
                <w:rPr>
                  <w:rFonts w:ascii="Times New Roman" w:hAnsi="Times New Roman" w:cs="Times New Roman"/>
                  <w:b/>
                  <w:sz w:val="24"/>
                  <w:szCs w:val="24"/>
                </w:rPr>
                <w:t>Child education Book at home</w:t>
              </w:r>
            </w:ins>
          </w:p>
        </w:tc>
      </w:tr>
      <w:tr w:rsidR="00A22A96" w:rsidRPr="00093574" w14:paraId="05484006" w14:textId="77777777" w:rsidTr="00F16AEE">
        <w:trPr>
          <w:trHeight w:val="268"/>
          <w:jc w:val="center"/>
          <w:ins w:id="1405" w:author="Md. Rashed Babu" w:date="2022-10-04T17:19:00Z"/>
        </w:trPr>
        <w:tc>
          <w:tcPr>
            <w:tcW w:w="920" w:type="pct"/>
            <w:vAlign w:val="center"/>
          </w:tcPr>
          <w:p w14:paraId="1B22561F" w14:textId="77777777" w:rsidR="00A22A96" w:rsidRPr="00093574" w:rsidRDefault="00A22A96" w:rsidP="00F16AEE">
            <w:pPr>
              <w:jc w:val="both"/>
              <w:rPr>
                <w:ins w:id="1406" w:author="Md. Rashed Babu" w:date="2022-10-04T17:19:00Z"/>
                <w:rFonts w:ascii="Times New Roman" w:hAnsi="Times New Roman" w:cs="Times New Roman"/>
                <w:bCs/>
                <w:sz w:val="24"/>
                <w:szCs w:val="24"/>
              </w:rPr>
            </w:pPr>
            <w:ins w:id="1407" w:author="Md. Rashed Babu" w:date="2022-10-04T17:19:00Z">
              <w:r w:rsidRPr="00093574">
                <w:rPr>
                  <w:rFonts w:ascii="Times New Roman" w:hAnsi="Times New Roman" w:cs="Times New Roman"/>
                  <w:bCs/>
                  <w:sz w:val="24"/>
                  <w:szCs w:val="24"/>
                </w:rPr>
                <w:t>Yes</w:t>
              </w:r>
            </w:ins>
          </w:p>
        </w:tc>
        <w:tc>
          <w:tcPr>
            <w:tcW w:w="715" w:type="pct"/>
            <w:vAlign w:val="center"/>
          </w:tcPr>
          <w:p w14:paraId="0F4E9E3C" w14:textId="77777777" w:rsidR="00A22A96" w:rsidRPr="00093574" w:rsidRDefault="00A22A96" w:rsidP="00F16AEE">
            <w:pPr>
              <w:jc w:val="both"/>
              <w:rPr>
                <w:ins w:id="1408" w:author="Md. Rashed Babu" w:date="2022-10-04T17:19:00Z"/>
                <w:rFonts w:ascii="Times New Roman" w:hAnsi="Times New Roman" w:cs="Times New Roman"/>
                <w:bCs/>
                <w:sz w:val="24"/>
                <w:szCs w:val="24"/>
              </w:rPr>
            </w:pPr>
            <w:ins w:id="1409" w:author="Md. Rashed Babu" w:date="2022-10-04T17:19:00Z">
              <w:r w:rsidRPr="00093574">
                <w:rPr>
                  <w:rFonts w:ascii="Times New Roman" w:hAnsi="Times New Roman" w:cs="Times New Roman"/>
                  <w:bCs/>
                  <w:sz w:val="24"/>
                  <w:szCs w:val="24"/>
                </w:rPr>
                <w:t>3325 (72.13)</w:t>
              </w:r>
            </w:ins>
          </w:p>
        </w:tc>
        <w:tc>
          <w:tcPr>
            <w:tcW w:w="715" w:type="pct"/>
            <w:vAlign w:val="center"/>
          </w:tcPr>
          <w:p w14:paraId="56191566" w14:textId="77777777" w:rsidR="00A22A96" w:rsidRPr="00093574" w:rsidRDefault="00A22A96" w:rsidP="00F16AEE">
            <w:pPr>
              <w:jc w:val="both"/>
              <w:rPr>
                <w:ins w:id="1410" w:author="Md. Rashed Babu" w:date="2022-10-04T17:19:00Z"/>
                <w:rFonts w:ascii="Times New Roman" w:hAnsi="Times New Roman" w:cs="Times New Roman"/>
                <w:bCs/>
                <w:sz w:val="24"/>
                <w:szCs w:val="24"/>
              </w:rPr>
            </w:pPr>
            <w:ins w:id="1411" w:author="Md. Rashed Babu" w:date="2022-10-04T17:19:00Z">
              <w:r w:rsidRPr="00093574">
                <w:rPr>
                  <w:rFonts w:ascii="Times New Roman" w:hAnsi="Times New Roman" w:cs="Times New Roman"/>
                  <w:bCs/>
                  <w:sz w:val="24"/>
                  <w:szCs w:val="24"/>
                </w:rPr>
                <w:t>1251 (27.87)</w:t>
              </w:r>
            </w:ins>
          </w:p>
        </w:tc>
        <w:tc>
          <w:tcPr>
            <w:tcW w:w="599" w:type="pct"/>
            <w:vMerge w:val="restart"/>
            <w:vAlign w:val="center"/>
          </w:tcPr>
          <w:p w14:paraId="1B56CD56" w14:textId="77777777" w:rsidR="00A22A96" w:rsidRPr="00093574" w:rsidRDefault="00A22A96" w:rsidP="00F16AEE">
            <w:pPr>
              <w:jc w:val="both"/>
              <w:rPr>
                <w:ins w:id="1412" w:author="Md. Rashed Babu" w:date="2022-10-04T17:19:00Z"/>
                <w:rFonts w:ascii="Times New Roman" w:hAnsi="Times New Roman" w:cs="Times New Roman"/>
                <w:bCs/>
                <w:sz w:val="24"/>
                <w:szCs w:val="24"/>
              </w:rPr>
            </w:pPr>
            <w:ins w:id="1413" w:author="Md. Rashed Babu" w:date="2022-10-04T17:19:00Z">
              <w:r w:rsidRPr="00093574">
                <w:rPr>
                  <w:rFonts w:ascii="Times New Roman" w:hAnsi="Times New Roman" w:cs="Times New Roman"/>
                  <w:bCs/>
                  <w:sz w:val="24"/>
                  <w:szCs w:val="24"/>
                </w:rPr>
                <w:t>&lt;0.001</w:t>
              </w:r>
            </w:ins>
          </w:p>
        </w:tc>
        <w:tc>
          <w:tcPr>
            <w:tcW w:w="715" w:type="pct"/>
            <w:vAlign w:val="center"/>
          </w:tcPr>
          <w:p w14:paraId="6C102991" w14:textId="77777777" w:rsidR="00A22A96" w:rsidRPr="00093574" w:rsidRDefault="00A22A96" w:rsidP="00F16AEE">
            <w:pPr>
              <w:jc w:val="both"/>
              <w:rPr>
                <w:ins w:id="1414" w:author="Md. Rashed Babu" w:date="2022-10-04T17:19:00Z"/>
                <w:rFonts w:ascii="Times New Roman" w:hAnsi="Times New Roman" w:cs="Times New Roman"/>
                <w:bCs/>
                <w:sz w:val="24"/>
                <w:szCs w:val="24"/>
              </w:rPr>
            </w:pPr>
            <w:ins w:id="1415" w:author="Md. Rashed Babu" w:date="2022-10-04T17:19:00Z">
              <w:r w:rsidRPr="00093574">
                <w:rPr>
                  <w:rFonts w:ascii="Times New Roman" w:hAnsi="Times New Roman" w:cs="Times New Roman"/>
                  <w:bCs/>
                  <w:sz w:val="24"/>
                  <w:szCs w:val="24"/>
                </w:rPr>
                <w:t>3837 (80.65)</w:t>
              </w:r>
            </w:ins>
          </w:p>
        </w:tc>
        <w:tc>
          <w:tcPr>
            <w:tcW w:w="737" w:type="pct"/>
            <w:vAlign w:val="center"/>
          </w:tcPr>
          <w:p w14:paraId="43178AE6" w14:textId="77777777" w:rsidR="00A22A96" w:rsidRPr="00093574" w:rsidRDefault="00A22A96" w:rsidP="00F16AEE">
            <w:pPr>
              <w:jc w:val="both"/>
              <w:rPr>
                <w:ins w:id="1416" w:author="Md. Rashed Babu" w:date="2022-10-04T17:19:00Z"/>
                <w:rFonts w:ascii="Times New Roman" w:hAnsi="Times New Roman" w:cs="Times New Roman"/>
                <w:bCs/>
                <w:sz w:val="24"/>
                <w:szCs w:val="24"/>
              </w:rPr>
            </w:pPr>
            <w:ins w:id="1417" w:author="Md. Rashed Babu" w:date="2022-10-04T17:19:00Z">
              <w:r w:rsidRPr="00093574">
                <w:rPr>
                  <w:rFonts w:ascii="Times New Roman" w:hAnsi="Times New Roman" w:cs="Times New Roman"/>
                  <w:bCs/>
                  <w:sz w:val="24"/>
                  <w:szCs w:val="24"/>
                </w:rPr>
                <w:t>1017 (19.35)</w:t>
              </w:r>
            </w:ins>
          </w:p>
        </w:tc>
        <w:tc>
          <w:tcPr>
            <w:tcW w:w="599" w:type="pct"/>
            <w:vMerge w:val="restart"/>
            <w:vAlign w:val="center"/>
          </w:tcPr>
          <w:p w14:paraId="793870B1" w14:textId="77777777" w:rsidR="00A22A96" w:rsidRPr="00093574" w:rsidRDefault="00A22A96" w:rsidP="00F16AEE">
            <w:pPr>
              <w:jc w:val="both"/>
              <w:rPr>
                <w:ins w:id="1418" w:author="Md. Rashed Babu" w:date="2022-10-04T17:19:00Z"/>
                <w:rFonts w:ascii="Times New Roman" w:hAnsi="Times New Roman" w:cs="Times New Roman"/>
                <w:bCs/>
                <w:sz w:val="24"/>
                <w:szCs w:val="24"/>
              </w:rPr>
            </w:pPr>
            <w:ins w:id="1419" w:author="Md. Rashed Babu" w:date="2022-10-04T17:19:00Z">
              <w:r w:rsidRPr="00093574">
                <w:rPr>
                  <w:rFonts w:ascii="Times New Roman" w:hAnsi="Times New Roman" w:cs="Times New Roman"/>
                  <w:bCs/>
                  <w:sz w:val="24"/>
                  <w:szCs w:val="24"/>
                </w:rPr>
                <w:t>&lt;0.001</w:t>
              </w:r>
            </w:ins>
          </w:p>
        </w:tc>
      </w:tr>
      <w:tr w:rsidR="00A22A96" w:rsidRPr="00093574" w14:paraId="5AC6A79D" w14:textId="77777777" w:rsidTr="00F16AEE">
        <w:trPr>
          <w:trHeight w:val="268"/>
          <w:jc w:val="center"/>
          <w:ins w:id="1420" w:author="Md. Rashed Babu" w:date="2022-10-04T17:19:00Z"/>
        </w:trPr>
        <w:tc>
          <w:tcPr>
            <w:tcW w:w="920" w:type="pct"/>
            <w:vAlign w:val="center"/>
          </w:tcPr>
          <w:p w14:paraId="3FCCD443" w14:textId="77777777" w:rsidR="00A22A96" w:rsidRPr="00093574" w:rsidRDefault="00A22A96" w:rsidP="00F16AEE">
            <w:pPr>
              <w:jc w:val="both"/>
              <w:rPr>
                <w:ins w:id="1421" w:author="Md. Rashed Babu" w:date="2022-10-04T17:19:00Z"/>
                <w:rFonts w:ascii="Times New Roman" w:hAnsi="Times New Roman" w:cs="Times New Roman"/>
                <w:bCs/>
                <w:sz w:val="24"/>
                <w:szCs w:val="24"/>
              </w:rPr>
            </w:pPr>
            <w:ins w:id="1422" w:author="Md. Rashed Babu" w:date="2022-10-04T17:19:00Z">
              <w:r w:rsidRPr="00093574">
                <w:rPr>
                  <w:rFonts w:ascii="Times New Roman" w:hAnsi="Times New Roman" w:cs="Times New Roman"/>
                  <w:bCs/>
                  <w:sz w:val="24"/>
                  <w:szCs w:val="24"/>
                </w:rPr>
                <w:t>No</w:t>
              </w:r>
            </w:ins>
          </w:p>
        </w:tc>
        <w:tc>
          <w:tcPr>
            <w:tcW w:w="715" w:type="pct"/>
            <w:vAlign w:val="center"/>
          </w:tcPr>
          <w:p w14:paraId="2FF7DD04" w14:textId="77777777" w:rsidR="00A22A96" w:rsidRPr="00093574" w:rsidRDefault="00A22A96" w:rsidP="00F16AEE">
            <w:pPr>
              <w:jc w:val="both"/>
              <w:rPr>
                <w:ins w:id="1423" w:author="Md. Rashed Babu" w:date="2022-10-04T17:19:00Z"/>
                <w:rFonts w:ascii="Times New Roman" w:hAnsi="Times New Roman" w:cs="Times New Roman"/>
                <w:bCs/>
                <w:sz w:val="24"/>
                <w:szCs w:val="24"/>
              </w:rPr>
            </w:pPr>
            <w:ins w:id="1424" w:author="Md. Rashed Babu" w:date="2022-10-04T17:19:00Z">
              <w:r w:rsidRPr="00093574">
                <w:rPr>
                  <w:rFonts w:ascii="Times New Roman" w:hAnsi="Times New Roman" w:cs="Times New Roman"/>
                  <w:bCs/>
                  <w:sz w:val="24"/>
                  <w:szCs w:val="24"/>
                </w:rPr>
                <w:t>1976 (55.8)</w:t>
              </w:r>
            </w:ins>
          </w:p>
        </w:tc>
        <w:tc>
          <w:tcPr>
            <w:tcW w:w="715" w:type="pct"/>
            <w:vAlign w:val="center"/>
          </w:tcPr>
          <w:p w14:paraId="52E6B1A7" w14:textId="77777777" w:rsidR="00A22A96" w:rsidRPr="00093574" w:rsidRDefault="00A22A96" w:rsidP="00F16AEE">
            <w:pPr>
              <w:jc w:val="both"/>
              <w:rPr>
                <w:ins w:id="1425" w:author="Md. Rashed Babu" w:date="2022-10-04T17:19:00Z"/>
                <w:rFonts w:ascii="Times New Roman" w:hAnsi="Times New Roman" w:cs="Times New Roman"/>
                <w:bCs/>
                <w:sz w:val="24"/>
                <w:szCs w:val="24"/>
              </w:rPr>
            </w:pPr>
            <w:ins w:id="1426" w:author="Md. Rashed Babu" w:date="2022-10-04T17:19:00Z">
              <w:r w:rsidRPr="00093574">
                <w:rPr>
                  <w:rFonts w:ascii="Times New Roman" w:hAnsi="Times New Roman" w:cs="Times New Roman"/>
                  <w:bCs/>
                  <w:sz w:val="24"/>
                  <w:szCs w:val="24"/>
                </w:rPr>
                <w:t>1596 (44.2)</w:t>
              </w:r>
            </w:ins>
          </w:p>
        </w:tc>
        <w:tc>
          <w:tcPr>
            <w:tcW w:w="599" w:type="pct"/>
            <w:vMerge/>
            <w:vAlign w:val="center"/>
          </w:tcPr>
          <w:p w14:paraId="773A2D47" w14:textId="77777777" w:rsidR="00A22A96" w:rsidRPr="00093574" w:rsidRDefault="00A22A96" w:rsidP="00F16AEE">
            <w:pPr>
              <w:jc w:val="both"/>
              <w:rPr>
                <w:ins w:id="1427" w:author="Md. Rashed Babu" w:date="2022-10-04T17:19:00Z"/>
                <w:rFonts w:ascii="Times New Roman" w:hAnsi="Times New Roman" w:cs="Times New Roman"/>
                <w:bCs/>
                <w:sz w:val="24"/>
                <w:szCs w:val="24"/>
              </w:rPr>
            </w:pPr>
          </w:p>
        </w:tc>
        <w:tc>
          <w:tcPr>
            <w:tcW w:w="715" w:type="pct"/>
            <w:vAlign w:val="center"/>
          </w:tcPr>
          <w:p w14:paraId="0DE8064A" w14:textId="77777777" w:rsidR="00A22A96" w:rsidRPr="00093574" w:rsidRDefault="00A22A96" w:rsidP="00F16AEE">
            <w:pPr>
              <w:jc w:val="both"/>
              <w:rPr>
                <w:ins w:id="1428" w:author="Md. Rashed Babu" w:date="2022-10-04T17:19:00Z"/>
                <w:rFonts w:ascii="Times New Roman" w:hAnsi="Times New Roman" w:cs="Times New Roman"/>
                <w:bCs/>
                <w:sz w:val="24"/>
                <w:szCs w:val="24"/>
              </w:rPr>
            </w:pPr>
            <w:ins w:id="1429" w:author="Md. Rashed Babu" w:date="2022-10-04T17:19:00Z">
              <w:r w:rsidRPr="00093574">
                <w:rPr>
                  <w:rFonts w:ascii="Times New Roman" w:hAnsi="Times New Roman" w:cs="Times New Roman"/>
                  <w:bCs/>
                  <w:sz w:val="24"/>
                  <w:szCs w:val="24"/>
                </w:rPr>
                <w:t>3008 (68.58)</w:t>
              </w:r>
            </w:ins>
          </w:p>
        </w:tc>
        <w:tc>
          <w:tcPr>
            <w:tcW w:w="737" w:type="pct"/>
            <w:vAlign w:val="center"/>
          </w:tcPr>
          <w:p w14:paraId="1946045A" w14:textId="77777777" w:rsidR="00A22A96" w:rsidRPr="00093574" w:rsidRDefault="00A22A96" w:rsidP="00F16AEE">
            <w:pPr>
              <w:jc w:val="both"/>
              <w:rPr>
                <w:ins w:id="1430" w:author="Md. Rashed Babu" w:date="2022-10-04T17:19:00Z"/>
                <w:rFonts w:ascii="Times New Roman" w:hAnsi="Times New Roman" w:cs="Times New Roman"/>
                <w:bCs/>
                <w:sz w:val="24"/>
                <w:szCs w:val="24"/>
              </w:rPr>
            </w:pPr>
            <w:ins w:id="1431" w:author="Md. Rashed Babu" w:date="2022-10-04T17:19:00Z">
              <w:r w:rsidRPr="00093574">
                <w:rPr>
                  <w:rFonts w:ascii="Times New Roman" w:hAnsi="Times New Roman" w:cs="Times New Roman"/>
                  <w:bCs/>
                  <w:sz w:val="24"/>
                  <w:szCs w:val="24"/>
                </w:rPr>
                <w:t>1483 (31.42)</w:t>
              </w:r>
            </w:ins>
          </w:p>
        </w:tc>
        <w:tc>
          <w:tcPr>
            <w:tcW w:w="599" w:type="pct"/>
            <w:vMerge/>
            <w:vAlign w:val="center"/>
          </w:tcPr>
          <w:p w14:paraId="2E219E67" w14:textId="77777777" w:rsidR="00A22A96" w:rsidRPr="00093574" w:rsidRDefault="00A22A96" w:rsidP="00F16AEE">
            <w:pPr>
              <w:jc w:val="both"/>
              <w:rPr>
                <w:ins w:id="1432" w:author="Md. Rashed Babu" w:date="2022-10-04T17:19:00Z"/>
                <w:rFonts w:ascii="Times New Roman" w:hAnsi="Times New Roman" w:cs="Times New Roman"/>
                <w:bCs/>
                <w:sz w:val="24"/>
                <w:szCs w:val="24"/>
              </w:rPr>
            </w:pPr>
          </w:p>
        </w:tc>
      </w:tr>
      <w:tr w:rsidR="00A22A96" w:rsidRPr="00093574" w14:paraId="6767B0D8" w14:textId="77777777" w:rsidTr="00F16AEE">
        <w:trPr>
          <w:trHeight w:val="268"/>
          <w:jc w:val="center"/>
          <w:ins w:id="1433" w:author="Md. Rashed Babu" w:date="2022-10-04T17:19:00Z"/>
        </w:trPr>
        <w:tc>
          <w:tcPr>
            <w:tcW w:w="5000" w:type="pct"/>
            <w:gridSpan w:val="7"/>
            <w:vAlign w:val="center"/>
          </w:tcPr>
          <w:p w14:paraId="121915D8" w14:textId="77777777" w:rsidR="00A22A96" w:rsidRPr="00405D72" w:rsidRDefault="00A22A96" w:rsidP="00F16AEE">
            <w:pPr>
              <w:jc w:val="both"/>
              <w:rPr>
                <w:ins w:id="1434" w:author="Md. Rashed Babu" w:date="2022-10-04T17:19:00Z"/>
                <w:rFonts w:ascii="Times New Roman" w:hAnsi="Times New Roman" w:cs="Times New Roman"/>
                <w:bCs/>
                <w:sz w:val="24"/>
                <w:szCs w:val="24"/>
              </w:rPr>
            </w:pPr>
            <w:ins w:id="1435" w:author="Md. Rashed Babu" w:date="2022-10-04T17:19:00Z">
              <w:r w:rsidRPr="00405D72">
                <w:rPr>
                  <w:rFonts w:ascii="Times New Roman" w:hAnsi="Times New Roman" w:cs="Times New Roman"/>
                  <w:b/>
                  <w:sz w:val="24"/>
                  <w:szCs w:val="24"/>
                </w:rPr>
                <w:t>Toys</w:t>
              </w:r>
            </w:ins>
          </w:p>
        </w:tc>
      </w:tr>
      <w:tr w:rsidR="00A22A96" w:rsidRPr="00093574" w14:paraId="4F375C48" w14:textId="77777777" w:rsidTr="00F16AEE">
        <w:trPr>
          <w:trHeight w:val="268"/>
          <w:jc w:val="center"/>
          <w:ins w:id="1436" w:author="Md. Rashed Babu" w:date="2022-10-04T17:19:00Z"/>
        </w:trPr>
        <w:tc>
          <w:tcPr>
            <w:tcW w:w="920" w:type="pct"/>
            <w:vAlign w:val="center"/>
          </w:tcPr>
          <w:p w14:paraId="0FF84336" w14:textId="77777777" w:rsidR="00A22A96" w:rsidRPr="00093574" w:rsidRDefault="00A22A96" w:rsidP="00F16AEE">
            <w:pPr>
              <w:jc w:val="both"/>
              <w:rPr>
                <w:ins w:id="1437" w:author="Md. Rashed Babu" w:date="2022-10-04T17:19:00Z"/>
                <w:rFonts w:ascii="Times New Roman" w:hAnsi="Times New Roman" w:cs="Times New Roman"/>
                <w:bCs/>
                <w:sz w:val="24"/>
                <w:szCs w:val="24"/>
              </w:rPr>
            </w:pPr>
            <w:ins w:id="1438" w:author="Md. Rashed Babu" w:date="2022-10-04T17:19:00Z">
              <w:r w:rsidRPr="00093574">
                <w:rPr>
                  <w:rFonts w:ascii="Times New Roman" w:hAnsi="Times New Roman" w:cs="Times New Roman"/>
                  <w:bCs/>
                  <w:sz w:val="24"/>
                  <w:szCs w:val="24"/>
                </w:rPr>
                <w:t>Yes</w:t>
              </w:r>
            </w:ins>
          </w:p>
        </w:tc>
        <w:tc>
          <w:tcPr>
            <w:tcW w:w="715" w:type="pct"/>
            <w:vAlign w:val="center"/>
          </w:tcPr>
          <w:p w14:paraId="423721F1" w14:textId="77777777" w:rsidR="00A22A96" w:rsidRPr="00093574" w:rsidRDefault="00A22A96" w:rsidP="00F16AEE">
            <w:pPr>
              <w:jc w:val="both"/>
              <w:rPr>
                <w:ins w:id="1439" w:author="Md. Rashed Babu" w:date="2022-10-04T17:19:00Z"/>
                <w:rFonts w:ascii="Times New Roman" w:hAnsi="Times New Roman" w:cs="Times New Roman"/>
                <w:bCs/>
                <w:sz w:val="24"/>
                <w:szCs w:val="24"/>
              </w:rPr>
            </w:pPr>
            <w:ins w:id="1440" w:author="Md. Rashed Babu" w:date="2022-10-04T17:19:00Z">
              <w:r w:rsidRPr="00093574">
                <w:rPr>
                  <w:rFonts w:ascii="Times New Roman" w:hAnsi="Times New Roman" w:cs="Times New Roman"/>
                  <w:bCs/>
                  <w:sz w:val="24"/>
                  <w:szCs w:val="24"/>
                </w:rPr>
                <w:t>4084 (68.18)</w:t>
              </w:r>
            </w:ins>
          </w:p>
        </w:tc>
        <w:tc>
          <w:tcPr>
            <w:tcW w:w="715" w:type="pct"/>
            <w:vAlign w:val="center"/>
          </w:tcPr>
          <w:p w14:paraId="581E04A6" w14:textId="77777777" w:rsidR="00A22A96" w:rsidRPr="00093574" w:rsidRDefault="00A22A96" w:rsidP="00F16AEE">
            <w:pPr>
              <w:jc w:val="both"/>
              <w:rPr>
                <w:ins w:id="1441" w:author="Md. Rashed Babu" w:date="2022-10-04T17:19:00Z"/>
                <w:rFonts w:ascii="Times New Roman" w:hAnsi="Times New Roman" w:cs="Times New Roman"/>
                <w:bCs/>
                <w:sz w:val="24"/>
                <w:szCs w:val="24"/>
              </w:rPr>
            </w:pPr>
            <w:ins w:id="1442" w:author="Md. Rashed Babu" w:date="2022-10-04T17:19:00Z">
              <w:r w:rsidRPr="00093574">
                <w:rPr>
                  <w:rFonts w:ascii="Times New Roman" w:hAnsi="Times New Roman" w:cs="Times New Roman"/>
                  <w:bCs/>
                  <w:sz w:val="24"/>
                  <w:szCs w:val="24"/>
                </w:rPr>
                <w:t>2053 (31.82)</w:t>
              </w:r>
            </w:ins>
          </w:p>
        </w:tc>
        <w:tc>
          <w:tcPr>
            <w:tcW w:w="599" w:type="pct"/>
            <w:vMerge w:val="restart"/>
            <w:vAlign w:val="center"/>
          </w:tcPr>
          <w:p w14:paraId="12A535F0" w14:textId="77777777" w:rsidR="00A22A96" w:rsidRPr="00093574" w:rsidRDefault="00A22A96" w:rsidP="00F16AEE">
            <w:pPr>
              <w:jc w:val="both"/>
              <w:rPr>
                <w:ins w:id="1443" w:author="Md. Rashed Babu" w:date="2022-10-04T17:19:00Z"/>
                <w:rFonts w:ascii="Times New Roman" w:hAnsi="Times New Roman" w:cs="Times New Roman"/>
                <w:bCs/>
                <w:sz w:val="24"/>
                <w:szCs w:val="24"/>
              </w:rPr>
            </w:pPr>
            <w:ins w:id="1444" w:author="Md. Rashed Babu" w:date="2022-10-04T17:19:00Z">
              <w:r w:rsidRPr="00093574">
                <w:rPr>
                  <w:rFonts w:ascii="Times New Roman" w:hAnsi="Times New Roman" w:cs="Times New Roman"/>
                  <w:bCs/>
                  <w:sz w:val="24"/>
                  <w:szCs w:val="24"/>
                </w:rPr>
                <w:t>&lt;0.001</w:t>
              </w:r>
            </w:ins>
          </w:p>
        </w:tc>
        <w:tc>
          <w:tcPr>
            <w:tcW w:w="715" w:type="pct"/>
            <w:vAlign w:val="center"/>
          </w:tcPr>
          <w:p w14:paraId="671305A9" w14:textId="77777777" w:rsidR="00A22A96" w:rsidRPr="00093574" w:rsidRDefault="00A22A96" w:rsidP="00F16AEE">
            <w:pPr>
              <w:jc w:val="both"/>
              <w:rPr>
                <w:ins w:id="1445" w:author="Md. Rashed Babu" w:date="2022-10-04T17:19:00Z"/>
                <w:rFonts w:ascii="Times New Roman" w:hAnsi="Times New Roman" w:cs="Times New Roman"/>
                <w:bCs/>
                <w:sz w:val="24"/>
                <w:szCs w:val="24"/>
              </w:rPr>
            </w:pPr>
            <w:ins w:id="1446" w:author="Md. Rashed Babu" w:date="2022-10-04T17:19:00Z">
              <w:r w:rsidRPr="00093574">
                <w:rPr>
                  <w:rFonts w:ascii="Times New Roman" w:hAnsi="Times New Roman" w:cs="Times New Roman"/>
                  <w:bCs/>
                  <w:sz w:val="24"/>
                  <w:szCs w:val="24"/>
                </w:rPr>
                <w:t>5645 (74.69)</w:t>
              </w:r>
            </w:ins>
          </w:p>
        </w:tc>
        <w:tc>
          <w:tcPr>
            <w:tcW w:w="737" w:type="pct"/>
            <w:vAlign w:val="center"/>
          </w:tcPr>
          <w:p w14:paraId="5FCD1D8D" w14:textId="77777777" w:rsidR="00A22A96" w:rsidRPr="00093574" w:rsidRDefault="00A22A96" w:rsidP="00F16AEE">
            <w:pPr>
              <w:jc w:val="both"/>
              <w:rPr>
                <w:ins w:id="1447" w:author="Md. Rashed Babu" w:date="2022-10-04T17:19:00Z"/>
                <w:rFonts w:ascii="Times New Roman" w:hAnsi="Times New Roman" w:cs="Times New Roman"/>
                <w:bCs/>
                <w:sz w:val="24"/>
                <w:szCs w:val="24"/>
              </w:rPr>
            </w:pPr>
            <w:ins w:id="1448" w:author="Md. Rashed Babu" w:date="2022-10-04T17:19:00Z">
              <w:r w:rsidRPr="00093574">
                <w:rPr>
                  <w:rFonts w:ascii="Times New Roman" w:hAnsi="Times New Roman" w:cs="Times New Roman"/>
                  <w:bCs/>
                  <w:sz w:val="24"/>
                  <w:szCs w:val="24"/>
                </w:rPr>
                <w:t>2081 (25.31)</w:t>
              </w:r>
            </w:ins>
          </w:p>
        </w:tc>
        <w:tc>
          <w:tcPr>
            <w:tcW w:w="599" w:type="pct"/>
            <w:vMerge w:val="restart"/>
            <w:vAlign w:val="center"/>
          </w:tcPr>
          <w:p w14:paraId="5AF39F69" w14:textId="77777777" w:rsidR="00A22A96" w:rsidRPr="00093574" w:rsidRDefault="00A22A96" w:rsidP="00F16AEE">
            <w:pPr>
              <w:jc w:val="both"/>
              <w:rPr>
                <w:ins w:id="1449" w:author="Md. Rashed Babu" w:date="2022-10-04T17:19:00Z"/>
                <w:rFonts w:ascii="Times New Roman" w:hAnsi="Times New Roman" w:cs="Times New Roman"/>
                <w:bCs/>
                <w:sz w:val="24"/>
                <w:szCs w:val="24"/>
              </w:rPr>
            </w:pPr>
            <w:ins w:id="1450" w:author="Md. Rashed Babu" w:date="2022-10-04T17:19:00Z">
              <w:r w:rsidRPr="00093574">
                <w:rPr>
                  <w:rFonts w:ascii="Times New Roman" w:hAnsi="Times New Roman" w:cs="Times New Roman"/>
                  <w:bCs/>
                  <w:sz w:val="24"/>
                  <w:szCs w:val="24"/>
                </w:rPr>
                <w:t>0.465</w:t>
              </w:r>
            </w:ins>
          </w:p>
        </w:tc>
      </w:tr>
      <w:tr w:rsidR="00A22A96" w:rsidRPr="00093574" w14:paraId="730EADCB" w14:textId="77777777" w:rsidTr="00F16AEE">
        <w:trPr>
          <w:trHeight w:val="268"/>
          <w:jc w:val="center"/>
          <w:ins w:id="1451" w:author="Md. Rashed Babu" w:date="2022-10-04T17:19:00Z"/>
        </w:trPr>
        <w:tc>
          <w:tcPr>
            <w:tcW w:w="920" w:type="pct"/>
            <w:vAlign w:val="center"/>
          </w:tcPr>
          <w:p w14:paraId="19DC0788" w14:textId="77777777" w:rsidR="00A22A96" w:rsidRPr="00093574" w:rsidRDefault="00A22A96" w:rsidP="00F16AEE">
            <w:pPr>
              <w:jc w:val="both"/>
              <w:rPr>
                <w:ins w:id="1452" w:author="Md. Rashed Babu" w:date="2022-10-04T17:19:00Z"/>
                <w:rFonts w:ascii="Times New Roman" w:hAnsi="Times New Roman" w:cs="Times New Roman"/>
                <w:bCs/>
                <w:sz w:val="24"/>
                <w:szCs w:val="24"/>
              </w:rPr>
            </w:pPr>
            <w:ins w:id="1453" w:author="Md. Rashed Babu" w:date="2022-10-04T17:19:00Z">
              <w:r w:rsidRPr="00093574">
                <w:rPr>
                  <w:rFonts w:ascii="Times New Roman" w:hAnsi="Times New Roman" w:cs="Times New Roman"/>
                  <w:bCs/>
                  <w:sz w:val="24"/>
                  <w:szCs w:val="24"/>
                </w:rPr>
                <w:t>No</w:t>
              </w:r>
            </w:ins>
          </w:p>
        </w:tc>
        <w:tc>
          <w:tcPr>
            <w:tcW w:w="715" w:type="pct"/>
            <w:vAlign w:val="center"/>
          </w:tcPr>
          <w:p w14:paraId="2919A9ED" w14:textId="77777777" w:rsidR="00A22A96" w:rsidRPr="00093574" w:rsidRDefault="00A22A96" w:rsidP="00F16AEE">
            <w:pPr>
              <w:jc w:val="both"/>
              <w:rPr>
                <w:ins w:id="1454" w:author="Md. Rashed Babu" w:date="2022-10-04T17:19:00Z"/>
                <w:rFonts w:ascii="Times New Roman" w:hAnsi="Times New Roman" w:cs="Times New Roman"/>
                <w:bCs/>
                <w:sz w:val="24"/>
                <w:szCs w:val="24"/>
              </w:rPr>
            </w:pPr>
            <w:ins w:id="1455" w:author="Md. Rashed Babu" w:date="2022-10-04T17:19:00Z">
              <w:r w:rsidRPr="00093574">
                <w:rPr>
                  <w:rFonts w:ascii="Times New Roman" w:hAnsi="Times New Roman" w:cs="Times New Roman"/>
                  <w:bCs/>
                  <w:sz w:val="24"/>
                  <w:szCs w:val="24"/>
                </w:rPr>
                <w:t>1217 (57.41)</w:t>
              </w:r>
            </w:ins>
          </w:p>
        </w:tc>
        <w:tc>
          <w:tcPr>
            <w:tcW w:w="715" w:type="pct"/>
            <w:vAlign w:val="center"/>
          </w:tcPr>
          <w:p w14:paraId="5898A171" w14:textId="77777777" w:rsidR="00A22A96" w:rsidRPr="00093574" w:rsidRDefault="00A22A96" w:rsidP="00F16AEE">
            <w:pPr>
              <w:jc w:val="both"/>
              <w:rPr>
                <w:ins w:id="1456" w:author="Md. Rashed Babu" w:date="2022-10-04T17:19:00Z"/>
                <w:rFonts w:ascii="Times New Roman" w:hAnsi="Times New Roman" w:cs="Times New Roman"/>
                <w:bCs/>
                <w:sz w:val="24"/>
                <w:szCs w:val="24"/>
              </w:rPr>
            </w:pPr>
            <w:ins w:id="1457" w:author="Md. Rashed Babu" w:date="2022-10-04T17:19:00Z">
              <w:r w:rsidRPr="00093574">
                <w:rPr>
                  <w:rFonts w:ascii="Times New Roman" w:hAnsi="Times New Roman" w:cs="Times New Roman"/>
                  <w:bCs/>
                  <w:sz w:val="24"/>
                  <w:szCs w:val="24"/>
                </w:rPr>
                <w:t>794 (42.59)</w:t>
              </w:r>
            </w:ins>
          </w:p>
        </w:tc>
        <w:tc>
          <w:tcPr>
            <w:tcW w:w="599" w:type="pct"/>
            <w:vMerge/>
            <w:vAlign w:val="center"/>
          </w:tcPr>
          <w:p w14:paraId="72765CAA" w14:textId="77777777" w:rsidR="00A22A96" w:rsidRPr="00093574" w:rsidRDefault="00A22A96" w:rsidP="00F16AEE">
            <w:pPr>
              <w:jc w:val="both"/>
              <w:rPr>
                <w:ins w:id="1458" w:author="Md. Rashed Babu" w:date="2022-10-04T17:19:00Z"/>
                <w:rFonts w:ascii="Times New Roman" w:hAnsi="Times New Roman" w:cs="Times New Roman"/>
                <w:bCs/>
                <w:sz w:val="24"/>
                <w:szCs w:val="24"/>
              </w:rPr>
            </w:pPr>
          </w:p>
        </w:tc>
        <w:tc>
          <w:tcPr>
            <w:tcW w:w="715" w:type="pct"/>
            <w:vAlign w:val="center"/>
          </w:tcPr>
          <w:p w14:paraId="41CDE62F" w14:textId="77777777" w:rsidR="00A22A96" w:rsidRPr="00093574" w:rsidRDefault="00A22A96" w:rsidP="00F16AEE">
            <w:pPr>
              <w:jc w:val="both"/>
              <w:rPr>
                <w:ins w:id="1459" w:author="Md. Rashed Babu" w:date="2022-10-04T17:19:00Z"/>
                <w:rFonts w:ascii="Times New Roman" w:hAnsi="Times New Roman" w:cs="Times New Roman"/>
                <w:bCs/>
                <w:sz w:val="24"/>
                <w:szCs w:val="24"/>
              </w:rPr>
            </w:pPr>
            <w:ins w:id="1460" w:author="Md. Rashed Babu" w:date="2022-10-04T17:19:00Z">
              <w:r w:rsidRPr="00093574">
                <w:rPr>
                  <w:rFonts w:ascii="Times New Roman" w:hAnsi="Times New Roman" w:cs="Times New Roman"/>
                  <w:bCs/>
                  <w:sz w:val="24"/>
                  <w:szCs w:val="24"/>
                </w:rPr>
                <w:t>1201 (75.67)</w:t>
              </w:r>
            </w:ins>
          </w:p>
        </w:tc>
        <w:tc>
          <w:tcPr>
            <w:tcW w:w="737" w:type="pct"/>
            <w:vAlign w:val="center"/>
          </w:tcPr>
          <w:p w14:paraId="13047FCE" w14:textId="77777777" w:rsidR="00A22A96" w:rsidRPr="00093574" w:rsidRDefault="00A22A96" w:rsidP="00F16AEE">
            <w:pPr>
              <w:jc w:val="both"/>
              <w:rPr>
                <w:ins w:id="1461" w:author="Md. Rashed Babu" w:date="2022-10-04T17:19:00Z"/>
                <w:rFonts w:ascii="Times New Roman" w:hAnsi="Times New Roman" w:cs="Times New Roman"/>
                <w:bCs/>
                <w:sz w:val="24"/>
                <w:szCs w:val="24"/>
              </w:rPr>
            </w:pPr>
            <w:ins w:id="1462" w:author="Md. Rashed Babu" w:date="2022-10-04T17:19:00Z">
              <w:r w:rsidRPr="00093574">
                <w:rPr>
                  <w:rFonts w:ascii="Times New Roman" w:hAnsi="Times New Roman" w:cs="Times New Roman"/>
                  <w:bCs/>
                  <w:sz w:val="24"/>
                  <w:szCs w:val="24"/>
                </w:rPr>
                <w:t>419 (24.33)</w:t>
              </w:r>
            </w:ins>
          </w:p>
        </w:tc>
        <w:tc>
          <w:tcPr>
            <w:tcW w:w="599" w:type="pct"/>
            <w:vMerge/>
            <w:vAlign w:val="center"/>
          </w:tcPr>
          <w:p w14:paraId="2EA7B670" w14:textId="77777777" w:rsidR="00A22A96" w:rsidRPr="00093574" w:rsidRDefault="00A22A96" w:rsidP="00F16AEE">
            <w:pPr>
              <w:jc w:val="both"/>
              <w:rPr>
                <w:ins w:id="1463" w:author="Md. Rashed Babu" w:date="2022-10-04T17:19:00Z"/>
                <w:rFonts w:ascii="Times New Roman" w:hAnsi="Times New Roman" w:cs="Times New Roman"/>
                <w:bCs/>
                <w:sz w:val="24"/>
                <w:szCs w:val="24"/>
              </w:rPr>
            </w:pPr>
          </w:p>
        </w:tc>
      </w:tr>
      <w:tr w:rsidR="00A22A96" w:rsidRPr="00093574" w14:paraId="2782F935" w14:textId="77777777" w:rsidTr="00F16AEE">
        <w:trPr>
          <w:trHeight w:val="268"/>
          <w:jc w:val="center"/>
          <w:ins w:id="1464" w:author="Md. Rashed Babu" w:date="2022-10-04T17:19:00Z"/>
        </w:trPr>
        <w:tc>
          <w:tcPr>
            <w:tcW w:w="5000" w:type="pct"/>
            <w:gridSpan w:val="7"/>
            <w:vAlign w:val="center"/>
          </w:tcPr>
          <w:p w14:paraId="152E2D0D" w14:textId="77777777" w:rsidR="00A22A96" w:rsidRPr="00405D72" w:rsidRDefault="00A22A96" w:rsidP="00F16AEE">
            <w:pPr>
              <w:jc w:val="both"/>
              <w:rPr>
                <w:ins w:id="1465" w:author="Md. Rashed Babu" w:date="2022-10-04T17:19:00Z"/>
                <w:rFonts w:ascii="Times New Roman" w:hAnsi="Times New Roman" w:cs="Times New Roman"/>
                <w:bCs/>
                <w:sz w:val="24"/>
                <w:szCs w:val="24"/>
              </w:rPr>
            </w:pPr>
            <w:ins w:id="1466" w:author="Md. Rashed Babu" w:date="2022-10-04T17:19:00Z">
              <w:r w:rsidRPr="00405D72">
                <w:rPr>
                  <w:rFonts w:ascii="Times New Roman" w:hAnsi="Times New Roman" w:cs="Times New Roman"/>
                  <w:b/>
                  <w:sz w:val="24"/>
                  <w:szCs w:val="24"/>
                </w:rPr>
                <w:lastRenderedPageBreak/>
                <w:t>Mass Media</w:t>
              </w:r>
            </w:ins>
          </w:p>
        </w:tc>
      </w:tr>
      <w:tr w:rsidR="00A22A96" w:rsidRPr="00093574" w14:paraId="0BF7A9ED" w14:textId="77777777" w:rsidTr="00F16AEE">
        <w:trPr>
          <w:trHeight w:val="268"/>
          <w:jc w:val="center"/>
          <w:ins w:id="1467" w:author="Md. Rashed Babu" w:date="2022-10-04T17:19:00Z"/>
        </w:trPr>
        <w:tc>
          <w:tcPr>
            <w:tcW w:w="920" w:type="pct"/>
            <w:vAlign w:val="center"/>
          </w:tcPr>
          <w:p w14:paraId="669F238B" w14:textId="77777777" w:rsidR="00A22A96" w:rsidRPr="00093574" w:rsidRDefault="00A22A96" w:rsidP="00F16AEE">
            <w:pPr>
              <w:jc w:val="both"/>
              <w:rPr>
                <w:ins w:id="1468" w:author="Md. Rashed Babu" w:date="2022-10-04T17:19:00Z"/>
                <w:rFonts w:ascii="Times New Roman" w:hAnsi="Times New Roman" w:cs="Times New Roman"/>
                <w:bCs/>
                <w:sz w:val="24"/>
                <w:szCs w:val="24"/>
              </w:rPr>
            </w:pPr>
            <w:ins w:id="1469" w:author="Md. Rashed Babu" w:date="2022-10-04T17:19:00Z">
              <w:r w:rsidRPr="00093574">
                <w:rPr>
                  <w:rFonts w:ascii="Times New Roman" w:hAnsi="Times New Roman" w:cs="Times New Roman"/>
                  <w:bCs/>
                  <w:sz w:val="24"/>
                  <w:szCs w:val="24"/>
                </w:rPr>
                <w:t>Yes</w:t>
              </w:r>
            </w:ins>
          </w:p>
        </w:tc>
        <w:tc>
          <w:tcPr>
            <w:tcW w:w="715" w:type="pct"/>
            <w:vAlign w:val="center"/>
          </w:tcPr>
          <w:p w14:paraId="02237BAB" w14:textId="77777777" w:rsidR="00A22A96" w:rsidRPr="00093574" w:rsidRDefault="00A22A96" w:rsidP="00F16AEE">
            <w:pPr>
              <w:jc w:val="both"/>
              <w:rPr>
                <w:ins w:id="1470" w:author="Md. Rashed Babu" w:date="2022-10-04T17:19:00Z"/>
                <w:rFonts w:ascii="Times New Roman" w:hAnsi="Times New Roman" w:cs="Times New Roman"/>
                <w:bCs/>
                <w:sz w:val="24"/>
                <w:szCs w:val="24"/>
              </w:rPr>
            </w:pPr>
            <w:ins w:id="1471" w:author="Md. Rashed Babu" w:date="2022-10-04T17:19:00Z">
              <w:r w:rsidRPr="00093574">
                <w:rPr>
                  <w:rFonts w:ascii="Times New Roman" w:hAnsi="Times New Roman" w:cs="Times New Roman"/>
                  <w:bCs/>
                  <w:sz w:val="24"/>
                  <w:szCs w:val="24"/>
                </w:rPr>
                <w:t>2038 (71.38)</w:t>
              </w:r>
            </w:ins>
          </w:p>
        </w:tc>
        <w:tc>
          <w:tcPr>
            <w:tcW w:w="715" w:type="pct"/>
            <w:vAlign w:val="center"/>
          </w:tcPr>
          <w:p w14:paraId="264BFF60" w14:textId="77777777" w:rsidR="00A22A96" w:rsidRPr="00093574" w:rsidRDefault="00A22A96" w:rsidP="00F16AEE">
            <w:pPr>
              <w:jc w:val="both"/>
              <w:rPr>
                <w:ins w:id="1472" w:author="Md. Rashed Babu" w:date="2022-10-04T17:19:00Z"/>
                <w:rFonts w:ascii="Times New Roman" w:hAnsi="Times New Roman" w:cs="Times New Roman"/>
                <w:bCs/>
                <w:sz w:val="24"/>
                <w:szCs w:val="24"/>
              </w:rPr>
            </w:pPr>
            <w:ins w:id="1473" w:author="Md. Rashed Babu" w:date="2022-10-04T17:19:00Z">
              <w:r w:rsidRPr="00093574">
                <w:rPr>
                  <w:rFonts w:ascii="Times New Roman" w:hAnsi="Times New Roman" w:cs="Times New Roman"/>
                  <w:bCs/>
                  <w:sz w:val="24"/>
                  <w:szCs w:val="24"/>
                </w:rPr>
                <w:t>838 (28.62)</w:t>
              </w:r>
            </w:ins>
          </w:p>
        </w:tc>
        <w:tc>
          <w:tcPr>
            <w:tcW w:w="599" w:type="pct"/>
            <w:vMerge w:val="restart"/>
            <w:vAlign w:val="center"/>
          </w:tcPr>
          <w:p w14:paraId="4C90DED1" w14:textId="77777777" w:rsidR="00A22A96" w:rsidRPr="00093574" w:rsidRDefault="00A22A96" w:rsidP="00F16AEE">
            <w:pPr>
              <w:jc w:val="both"/>
              <w:rPr>
                <w:ins w:id="1474" w:author="Md. Rashed Babu" w:date="2022-10-04T17:19:00Z"/>
                <w:rFonts w:ascii="Times New Roman" w:hAnsi="Times New Roman" w:cs="Times New Roman"/>
                <w:bCs/>
                <w:sz w:val="24"/>
                <w:szCs w:val="24"/>
              </w:rPr>
            </w:pPr>
            <w:ins w:id="1475" w:author="Md. Rashed Babu" w:date="2022-10-04T17:19:00Z">
              <w:r w:rsidRPr="00093574">
                <w:rPr>
                  <w:rFonts w:ascii="Times New Roman" w:hAnsi="Times New Roman" w:cs="Times New Roman"/>
                  <w:bCs/>
                  <w:sz w:val="24"/>
                  <w:szCs w:val="24"/>
                </w:rPr>
                <w:t>&lt;0.001</w:t>
              </w:r>
            </w:ins>
          </w:p>
        </w:tc>
        <w:tc>
          <w:tcPr>
            <w:tcW w:w="715" w:type="pct"/>
            <w:vAlign w:val="center"/>
          </w:tcPr>
          <w:p w14:paraId="6CC0D9B4" w14:textId="77777777" w:rsidR="00A22A96" w:rsidRPr="00093574" w:rsidRDefault="00A22A96" w:rsidP="00F16AEE">
            <w:pPr>
              <w:jc w:val="both"/>
              <w:rPr>
                <w:ins w:id="1476" w:author="Md. Rashed Babu" w:date="2022-10-04T17:19:00Z"/>
                <w:rFonts w:ascii="Times New Roman" w:hAnsi="Times New Roman" w:cs="Times New Roman"/>
                <w:bCs/>
                <w:sz w:val="24"/>
                <w:szCs w:val="24"/>
              </w:rPr>
            </w:pPr>
            <w:ins w:id="1477" w:author="Md. Rashed Babu" w:date="2022-10-04T17:19:00Z">
              <w:r w:rsidRPr="00093574">
                <w:rPr>
                  <w:rFonts w:ascii="Times New Roman" w:hAnsi="Times New Roman" w:cs="Times New Roman"/>
                  <w:bCs/>
                  <w:sz w:val="24"/>
                  <w:szCs w:val="24"/>
                </w:rPr>
                <w:t>3830 (74.69)</w:t>
              </w:r>
            </w:ins>
          </w:p>
        </w:tc>
        <w:tc>
          <w:tcPr>
            <w:tcW w:w="737" w:type="pct"/>
            <w:vAlign w:val="center"/>
          </w:tcPr>
          <w:p w14:paraId="3D6CD02B" w14:textId="77777777" w:rsidR="00A22A96" w:rsidRPr="00093574" w:rsidRDefault="00A22A96" w:rsidP="00F16AEE">
            <w:pPr>
              <w:jc w:val="both"/>
              <w:rPr>
                <w:ins w:id="1478" w:author="Md. Rashed Babu" w:date="2022-10-04T17:19:00Z"/>
                <w:rFonts w:ascii="Times New Roman" w:hAnsi="Times New Roman" w:cs="Times New Roman"/>
                <w:bCs/>
                <w:sz w:val="24"/>
                <w:szCs w:val="24"/>
              </w:rPr>
            </w:pPr>
            <w:ins w:id="1479" w:author="Md. Rashed Babu" w:date="2022-10-04T17:19:00Z">
              <w:r w:rsidRPr="00093574">
                <w:rPr>
                  <w:rFonts w:ascii="Times New Roman" w:hAnsi="Times New Roman" w:cs="Times New Roman"/>
                  <w:bCs/>
                  <w:sz w:val="24"/>
                  <w:szCs w:val="24"/>
                </w:rPr>
                <w:t>1411 (25.31)</w:t>
              </w:r>
            </w:ins>
          </w:p>
        </w:tc>
        <w:tc>
          <w:tcPr>
            <w:tcW w:w="599" w:type="pct"/>
            <w:vMerge w:val="restart"/>
            <w:vAlign w:val="center"/>
          </w:tcPr>
          <w:p w14:paraId="127ACC2E" w14:textId="77777777" w:rsidR="00A22A96" w:rsidRPr="00093574" w:rsidRDefault="00A22A96" w:rsidP="00F16AEE">
            <w:pPr>
              <w:jc w:val="both"/>
              <w:rPr>
                <w:ins w:id="1480" w:author="Md. Rashed Babu" w:date="2022-10-04T17:19:00Z"/>
                <w:rFonts w:ascii="Times New Roman" w:hAnsi="Times New Roman" w:cs="Times New Roman"/>
                <w:bCs/>
                <w:sz w:val="24"/>
                <w:szCs w:val="24"/>
              </w:rPr>
            </w:pPr>
            <w:ins w:id="1481" w:author="Md. Rashed Babu" w:date="2022-10-04T17:19:00Z">
              <w:r w:rsidRPr="00093574">
                <w:rPr>
                  <w:rFonts w:ascii="Times New Roman" w:hAnsi="Times New Roman" w:cs="Times New Roman"/>
                  <w:bCs/>
                  <w:sz w:val="24"/>
                  <w:szCs w:val="24"/>
                </w:rPr>
                <w:t>0.803</w:t>
              </w:r>
            </w:ins>
          </w:p>
        </w:tc>
      </w:tr>
      <w:tr w:rsidR="00A22A96" w:rsidRPr="00093574" w14:paraId="667573AD" w14:textId="77777777" w:rsidTr="00F16AEE">
        <w:trPr>
          <w:trHeight w:val="268"/>
          <w:jc w:val="center"/>
          <w:ins w:id="1482" w:author="Md. Rashed Babu" w:date="2022-10-04T17:19:00Z"/>
        </w:trPr>
        <w:tc>
          <w:tcPr>
            <w:tcW w:w="920" w:type="pct"/>
            <w:vAlign w:val="center"/>
          </w:tcPr>
          <w:p w14:paraId="373E98D4" w14:textId="77777777" w:rsidR="00A22A96" w:rsidRPr="00093574" w:rsidRDefault="00A22A96" w:rsidP="00F16AEE">
            <w:pPr>
              <w:jc w:val="both"/>
              <w:rPr>
                <w:ins w:id="1483" w:author="Md. Rashed Babu" w:date="2022-10-04T17:19:00Z"/>
                <w:rFonts w:ascii="Times New Roman" w:hAnsi="Times New Roman" w:cs="Times New Roman"/>
                <w:bCs/>
                <w:sz w:val="24"/>
                <w:szCs w:val="24"/>
              </w:rPr>
            </w:pPr>
            <w:ins w:id="1484" w:author="Md. Rashed Babu" w:date="2022-10-04T17:19:00Z">
              <w:r w:rsidRPr="00093574">
                <w:rPr>
                  <w:rFonts w:ascii="Times New Roman" w:hAnsi="Times New Roman" w:cs="Times New Roman"/>
                  <w:bCs/>
                  <w:sz w:val="24"/>
                  <w:szCs w:val="24"/>
                </w:rPr>
                <w:t>No</w:t>
              </w:r>
            </w:ins>
          </w:p>
        </w:tc>
        <w:tc>
          <w:tcPr>
            <w:tcW w:w="715" w:type="pct"/>
            <w:vAlign w:val="center"/>
          </w:tcPr>
          <w:p w14:paraId="7779CB8A" w14:textId="77777777" w:rsidR="00A22A96" w:rsidRPr="00093574" w:rsidRDefault="00A22A96" w:rsidP="00F16AEE">
            <w:pPr>
              <w:jc w:val="both"/>
              <w:rPr>
                <w:ins w:id="1485" w:author="Md. Rashed Babu" w:date="2022-10-04T17:19:00Z"/>
                <w:rFonts w:ascii="Times New Roman" w:hAnsi="Times New Roman" w:cs="Times New Roman"/>
                <w:bCs/>
                <w:sz w:val="24"/>
                <w:szCs w:val="24"/>
              </w:rPr>
            </w:pPr>
            <w:ins w:id="1486" w:author="Md. Rashed Babu" w:date="2022-10-04T17:19:00Z">
              <w:r w:rsidRPr="00093574">
                <w:rPr>
                  <w:rFonts w:ascii="Times New Roman" w:hAnsi="Times New Roman" w:cs="Times New Roman"/>
                  <w:bCs/>
                  <w:sz w:val="24"/>
                  <w:szCs w:val="24"/>
                </w:rPr>
                <w:t>2024 (61.88)</w:t>
              </w:r>
            </w:ins>
          </w:p>
        </w:tc>
        <w:tc>
          <w:tcPr>
            <w:tcW w:w="715" w:type="pct"/>
            <w:vAlign w:val="center"/>
          </w:tcPr>
          <w:p w14:paraId="168254C3" w14:textId="77777777" w:rsidR="00A22A96" w:rsidRPr="00093574" w:rsidRDefault="00A22A96" w:rsidP="00F16AEE">
            <w:pPr>
              <w:jc w:val="both"/>
              <w:rPr>
                <w:ins w:id="1487" w:author="Md. Rashed Babu" w:date="2022-10-04T17:19:00Z"/>
                <w:rFonts w:ascii="Times New Roman" w:hAnsi="Times New Roman" w:cs="Times New Roman"/>
                <w:bCs/>
                <w:sz w:val="24"/>
                <w:szCs w:val="24"/>
              </w:rPr>
            </w:pPr>
            <w:ins w:id="1488" w:author="Md. Rashed Babu" w:date="2022-10-04T17:19:00Z">
              <w:r w:rsidRPr="00093574">
                <w:rPr>
                  <w:rFonts w:ascii="Times New Roman" w:hAnsi="Times New Roman" w:cs="Times New Roman"/>
                  <w:bCs/>
                  <w:sz w:val="24"/>
                  <w:szCs w:val="24"/>
                </w:rPr>
                <w:t>1228 (38.12)</w:t>
              </w:r>
            </w:ins>
          </w:p>
        </w:tc>
        <w:tc>
          <w:tcPr>
            <w:tcW w:w="599" w:type="pct"/>
            <w:vMerge/>
            <w:vAlign w:val="center"/>
          </w:tcPr>
          <w:p w14:paraId="20FA7869" w14:textId="77777777" w:rsidR="00A22A96" w:rsidRPr="00093574" w:rsidRDefault="00A22A96" w:rsidP="00F16AEE">
            <w:pPr>
              <w:jc w:val="both"/>
              <w:rPr>
                <w:ins w:id="1489" w:author="Md. Rashed Babu" w:date="2022-10-04T17:19:00Z"/>
                <w:rFonts w:ascii="Times New Roman" w:hAnsi="Times New Roman" w:cs="Times New Roman"/>
                <w:bCs/>
                <w:sz w:val="24"/>
                <w:szCs w:val="24"/>
              </w:rPr>
            </w:pPr>
          </w:p>
        </w:tc>
        <w:tc>
          <w:tcPr>
            <w:tcW w:w="715" w:type="pct"/>
            <w:vAlign w:val="center"/>
          </w:tcPr>
          <w:p w14:paraId="43EA1721" w14:textId="77777777" w:rsidR="00A22A96" w:rsidRPr="00093574" w:rsidRDefault="00A22A96" w:rsidP="00F16AEE">
            <w:pPr>
              <w:jc w:val="both"/>
              <w:rPr>
                <w:ins w:id="1490" w:author="Md. Rashed Babu" w:date="2022-10-04T17:19:00Z"/>
                <w:rFonts w:ascii="Times New Roman" w:hAnsi="Times New Roman" w:cs="Times New Roman"/>
                <w:bCs/>
                <w:sz w:val="24"/>
                <w:szCs w:val="24"/>
              </w:rPr>
            </w:pPr>
            <w:ins w:id="1491" w:author="Md. Rashed Babu" w:date="2022-10-04T17:19:00Z">
              <w:r w:rsidRPr="00093574">
                <w:rPr>
                  <w:rFonts w:ascii="Times New Roman" w:hAnsi="Times New Roman" w:cs="Times New Roman"/>
                  <w:bCs/>
                  <w:sz w:val="24"/>
                  <w:szCs w:val="24"/>
                </w:rPr>
                <w:t>2490 (74.95)</w:t>
              </w:r>
            </w:ins>
          </w:p>
        </w:tc>
        <w:tc>
          <w:tcPr>
            <w:tcW w:w="737" w:type="pct"/>
            <w:vAlign w:val="center"/>
          </w:tcPr>
          <w:p w14:paraId="068635AB" w14:textId="77777777" w:rsidR="00A22A96" w:rsidRPr="00093574" w:rsidRDefault="00A22A96" w:rsidP="00F16AEE">
            <w:pPr>
              <w:jc w:val="both"/>
              <w:rPr>
                <w:ins w:id="1492" w:author="Md. Rashed Babu" w:date="2022-10-04T17:19:00Z"/>
                <w:rFonts w:ascii="Times New Roman" w:hAnsi="Times New Roman" w:cs="Times New Roman"/>
                <w:bCs/>
                <w:sz w:val="24"/>
                <w:szCs w:val="24"/>
              </w:rPr>
            </w:pPr>
            <w:ins w:id="1493" w:author="Md. Rashed Babu" w:date="2022-10-04T17:19:00Z">
              <w:r w:rsidRPr="00093574">
                <w:rPr>
                  <w:rFonts w:ascii="Times New Roman" w:hAnsi="Times New Roman" w:cs="Times New Roman"/>
                  <w:bCs/>
                  <w:sz w:val="24"/>
                  <w:szCs w:val="24"/>
                </w:rPr>
                <w:t>916 (25.05)</w:t>
              </w:r>
            </w:ins>
          </w:p>
        </w:tc>
        <w:tc>
          <w:tcPr>
            <w:tcW w:w="599" w:type="pct"/>
            <w:vMerge/>
            <w:vAlign w:val="center"/>
          </w:tcPr>
          <w:p w14:paraId="65C58B14" w14:textId="77777777" w:rsidR="00A22A96" w:rsidRPr="00093574" w:rsidRDefault="00A22A96" w:rsidP="00F16AEE">
            <w:pPr>
              <w:jc w:val="both"/>
              <w:rPr>
                <w:ins w:id="1494" w:author="Md. Rashed Babu" w:date="2022-10-04T17:19:00Z"/>
                <w:rFonts w:ascii="Times New Roman" w:hAnsi="Times New Roman" w:cs="Times New Roman"/>
                <w:bCs/>
                <w:sz w:val="24"/>
                <w:szCs w:val="24"/>
              </w:rPr>
            </w:pPr>
          </w:p>
        </w:tc>
      </w:tr>
      <w:tr w:rsidR="00A22A96" w:rsidRPr="00093574" w14:paraId="325FE0D7" w14:textId="77777777" w:rsidTr="00F16AEE">
        <w:trPr>
          <w:trHeight w:val="268"/>
          <w:jc w:val="center"/>
          <w:ins w:id="1495" w:author="Md. Rashed Babu" w:date="2022-10-04T17:19:00Z"/>
        </w:trPr>
        <w:tc>
          <w:tcPr>
            <w:tcW w:w="5000" w:type="pct"/>
            <w:gridSpan w:val="7"/>
            <w:vAlign w:val="center"/>
          </w:tcPr>
          <w:p w14:paraId="42E3A5E3" w14:textId="77777777" w:rsidR="00A22A96" w:rsidRPr="00405D72" w:rsidRDefault="00A22A96" w:rsidP="00F16AEE">
            <w:pPr>
              <w:jc w:val="both"/>
              <w:rPr>
                <w:ins w:id="1496" w:author="Md. Rashed Babu" w:date="2022-10-04T17:19:00Z"/>
                <w:rFonts w:ascii="Times New Roman" w:hAnsi="Times New Roman" w:cs="Times New Roman"/>
                <w:bCs/>
                <w:sz w:val="24"/>
                <w:szCs w:val="24"/>
              </w:rPr>
            </w:pPr>
            <w:ins w:id="1497" w:author="Md. Rashed Babu" w:date="2022-10-04T17:19:00Z">
              <w:r w:rsidRPr="00405D72">
                <w:rPr>
                  <w:rFonts w:ascii="Times New Roman" w:hAnsi="Times New Roman" w:cs="Times New Roman"/>
                  <w:b/>
                  <w:sz w:val="24"/>
                  <w:szCs w:val="24"/>
                </w:rPr>
                <w:t>Child Punishment</w:t>
              </w:r>
            </w:ins>
          </w:p>
        </w:tc>
      </w:tr>
      <w:tr w:rsidR="00A22A96" w:rsidRPr="00093574" w14:paraId="3C3E012C" w14:textId="77777777" w:rsidTr="00F16AEE">
        <w:trPr>
          <w:trHeight w:val="268"/>
          <w:jc w:val="center"/>
          <w:ins w:id="1498" w:author="Md. Rashed Babu" w:date="2022-10-04T17:19:00Z"/>
        </w:trPr>
        <w:tc>
          <w:tcPr>
            <w:tcW w:w="920" w:type="pct"/>
            <w:vAlign w:val="center"/>
          </w:tcPr>
          <w:p w14:paraId="234156BF" w14:textId="77777777" w:rsidR="00A22A96" w:rsidRPr="00093574" w:rsidRDefault="00A22A96" w:rsidP="00F16AEE">
            <w:pPr>
              <w:jc w:val="both"/>
              <w:rPr>
                <w:ins w:id="1499" w:author="Md. Rashed Babu" w:date="2022-10-04T17:19:00Z"/>
                <w:rFonts w:ascii="Times New Roman" w:hAnsi="Times New Roman" w:cs="Times New Roman"/>
                <w:bCs/>
                <w:sz w:val="24"/>
                <w:szCs w:val="24"/>
              </w:rPr>
            </w:pPr>
            <w:ins w:id="1500" w:author="Md. Rashed Babu" w:date="2022-10-04T17:19:00Z">
              <w:r w:rsidRPr="00093574">
                <w:rPr>
                  <w:rFonts w:ascii="Times New Roman" w:hAnsi="Times New Roman" w:cs="Times New Roman"/>
                  <w:bCs/>
                  <w:sz w:val="24"/>
                  <w:szCs w:val="24"/>
                </w:rPr>
                <w:t>Yes</w:t>
              </w:r>
            </w:ins>
          </w:p>
        </w:tc>
        <w:tc>
          <w:tcPr>
            <w:tcW w:w="715" w:type="pct"/>
            <w:vAlign w:val="center"/>
          </w:tcPr>
          <w:p w14:paraId="1CA9B189" w14:textId="77777777" w:rsidR="00A22A96" w:rsidRPr="00093574" w:rsidRDefault="00A22A96" w:rsidP="00F16AEE">
            <w:pPr>
              <w:jc w:val="both"/>
              <w:rPr>
                <w:ins w:id="1501" w:author="Md. Rashed Babu" w:date="2022-10-04T17:19:00Z"/>
                <w:rFonts w:ascii="Times New Roman" w:hAnsi="Times New Roman" w:cs="Times New Roman"/>
                <w:bCs/>
                <w:sz w:val="24"/>
                <w:szCs w:val="24"/>
              </w:rPr>
            </w:pPr>
            <w:ins w:id="1502" w:author="Md. Rashed Babu" w:date="2022-10-04T17:19:00Z">
              <w:r w:rsidRPr="00093574">
                <w:rPr>
                  <w:rFonts w:ascii="Times New Roman" w:hAnsi="Times New Roman" w:cs="Times New Roman"/>
                  <w:bCs/>
                  <w:sz w:val="24"/>
                  <w:szCs w:val="24"/>
                </w:rPr>
                <w:t>137 (49.01)</w:t>
              </w:r>
            </w:ins>
          </w:p>
        </w:tc>
        <w:tc>
          <w:tcPr>
            <w:tcW w:w="715" w:type="pct"/>
            <w:vAlign w:val="center"/>
          </w:tcPr>
          <w:p w14:paraId="350C8792" w14:textId="77777777" w:rsidR="00A22A96" w:rsidRPr="00093574" w:rsidRDefault="00A22A96" w:rsidP="00F16AEE">
            <w:pPr>
              <w:jc w:val="both"/>
              <w:rPr>
                <w:ins w:id="1503" w:author="Md. Rashed Babu" w:date="2022-10-04T17:19:00Z"/>
                <w:rFonts w:ascii="Times New Roman" w:hAnsi="Times New Roman" w:cs="Times New Roman"/>
                <w:bCs/>
                <w:sz w:val="24"/>
                <w:szCs w:val="24"/>
              </w:rPr>
            </w:pPr>
            <w:ins w:id="1504" w:author="Md. Rashed Babu" w:date="2022-10-04T17:19:00Z">
              <w:r w:rsidRPr="00093574">
                <w:rPr>
                  <w:rFonts w:ascii="Times New Roman" w:hAnsi="Times New Roman" w:cs="Times New Roman"/>
                  <w:bCs/>
                  <w:sz w:val="24"/>
                  <w:szCs w:val="24"/>
                </w:rPr>
                <w:t>145 (50.99)</w:t>
              </w:r>
            </w:ins>
          </w:p>
        </w:tc>
        <w:tc>
          <w:tcPr>
            <w:tcW w:w="599" w:type="pct"/>
            <w:vMerge w:val="restart"/>
            <w:vAlign w:val="center"/>
          </w:tcPr>
          <w:p w14:paraId="3CB9CBB9" w14:textId="77777777" w:rsidR="00A22A96" w:rsidRPr="00093574" w:rsidRDefault="00A22A96" w:rsidP="00F16AEE">
            <w:pPr>
              <w:jc w:val="both"/>
              <w:rPr>
                <w:ins w:id="1505" w:author="Md. Rashed Babu" w:date="2022-10-04T17:19:00Z"/>
                <w:rFonts w:ascii="Times New Roman" w:hAnsi="Times New Roman" w:cs="Times New Roman"/>
                <w:bCs/>
                <w:sz w:val="24"/>
                <w:szCs w:val="24"/>
              </w:rPr>
            </w:pPr>
            <w:ins w:id="1506" w:author="Md. Rashed Babu" w:date="2022-10-04T17:19:00Z">
              <w:r w:rsidRPr="00093574">
                <w:rPr>
                  <w:rFonts w:ascii="Times New Roman" w:hAnsi="Times New Roman" w:cs="Times New Roman"/>
                  <w:bCs/>
                  <w:sz w:val="24"/>
                  <w:szCs w:val="24"/>
                </w:rPr>
                <w:t>&lt;0.001</w:t>
              </w:r>
            </w:ins>
          </w:p>
        </w:tc>
        <w:tc>
          <w:tcPr>
            <w:tcW w:w="715" w:type="pct"/>
            <w:vAlign w:val="center"/>
          </w:tcPr>
          <w:p w14:paraId="3EC95053" w14:textId="77777777" w:rsidR="00A22A96" w:rsidRPr="00093574" w:rsidRDefault="00A22A96" w:rsidP="00F16AEE">
            <w:pPr>
              <w:jc w:val="both"/>
              <w:rPr>
                <w:ins w:id="1507" w:author="Md. Rashed Babu" w:date="2022-10-04T17:19:00Z"/>
                <w:rFonts w:ascii="Times New Roman" w:hAnsi="Times New Roman" w:cs="Times New Roman"/>
                <w:bCs/>
                <w:sz w:val="24"/>
                <w:szCs w:val="24"/>
              </w:rPr>
            </w:pPr>
            <w:ins w:id="1508" w:author="Md. Rashed Babu" w:date="2022-10-04T17:19:00Z">
              <w:r w:rsidRPr="00093574">
                <w:rPr>
                  <w:rFonts w:ascii="Times New Roman" w:hAnsi="Times New Roman" w:cs="Times New Roman"/>
                  <w:bCs/>
                  <w:sz w:val="24"/>
                  <w:szCs w:val="24"/>
                </w:rPr>
                <w:t>321 (64.8)</w:t>
              </w:r>
            </w:ins>
          </w:p>
        </w:tc>
        <w:tc>
          <w:tcPr>
            <w:tcW w:w="737" w:type="pct"/>
            <w:vAlign w:val="center"/>
          </w:tcPr>
          <w:p w14:paraId="4C1B4B01" w14:textId="77777777" w:rsidR="00A22A96" w:rsidRPr="00093574" w:rsidRDefault="00A22A96" w:rsidP="00F16AEE">
            <w:pPr>
              <w:jc w:val="both"/>
              <w:rPr>
                <w:ins w:id="1509" w:author="Md. Rashed Babu" w:date="2022-10-04T17:19:00Z"/>
                <w:rFonts w:ascii="Times New Roman" w:hAnsi="Times New Roman" w:cs="Times New Roman"/>
                <w:bCs/>
                <w:sz w:val="24"/>
                <w:szCs w:val="24"/>
              </w:rPr>
            </w:pPr>
            <w:ins w:id="1510" w:author="Md. Rashed Babu" w:date="2022-10-04T17:19:00Z">
              <w:r w:rsidRPr="00093574">
                <w:rPr>
                  <w:rFonts w:ascii="Times New Roman" w:hAnsi="Times New Roman" w:cs="Times New Roman"/>
                  <w:bCs/>
                  <w:sz w:val="24"/>
                  <w:szCs w:val="24"/>
                </w:rPr>
                <w:t>165 (35.2)</w:t>
              </w:r>
            </w:ins>
          </w:p>
        </w:tc>
        <w:tc>
          <w:tcPr>
            <w:tcW w:w="599" w:type="pct"/>
            <w:vMerge w:val="restart"/>
            <w:vAlign w:val="center"/>
          </w:tcPr>
          <w:p w14:paraId="4E1950CF" w14:textId="77777777" w:rsidR="00A22A96" w:rsidRPr="00093574" w:rsidRDefault="00A22A96" w:rsidP="00F16AEE">
            <w:pPr>
              <w:jc w:val="both"/>
              <w:rPr>
                <w:ins w:id="1511" w:author="Md. Rashed Babu" w:date="2022-10-04T17:19:00Z"/>
                <w:rFonts w:ascii="Times New Roman" w:hAnsi="Times New Roman" w:cs="Times New Roman"/>
                <w:bCs/>
                <w:sz w:val="24"/>
                <w:szCs w:val="24"/>
              </w:rPr>
            </w:pPr>
            <w:ins w:id="1512" w:author="Md. Rashed Babu" w:date="2022-10-04T17:19:00Z">
              <w:r w:rsidRPr="00093574">
                <w:rPr>
                  <w:rFonts w:ascii="Times New Roman" w:hAnsi="Times New Roman" w:cs="Times New Roman"/>
                  <w:bCs/>
                  <w:sz w:val="24"/>
                  <w:szCs w:val="24"/>
                </w:rPr>
                <w:t>&lt;0.001</w:t>
              </w:r>
            </w:ins>
          </w:p>
        </w:tc>
      </w:tr>
      <w:tr w:rsidR="00A22A96" w:rsidRPr="00093574" w14:paraId="530F0E0F" w14:textId="77777777" w:rsidTr="00F16AEE">
        <w:trPr>
          <w:trHeight w:val="268"/>
          <w:jc w:val="center"/>
          <w:ins w:id="1513" w:author="Md. Rashed Babu" w:date="2022-10-04T17:19:00Z"/>
        </w:trPr>
        <w:tc>
          <w:tcPr>
            <w:tcW w:w="920" w:type="pct"/>
            <w:vAlign w:val="center"/>
          </w:tcPr>
          <w:p w14:paraId="31BFC502" w14:textId="77777777" w:rsidR="00A22A96" w:rsidRPr="00093574" w:rsidRDefault="00A22A96" w:rsidP="00F16AEE">
            <w:pPr>
              <w:jc w:val="both"/>
              <w:rPr>
                <w:ins w:id="1514" w:author="Md. Rashed Babu" w:date="2022-10-04T17:19:00Z"/>
                <w:rFonts w:ascii="Times New Roman" w:hAnsi="Times New Roman" w:cs="Times New Roman"/>
                <w:bCs/>
                <w:sz w:val="24"/>
                <w:szCs w:val="24"/>
              </w:rPr>
            </w:pPr>
            <w:ins w:id="1515" w:author="Md. Rashed Babu" w:date="2022-10-04T17:19:00Z">
              <w:r w:rsidRPr="00093574">
                <w:rPr>
                  <w:rFonts w:ascii="Times New Roman" w:hAnsi="Times New Roman" w:cs="Times New Roman"/>
                  <w:bCs/>
                  <w:sz w:val="24"/>
                  <w:szCs w:val="24"/>
                </w:rPr>
                <w:t>No</w:t>
              </w:r>
            </w:ins>
          </w:p>
        </w:tc>
        <w:tc>
          <w:tcPr>
            <w:tcW w:w="715" w:type="pct"/>
            <w:vAlign w:val="center"/>
          </w:tcPr>
          <w:p w14:paraId="24F5B745" w14:textId="77777777" w:rsidR="00A22A96" w:rsidRPr="00093574" w:rsidRDefault="00A22A96" w:rsidP="00F16AEE">
            <w:pPr>
              <w:jc w:val="both"/>
              <w:rPr>
                <w:ins w:id="1516" w:author="Md. Rashed Babu" w:date="2022-10-04T17:19:00Z"/>
                <w:rFonts w:ascii="Times New Roman" w:hAnsi="Times New Roman" w:cs="Times New Roman"/>
                <w:bCs/>
                <w:sz w:val="24"/>
                <w:szCs w:val="24"/>
              </w:rPr>
            </w:pPr>
            <w:ins w:id="1517" w:author="Md. Rashed Babu" w:date="2022-10-04T17:19:00Z">
              <w:r w:rsidRPr="00093574">
                <w:rPr>
                  <w:rFonts w:ascii="Times New Roman" w:hAnsi="Times New Roman" w:cs="Times New Roman"/>
                  <w:bCs/>
                  <w:sz w:val="24"/>
                  <w:szCs w:val="24"/>
                </w:rPr>
                <w:t>5164 (66.13)</w:t>
              </w:r>
            </w:ins>
          </w:p>
        </w:tc>
        <w:tc>
          <w:tcPr>
            <w:tcW w:w="715" w:type="pct"/>
            <w:vAlign w:val="center"/>
          </w:tcPr>
          <w:p w14:paraId="018487DE" w14:textId="77777777" w:rsidR="00A22A96" w:rsidRPr="00093574" w:rsidRDefault="00A22A96" w:rsidP="00F16AEE">
            <w:pPr>
              <w:jc w:val="both"/>
              <w:rPr>
                <w:ins w:id="1518" w:author="Md. Rashed Babu" w:date="2022-10-04T17:19:00Z"/>
                <w:rFonts w:ascii="Times New Roman" w:hAnsi="Times New Roman" w:cs="Times New Roman"/>
                <w:bCs/>
                <w:sz w:val="24"/>
                <w:szCs w:val="24"/>
              </w:rPr>
            </w:pPr>
            <w:ins w:id="1519" w:author="Md. Rashed Babu" w:date="2022-10-04T17:19:00Z">
              <w:r w:rsidRPr="00093574">
                <w:rPr>
                  <w:rFonts w:ascii="Times New Roman" w:hAnsi="Times New Roman" w:cs="Times New Roman"/>
                  <w:bCs/>
                  <w:sz w:val="24"/>
                  <w:szCs w:val="24"/>
                </w:rPr>
                <w:t>2702 (33.87)</w:t>
              </w:r>
            </w:ins>
          </w:p>
        </w:tc>
        <w:tc>
          <w:tcPr>
            <w:tcW w:w="599" w:type="pct"/>
            <w:vMerge/>
            <w:vAlign w:val="center"/>
          </w:tcPr>
          <w:p w14:paraId="545D1328" w14:textId="77777777" w:rsidR="00A22A96" w:rsidRPr="00093574" w:rsidRDefault="00A22A96" w:rsidP="00F16AEE">
            <w:pPr>
              <w:jc w:val="both"/>
              <w:rPr>
                <w:ins w:id="1520" w:author="Md. Rashed Babu" w:date="2022-10-04T17:19:00Z"/>
                <w:rFonts w:ascii="Times New Roman" w:hAnsi="Times New Roman" w:cs="Times New Roman"/>
                <w:bCs/>
                <w:sz w:val="24"/>
                <w:szCs w:val="24"/>
              </w:rPr>
            </w:pPr>
          </w:p>
        </w:tc>
        <w:tc>
          <w:tcPr>
            <w:tcW w:w="715" w:type="pct"/>
            <w:vAlign w:val="center"/>
          </w:tcPr>
          <w:p w14:paraId="11B4D8A0" w14:textId="77777777" w:rsidR="00A22A96" w:rsidRPr="00093574" w:rsidRDefault="00A22A96" w:rsidP="00F16AEE">
            <w:pPr>
              <w:jc w:val="both"/>
              <w:rPr>
                <w:ins w:id="1521" w:author="Md. Rashed Babu" w:date="2022-10-04T17:19:00Z"/>
                <w:rFonts w:ascii="Times New Roman" w:hAnsi="Times New Roman" w:cs="Times New Roman"/>
                <w:bCs/>
                <w:sz w:val="24"/>
                <w:szCs w:val="24"/>
              </w:rPr>
            </w:pPr>
            <w:ins w:id="1522" w:author="Md. Rashed Babu" w:date="2022-10-04T17:19:00Z">
              <w:r w:rsidRPr="00093574">
                <w:rPr>
                  <w:rFonts w:ascii="Times New Roman" w:hAnsi="Times New Roman" w:cs="Times New Roman"/>
                  <w:bCs/>
                  <w:sz w:val="24"/>
                  <w:szCs w:val="24"/>
                </w:rPr>
                <w:t>6525(75.42)</w:t>
              </w:r>
            </w:ins>
          </w:p>
        </w:tc>
        <w:tc>
          <w:tcPr>
            <w:tcW w:w="737" w:type="pct"/>
            <w:vAlign w:val="center"/>
          </w:tcPr>
          <w:p w14:paraId="61E73110" w14:textId="77777777" w:rsidR="00A22A96" w:rsidRPr="00093574" w:rsidRDefault="00A22A96" w:rsidP="00F16AEE">
            <w:pPr>
              <w:jc w:val="both"/>
              <w:rPr>
                <w:ins w:id="1523" w:author="Md. Rashed Babu" w:date="2022-10-04T17:19:00Z"/>
                <w:rFonts w:ascii="Times New Roman" w:hAnsi="Times New Roman" w:cs="Times New Roman"/>
                <w:bCs/>
                <w:sz w:val="24"/>
                <w:szCs w:val="24"/>
              </w:rPr>
            </w:pPr>
            <w:ins w:id="1524" w:author="Md. Rashed Babu" w:date="2022-10-04T17:19:00Z">
              <w:r w:rsidRPr="00093574">
                <w:rPr>
                  <w:rFonts w:ascii="Times New Roman" w:hAnsi="Times New Roman" w:cs="Times New Roman"/>
                  <w:bCs/>
                  <w:sz w:val="24"/>
                  <w:szCs w:val="24"/>
                </w:rPr>
                <w:t>2335 (24.58)</w:t>
              </w:r>
            </w:ins>
          </w:p>
        </w:tc>
        <w:tc>
          <w:tcPr>
            <w:tcW w:w="599" w:type="pct"/>
            <w:vMerge/>
            <w:vAlign w:val="center"/>
          </w:tcPr>
          <w:p w14:paraId="7D5222D4" w14:textId="77777777" w:rsidR="00A22A96" w:rsidRPr="00093574" w:rsidRDefault="00A22A96" w:rsidP="00F16AEE">
            <w:pPr>
              <w:jc w:val="both"/>
              <w:rPr>
                <w:ins w:id="1525" w:author="Md. Rashed Babu" w:date="2022-10-04T17:19:00Z"/>
                <w:rFonts w:ascii="Times New Roman" w:hAnsi="Times New Roman" w:cs="Times New Roman"/>
                <w:bCs/>
                <w:sz w:val="24"/>
                <w:szCs w:val="24"/>
              </w:rPr>
            </w:pPr>
          </w:p>
        </w:tc>
      </w:tr>
    </w:tbl>
    <w:p w14:paraId="3067CFD2" w14:textId="4014B8D9" w:rsidR="00F560A5" w:rsidRPr="00093574" w:rsidRDefault="00A675BB" w:rsidP="003C3EE7">
      <w:pPr>
        <w:spacing w:line="240" w:lineRule="auto"/>
        <w:rPr>
          <w:rFonts w:ascii="Times New Roman" w:hAnsi="Times New Roman" w:cs="Times New Roman"/>
          <w:sz w:val="24"/>
          <w:szCs w:val="24"/>
        </w:rPr>
      </w:pPr>
      <w:ins w:id="1526" w:author="Md. Rashed Babu" w:date="2022-09-17T00:49:00Z">
        <w:del w:id="1527" w:author="Mohammad Nayeem Hasan" w:date="2022-10-02T23:38:00Z">
          <w:r w:rsidDel="001D4431">
            <w:rPr>
              <w:rFonts w:ascii="Times New Roman" w:hAnsi="Times New Roman" w:cs="Times New Roman"/>
              <w:sz w:val="24"/>
              <w:szCs w:val="24"/>
            </w:rPr>
            <w:tab/>
          </w:r>
        </w:del>
        <w:r>
          <w:rPr>
            <w:rFonts w:ascii="Times New Roman" w:hAnsi="Times New Roman" w:cs="Times New Roman"/>
            <w:sz w:val="24"/>
            <w:szCs w:val="24"/>
          </w:rPr>
          <w:t>Frequencies were weighted using sample weight</w:t>
        </w:r>
        <w:r w:rsidRPr="00093574">
          <w:rPr>
            <w:rFonts w:ascii="Times New Roman" w:hAnsi="Times New Roman" w:cs="Times New Roman"/>
            <w:sz w:val="24"/>
            <w:szCs w:val="24"/>
          </w:rPr>
          <w:t xml:space="preserve"> </w:t>
        </w:r>
      </w:ins>
      <w:r w:rsidR="00F560A5" w:rsidRPr="00093574">
        <w:rPr>
          <w:rFonts w:ascii="Times New Roman" w:hAnsi="Times New Roman" w:cs="Times New Roman"/>
          <w:sz w:val="24"/>
          <w:szCs w:val="24"/>
        </w:rPr>
        <w:br w:type="page"/>
      </w:r>
    </w:p>
    <w:p w14:paraId="199C6E0E" w14:textId="77777777" w:rsidR="00F560A5" w:rsidRPr="00093574" w:rsidRDefault="00F560A5" w:rsidP="003C3EE7">
      <w:pPr>
        <w:spacing w:after="0" w:line="240" w:lineRule="auto"/>
        <w:contextualSpacing/>
        <w:jc w:val="both"/>
        <w:rPr>
          <w:rFonts w:ascii="Times New Roman" w:hAnsi="Times New Roman" w:cs="Times New Roman"/>
          <w:b/>
          <w:sz w:val="24"/>
          <w:szCs w:val="24"/>
          <w:shd w:val="clear" w:color="auto" w:fill="FFFFFF"/>
        </w:rPr>
        <w:sectPr w:rsidR="00F560A5" w:rsidRPr="00093574" w:rsidSect="00C74C54">
          <w:pgSz w:w="15840" w:h="12240" w:orient="landscape"/>
          <w:pgMar w:top="1440" w:right="1440" w:bottom="1440" w:left="1440" w:header="720" w:footer="720" w:gutter="0"/>
          <w:cols w:space="720"/>
          <w:docGrid w:linePitch="360"/>
        </w:sectPr>
      </w:pPr>
    </w:p>
    <w:p w14:paraId="2136BC7F" w14:textId="77777777" w:rsidR="00F560A5" w:rsidRPr="00093574" w:rsidRDefault="00F560A5" w:rsidP="003C3EE7">
      <w:pPr>
        <w:spacing w:after="0" w:line="240" w:lineRule="auto"/>
        <w:contextualSpacing/>
        <w:jc w:val="both"/>
        <w:rPr>
          <w:rFonts w:ascii="Times New Roman" w:hAnsi="Times New Roman" w:cs="Times New Roman"/>
          <w:sz w:val="24"/>
          <w:szCs w:val="24"/>
          <w:shd w:val="clear" w:color="auto" w:fill="FFFFFF"/>
        </w:rPr>
      </w:pPr>
      <w:r w:rsidRPr="00FA2BD5">
        <w:rPr>
          <w:rFonts w:ascii="Times New Roman" w:hAnsi="Times New Roman" w:cs="Times New Roman"/>
          <w:b/>
          <w:sz w:val="24"/>
          <w:szCs w:val="24"/>
          <w:shd w:val="clear" w:color="auto" w:fill="FFFFFF"/>
        </w:rPr>
        <w:lastRenderedPageBreak/>
        <w:t xml:space="preserve">Table 3 </w:t>
      </w:r>
      <w:r w:rsidRPr="00FA2BD5">
        <w:rPr>
          <w:rFonts w:ascii="Times New Roman" w:hAnsi="Times New Roman" w:cs="Times New Roman"/>
          <w:bCs/>
          <w:sz w:val="24"/>
          <w:szCs w:val="24"/>
          <w:shd w:val="clear" w:color="auto" w:fill="FFFFFF"/>
        </w:rPr>
        <w:t>Factors associated with the developmental status of children, MICS 2012 and 2019.</w:t>
      </w:r>
    </w:p>
    <w:tbl>
      <w:tblPr>
        <w:tblW w:w="5000" w:type="pct"/>
        <w:tblBorders>
          <w:top w:val="single" w:sz="4" w:space="0" w:color="auto"/>
          <w:bottom w:val="single" w:sz="4" w:space="0" w:color="auto"/>
        </w:tblBorders>
        <w:tblLook w:val="04A0" w:firstRow="1" w:lastRow="0" w:firstColumn="1" w:lastColumn="0" w:noHBand="0" w:noVBand="1"/>
        <w:tblPrChange w:id="1528" w:author="Mohammad Nayeem Hasan" w:date="2022-10-05T02:06:00Z">
          <w:tblPr>
            <w:tblW w:w="3807" w:type="pct"/>
            <w:tblBorders>
              <w:top w:val="single" w:sz="4" w:space="0" w:color="auto"/>
              <w:bottom w:val="single" w:sz="4" w:space="0" w:color="auto"/>
            </w:tblBorders>
            <w:tblLook w:val="04A0" w:firstRow="1" w:lastRow="0" w:firstColumn="1" w:lastColumn="0" w:noHBand="0" w:noVBand="1"/>
          </w:tblPr>
        </w:tblPrChange>
      </w:tblPr>
      <w:tblGrid>
        <w:gridCol w:w="2516"/>
        <w:gridCol w:w="1685"/>
        <w:gridCol w:w="1580"/>
        <w:gridCol w:w="1722"/>
        <w:gridCol w:w="1857"/>
        <w:tblGridChange w:id="1529">
          <w:tblGrid>
            <w:gridCol w:w="1704"/>
            <w:gridCol w:w="812"/>
            <w:gridCol w:w="333"/>
            <w:gridCol w:w="1074"/>
            <w:gridCol w:w="278"/>
            <w:gridCol w:w="892"/>
            <w:gridCol w:w="688"/>
            <w:gridCol w:w="573"/>
            <w:gridCol w:w="1149"/>
            <w:gridCol w:w="1857"/>
          </w:tblGrid>
        </w:tblGridChange>
      </w:tblGrid>
      <w:tr w:rsidR="00854184" w:rsidRPr="00093574" w14:paraId="476CF172" w14:textId="6911A424" w:rsidTr="00C337BF">
        <w:trPr>
          <w:trHeight w:val="218"/>
          <w:trPrChange w:id="1530" w:author="Mohammad Nayeem Hasan" w:date="2022-10-05T02:06:00Z">
            <w:trPr>
              <w:gridAfter w:val="0"/>
              <w:trHeight w:val="218"/>
            </w:trPr>
          </w:trPrChange>
        </w:trPr>
        <w:tc>
          <w:tcPr>
            <w:tcW w:w="1344" w:type="pct"/>
            <w:vMerge w:val="restart"/>
            <w:tcBorders>
              <w:right w:val="nil"/>
            </w:tcBorders>
            <w:vAlign w:val="center"/>
            <w:tcPrChange w:id="1531" w:author="Mohammad Nayeem Hasan" w:date="2022-10-05T02:06:00Z">
              <w:tcPr>
                <w:tcW w:w="899" w:type="pct"/>
                <w:vMerge w:val="restart"/>
                <w:tcBorders>
                  <w:right w:val="single" w:sz="4" w:space="0" w:color="auto"/>
                </w:tcBorders>
                <w:vAlign w:val="center"/>
              </w:tcPr>
            </w:tcPrChange>
          </w:tcPr>
          <w:p w14:paraId="4BEA0A76"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Characteristics</w:t>
            </w:r>
          </w:p>
        </w:tc>
        <w:tc>
          <w:tcPr>
            <w:tcW w:w="1744" w:type="pct"/>
            <w:gridSpan w:val="2"/>
            <w:tcBorders>
              <w:top w:val="single" w:sz="4" w:space="0" w:color="auto"/>
              <w:left w:val="nil"/>
              <w:bottom w:val="nil"/>
              <w:right w:val="nil"/>
            </w:tcBorders>
            <w:vAlign w:val="center"/>
            <w:tcPrChange w:id="1532" w:author="Mohammad Nayeem Hasan" w:date="2022-10-05T02:06:00Z">
              <w:tcPr>
                <w:tcW w:w="1201" w:type="pct"/>
                <w:gridSpan w:val="3"/>
                <w:tcBorders>
                  <w:left w:val="single" w:sz="4" w:space="0" w:color="auto"/>
                  <w:bottom w:val="nil"/>
                  <w:right w:val="single" w:sz="4" w:space="0" w:color="auto"/>
                </w:tcBorders>
                <w:vAlign w:val="center"/>
              </w:tcPr>
            </w:tcPrChange>
          </w:tcPr>
          <w:p w14:paraId="5DBB7B12" w14:textId="7E255C86" w:rsidR="00854184" w:rsidRPr="00093574" w:rsidRDefault="00854184" w:rsidP="00C05D92">
            <w:pPr>
              <w:spacing w:after="0" w:line="240" w:lineRule="auto"/>
              <w:contextualSpacing/>
              <w:jc w:val="both"/>
              <w:rPr>
                <w:rFonts w:ascii="Times New Roman" w:hAnsi="Times New Roman" w:cs="Times New Roman"/>
                <w:b/>
                <w:sz w:val="24"/>
                <w:szCs w:val="24"/>
              </w:rPr>
            </w:pPr>
            <w:ins w:id="1533" w:author="Mohammad Nayeem Hasan" w:date="2022-10-05T01:52:00Z">
              <w:r w:rsidRPr="00093574">
                <w:rPr>
                  <w:rFonts w:ascii="Times New Roman" w:hAnsi="Times New Roman" w:cs="Times New Roman"/>
                  <w:b/>
                  <w:sz w:val="24"/>
                  <w:szCs w:val="24"/>
                </w:rPr>
                <w:t>MICS- 2012</w:t>
              </w:r>
            </w:ins>
          </w:p>
        </w:tc>
        <w:tc>
          <w:tcPr>
            <w:tcW w:w="1912" w:type="pct"/>
            <w:gridSpan w:val="2"/>
            <w:tcBorders>
              <w:left w:val="nil"/>
              <w:bottom w:val="nil"/>
            </w:tcBorders>
            <w:vAlign w:val="center"/>
            <w:tcPrChange w:id="1534" w:author="Mohammad Nayeem Hasan" w:date="2022-10-05T02:06:00Z">
              <w:tcPr>
                <w:tcW w:w="1308" w:type="pct"/>
                <w:gridSpan w:val="4"/>
                <w:tcBorders>
                  <w:left w:val="single" w:sz="4" w:space="0" w:color="auto"/>
                  <w:bottom w:val="nil"/>
                </w:tcBorders>
                <w:vAlign w:val="center"/>
              </w:tcPr>
            </w:tcPrChange>
          </w:tcPr>
          <w:p w14:paraId="64D2F622" w14:textId="0E0760EF" w:rsidR="00854184" w:rsidRPr="00093574" w:rsidRDefault="00854184" w:rsidP="00502328">
            <w:pPr>
              <w:spacing w:after="0" w:line="240" w:lineRule="auto"/>
              <w:contextualSpacing/>
              <w:jc w:val="both"/>
              <w:rPr>
                <w:rFonts w:ascii="Times New Roman" w:hAnsi="Times New Roman" w:cs="Times New Roman"/>
                <w:b/>
                <w:sz w:val="24"/>
                <w:szCs w:val="24"/>
              </w:rPr>
            </w:pPr>
            <w:ins w:id="1535" w:author="Mohammad Nayeem Hasan" w:date="2022-10-05T01:52:00Z">
              <w:r w:rsidRPr="00093574">
                <w:rPr>
                  <w:rFonts w:ascii="Times New Roman" w:hAnsi="Times New Roman" w:cs="Times New Roman"/>
                  <w:b/>
                  <w:sz w:val="24"/>
                  <w:szCs w:val="24"/>
                </w:rPr>
                <w:t>MICS- 2019</w:t>
              </w:r>
            </w:ins>
          </w:p>
        </w:tc>
      </w:tr>
      <w:tr w:rsidR="00854184" w:rsidRPr="00093574" w14:paraId="001D5EB6" w14:textId="77777777" w:rsidTr="00C337BF">
        <w:trPr>
          <w:trHeight w:val="201"/>
          <w:trPrChange w:id="1536" w:author="Mohammad Nayeem Hasan" w:date="2022-10-05T02:06:00Z">
            <w:trPr>
              <w:gridAfter w:val="0"/>
              <w:trHeight w:val="201"/>
            </w:trPr>
          </w:trPrChange>
        </w:trPr>
        <w:tc>
          <w:tcPr>
            <w:tcW w:w="1344" w:type="pct"/>
            <w:vMerge/>
            <w:tcBorders>
              <w:right w:val="nil"/>
            </w:tcBorders>
            <w:vAlign w:val="center"/>
            <w:tcPrChange w:id="1537" w:author="Mohammad Nayeem Hasan" w:date="2022-10-05T02:06:00Z">
              <w:tcPr>
                <w:tcW w:w="899" w:type="pct"/>
                <w:vMerge/>
                <w:tcBorders>
                  <w:right w:val="single" w:sz="4" w:space="0" w:color="auto"/>
                </w:tcBorders>
                <w:vAlign w:val="center"/>
              </w:tcPr>
            </w:tcPrChange>
          </w:tcPr>
          <w:p w14:paraId="397788C4" w14:textId="77777777" w:rsidR="00854184" w:rsidRPr="00093574" w:rsidRDefault="00854184" w:rsidP="003C3EE7">
            <w:pPr>
              <w:spacing w:after="0" w:line="240" w:lineRule="auto"/>
              <w:contextualSpacing/>
              <w:jc w:val="both"/>
              <w:rPr>
                <w:rFonts w:ascii="Times New Roman" w:hAnsi="Times New Roman" w:cs="Times New Roman"/>
                <w:b/>
                <w:sz w:val="24"/>
                <w:szCs w:val="24"/>
              </w:rPr>
            </w:pPr>
          </w:p>
        </w:tc>
        <w:tc>
          <w:tcPr>
            <w:tcW w:w="1744" w:type="pct"/>
            <w:gridSpan w:val="2"/>
            <w:tcBorders>
              <w:top w:val="nil"/>
              <w:left w:val="nil"/>
              <w:bottom w:val="single" w:sz="4" w:space="0" w:color="auto"/>
              <w:right w:val="nil"/>
            </w:tcBorders>
            <w:vAlign w:val="center"/>
            <w:tcPrChange w:id="1538" w:author="Mohammad Nayeem Hasan" w:date="2022-10-05T02:06:00Z">
              <w:tcPr>
                <w:tcW w:w="1201" w:type="pct"/>
                <w:gridSpan w:val="3"/>
                <w:tcBorders>
                  <w:top w:val="nil"/>
                  <w:left w:val="single" w:sz="4" w:space="0" w:color="auto"/>
                  <w:bottom w:val="single" w:sz="4" w:space="0" w:color="auto"/>
                  <w:right w:val="single" w:sz="4" w:space="0" w:color="auto"/>
                </w:tcBorders>
                <w:vAlign w:val="center"/>
              </w:tcPr>
            </w:tcPrChange>
          </w:tcPr>
          <w:p w14:paraId="14CF2CA7"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c>
          <w:tcPr>
            <w:tcW w:w="1912" w:type="pct"/>
            <w:gridSpan w:val="2"/>
            <w:tcBorders>
              <w:top w:val="nil"/>
              <w:left w:val="nil"/>
              <w:bottom w:val="single" w:sz="4" w:space="0" w:color="auto"/>
            </w:tcBorders>
            <w:vAlign w:val="center"/>
            <w:tcPrChange w:id="1539" w:author="Mohammad Nayeem Hasan" w:date="2022-10-05T02:06:00Z">
              <w:tcPr>
                <w:tcW w:w="1308" w:type="pct"/>
                <w:gridSpan w:val="4"/>
                <w:tcBorders>
                  <w:top w:val="nil"/>
                  <w:left w:val="single" w:sz="4" w:space="0" w:color="auto"/>
                  <w:bottom w:val="single" w:sz="4" w:space="0" w:color="auto"/>
                </w:tcBorders>
                <w:vAlign w:val="center"/>
              </w:tcPr>
            </w:tcPrChange>
          </w:tcPr>
          <w:p w14:paraId="316B6563"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r>
      <w:tr w:rsidR="00854184" w:rsidRPr="00093574" w14:paraId="5D04B432" w14:textId="77777777" w:rsidTr="00C337BF">
        <w:trPr>
          <w:trHeight w:val="301"/>
          <w:trPrChange w:id="1540" w:author="Mohammad Nayeem Hasan" w:date="2022-10-05T02:06:00Z">
            <w:trPr>
              <w:gridAfter w:val="0"/>
              <w:trHeight w:val="301"/>
            </w:trPr>
          </w:trPrChange>
        </w:trPr>
        <w:tc>
          <w:tcPr>
            <w:tcW w:w="1344" w:type="pct"/>
            <w:vMerge/>
            <w:tcBorders>
              <w:bottom w:val="single" w:sz="4" w:space="0" w:color="auto"/>
              <w:right w:val="nil"/>
            </w:tcBorders>
            <w:vAlign w:val="center"/>
            <w:tcPrChange w:id="1541" w:author="Mohammad Nayeem Hasan" w:date="2022-10-05T02:06:00Z">
              <w:tcPr>
                <w:tcW w:w="899" w:type="pct"/>
                <w:vMerge/>
                <w:tcBorders>
                  <w:bottom w:val="single" w:sz="4" w:space="0" w:color="auto"/>
                  <w:right w:val="single" w:sz="4" w:space="0" w:color="auto"/>
                </w:tcBorders>
                <w:vAlign w:val="center"/>
              </w:tcPr>
            </w:tcPrChange>
          </w:tcPr>
          <w:p w14:paraId="01C71422" w14:textId="77777777" w:rsidR="00854184" w:rsidRPr="00093574" w:rsidRDefault="00854184" w:rsidP="003C3EE7">
            <w:pPr>
              <w:spacing w:after="0" w:line="240" w:lineRule="auto"/>
              <w:contextualSpacing/>
              <w:jc w:val="both"/>
              <w:rPr>
                <w:rFonts w:ascii="Times New Roman" w:hAnsi="Times New Roman" w:cs="Times New Roman"/>
                <w:b/>
                <w:sz w:val="24"/>
                <w:szCs w:val="24"/>
              </w:rPr>
            </w:pPr>
          </w:p>
        </w:tc>
        <w:tc>
          <w:tcPr>
            <w:tcW w:w="900" w:type="pct"/>
            <w:tcBorders>
              <w:top w:val="single" w:sz="4" w:space="0" w:color="auto"/>
              <w:left w:val="nil"/>
              <w:bottom w:val="single" w:sz="4" w:space="0" w:color="auto"/>
            </w:tcBorders>
            <w:vAlign w:val="center"/>
            <w:tcPrChange w:id="1542" w:author="Mohammad Nayeem Hasan" w:date="2022-10-05T02:06:00Z">
              <w:tcPr>
                <w:tcW w:w="618" w:type="pct"/>
                <w:gridSpan w:val="2"/>
                <w:tcBorders>
                  <w:top w:val="single" w:sz="4" w:space="0" w:color="auto"/>
                  <w:left w:val="single" w:sz="4" w:space="0" w:color="auto"/>
                  <w:bottom w:val="single" w:sz="4" w:space="0" w:color="auto"/>
                </w:tcBorders>
                <w:vAlign w:val="center"/>
              </w:tcPr>
            </w:tcPrChange>
          </w:tcPr>
          <w:p w14:paraId="5E0D9BDB"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4B2110CD"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844" w:type="pct"/>
            <w:tcBorders>
              <w:top w:val="single" w:sz="4" w:space="0" w:color="auto"/>
              <w:bottom w:val="single" w:sz="4" w:space="0" w:color="auto"/>
              <w:right w:val="nil"/>
            </w:tcBorders>
            <w:vAlign w:val="center"/>
            <w:tcPrChange w:id="1543" w:author="Mohammad Nayeem Hasan" w:date="2022-10-05T02:06:00Z">
              <w:tcPr>
                <w:tcW w:w="583" w:type="pct"/>
                <w:tcBorders>
                  <w:top w:val="single" w:sz="4" w:space="0" w:color="auto"/>
                  <w:bottom w:val="single" w:sz="4" w:space="0" w:color="auto"/>
                  <w:right w:val="single" w:sz="4" w:space="0" w:color="auto"/>
                </w:tcBorders>
                <w:vAlign w:val="center"/>
              </w:tcPr>
            </w:tcPrChange>
          </w:tcPr>
          <w:p w14:paraId="4E8E660F"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c>
          <w:tcPr>
            <w:tcW w:w="920" w:type="pct"/>
            <w:tcBorders>
              <w:top w:val="single" w:sz="4" w:space="0" w:color="auto"/>
              <w:left w:val="nil"/>
              <w:bottom w:val="single" w:sz="4" w:space="0" w:color="auto"/>
            </w:tcBorders>
            <w:vAlign w:val="center"/>
            <w:tcPrChange w:id="1544" w:author="Mohammad Nayeem Hasan" w:date="2022-10-05T02:06:00Z">
              <w:tcPr>
                <w:tcW w:w="631" w:type="pct"/>
                <w:gridSpan w:val="2"/>
                <w:tcBorders>
                  <w:top w:val="single" w:sz="4" w:space="0" w:color="auto"/>
                  <w:left w:val="single" w:sz="4" w:space="0" w:color="auto"/>
                  <w:bottom w:val="single" w:sz="4" w:space="0" w:color="auto"/>
                </w:tcBorders>
                <w:vAlign w:val="center"/>
              </w:tcPr>
            </w:tcPrChange>
          </w:tcPr>
          <w:p w14:paraId="498AD276"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6DB8CA63"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992" w:type="pct"/>
            <w:tcBorders>
              <w:top w:val="single" w:sz="4" w:space="0" w:color="auto"/>
              <w:bottom w:val="single" w:sz="4" w:space="0" w:color="auto"/>
            </w:tcBorders>
            <w:vAlign w:val="center"/>
            <w:tcPrChange w:id="1545" w:author="Mohammad Nayeem Hasan" w:date="2022-10-05T02:06:00Z">
              <w:tcPr>
                <w:tcW w:w="677" w:type="pct"/>
                <w:gridSpan w:val="2"/>
                <w:tcBorders>
                  <w:top w:val="single" w:sz="4" w:space="0" w:color="auto"/>
                  <w:bottom w:val="single" w:sz="4" w:space="0" w:color="auto"/>
                </w:tcBorders>
                <w:vAlign w:val="center"/>
              </w:tcPr>
            </w:tcPrChange>
          </w:tcPr>
          <w:p w14:paraId="653929C7"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r>
      <w:tr w:rsidR="00854184" w:rsidRPr="00093574" w14:paraId="48A82F66" w14:textId="1FFB39AA" w:rsidTr="00C337BF">
        <w:trPr>
          <w:trHeight w:val="318"/>
          <w:trPrChange w:id="1546" w:author="Mohammad Nayeem Hasan" w:date="2022-10-05T02:04:00Z">
            <w:trPr>
              <w:gridAfter w:val="0"/>
              <w:trHeight w:val="318"/>
            </w:trPr>
          </w:trPrChange>
        </w:trPr>
        <w:tc>
          <w:tcPr>
            <w:tcW w:w="1344" w:type="pct"/>
            <w:tcBorders>
              <w:top w:val="single" w:sz="4" w:space="0" w:color="auto"/>
              <w:bottom w:val="nil"/>
              <w:right w:val="nil"/>
            </w:tcBorders>
            <w:vAlign w:val="center"/>
            <w:tcPrChange w:id="1547" w:author="Mohammad Nayeem Hasan" w:date="2022-10-05T02:04:00Z">
              <w:tcPr>
                <w:tcW w:w="899" w:type="pct"/>
                <w:tcBorders>
                  <w:top w:val="single" w:sz="4" w:space="0" w:color="auto"/>
                  <w:bottom w:val="nil"/>
                  <w:right w:val="single" w:sz="4" w:space="0" w:color="auto"/>
                </w:tcBorders>
                <w:vAlign w:val="center"/>
              </w:tcPr>
            </w:tcPrChange>
          </w:tcPr>
          <w:p w14:paraId="1881DA80"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Age of Child</w:t>
            </w:r>
          </w:p>
        </w:tc>
        <w:tc>
          <w:tcPr>
            <w:tcW w:w="1744" w:type="pct"/>
            <w:gridSpan w:val="2"/>
            <w:tcBorders>
              <w:top w:val="single" w:sz="4" w:space="0" w:color="auto"/>
              <w:left w:val="nil"/>
              <w:bottom w:val="nil"/>
              <w:right w:val="nil"/>
            </w:tcBorders>
            <w:vAlign w:val="center"/>
            <w:tcPrChange w:id="1548" w:author="Mohammad Nayeem Hasan" w:date="2022-10-05T02:04:00Z">
              <w:tcPr>
                <w:tcW w:w="1201" w:type="pct"/>
                <w:gridSpan w:val="3"/>
                <w:tcBorders>
                  <w:top w:val="single" w:sz="4" w:space="0" w:color="auto"/>
                  <w:left w:val="single" w:sz="4" w:space="0" w:color="auto"/>
                  <w:bottom w:val="nil"/>
                </w:tcBorders>
                <w:vAlign w:val="center"/>
              </w:tcPr>
            </w:tcPrChange>
          </w:tcPr>
          <w:p w14:paraId="39A31428"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c>
          <w:tcPr>
            <w:tcW w:w="1912" w:type="pct"/>
            <w:gridSpan w:val="2"/>
            <w:tcBorders>
              <w:top w:val="single" w:sz="4" w:space="0" w:color="auto"/>
              <w:left w:val="nil"/>
              <w:bottom w:val="nil"/>
            </w:tcBorders>
            <w:vAlign w:val="center"/>
            <w:tcPrChange w:id="1549" w:author="Mohammad Nayeem Hasan" w:date="2022-10-05T02:04:00Z">
              <w:tcPr>
                <w:tcW w:w="1308" w:type="pct"/>
                <w:gridSpan w:val="4"/>
                <w:tcBorders>
                  <w:top w:val="single" w:sz="4" w:space="0" w:color="auto"/>
                  <w:left w:val="single" w:sz="4" w:space="0" w:color="auto"/>
                  <w:bottom w:val="nil"/>
                </w:tcBorders>
                <w:vAlign w:val="center"/>
              </w:tcPr>
            </w:tcPrChange>
          </w:tcPr>
          <w:p w14:paraId="03DFE370"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34E014BB" w14:textId="77777777" w:rsidTr="00C337BF">
        <w:trPr>
          <w:trHeight w:val="318"/>
          <w:trPrChange w:id="1550" w:author="Mohammad Nayeem Hasan" w:date="2022-10-05T02:03:00Z">
            <w:trPr>
              <w:gridAfter w:val="0"/>
              <w:trHeight w:val="318"/>
            </w:trPr>
          </w:trPrChange>
        </w:trPr>
        <w:tc>
          <w:tcPr>
            <w:tcW w:w="1344" w:type="pct"/>
            <w:tcBorders>
              <w:top w:val="nil"/>
              <w:right w:val="nil"/>
            </w:tcBorders>
            <w:vAlign w:val="center"/>
            <w:tcPrChange w:id="1551" w:author="Mohammad Nayeem Hasan" w:date="2022-10-05T02:03:00Z">
              <w:tcPr>
                <w:tcW w:w="899" w:type="pct"/>
                <w:tcBorders>
                  <w:top w:val="nil"/>
                  <w:right w:val="single" w:sz="4" w:space="0" w:color="auto"/>
                </w:tcBorders>
                <w:vAlign w:val="center"/>
              </w:tcPr>
            </w:tcPrChange>
          </w:tcPr>
          <w:p w14:paraId="772F4028"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4 </w:t>
            </w:r>
          </w:p>
        </w:tc>
        <w:tc>
          <w:tcPr>
            <w:tcW w:w="900" w:type="pct"/>
            <w:tcBorders>
              <w:top w:val="nil"/>
              <w:left w:val="nil"/>
              <w:bottom w:val="nil"/>
            </w:tcBorders>
            <w:vAlign w:val="center"/>
            <w:tcPrChange w:id="1552" w:author="Mohammad Nayeem Hasan" w:date="2022-10-05T02:03:00Z">
              <w:tcPr>
                <w:tcW w:w="618" w:type="pct"/>
                <w:gridSpan w:val="2"/>
                <w:tcBorders>
                  <w:top w:val="nil"/>
                  <w:left w:val="single" w:sz="4" w:space="0" w:color="auto"/>
                </w:tcBorders>
                <w:vAlign w:val="center"/>
              </w:tcPr>
            </w:tcPrChange>
          </w:tcPr>
          <w:p w14:paraId="77CCFCB8" w14:textId="30BE5B55"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1.6</w:t>
            </w:r>
            <w:ins w:id="1553" w:author="Mohammad Nayeem Hasan" w:date="2022-10-05T00:58:00Z">
              <w:r>
                <w:rPr>
                  <w:rFonts w:ascii="Times New Roman" w:hAnsi="Times New Roman" w:cs="Times New Roman"/>
                  <w:bCs/>
                  <w:sz w:val="24"/>
                  <w:szCs w:val="24"/>
                </w:rPr>
                <w:t>1</w:t>
              </w:r>
            </w:ins>
            <w:del w:id="1554" w:author="Mohammad Nayeem Hasan" w:date="2022-10-05T00:58:00Z">
              <w:r w:rsidRPr="00093574" w:rsidDel="00D927CA">
                <w:rPr>
                  <w:rFonts w:ascii="Times New Roman" w:hAnsi="Times New Roman" w:cs="Times New Roman"/>
                  <w:bCs/>
                  <w:sz w:val="24"/>
                  <w:szCs w:val="24"/>
                </w:rPr>
                <w:delText>2</w:delText>
              </w:r>
            </w:del>
            <w:r w:rsidRPr="00093574">
              <w:rPr>
                <w:rFonts w:ascii="Times New Roman" w:hAnsi="Times New Roman" w:cs="Times New Roman"/>
                <w:bCs/>
                <w:sz w:val="24"/>
                <w:szCs w:val="24"/>
              </w:rPr>
              <w:t xml:space="preserve"> (1.39-1.87)</w:t>
            </w:r>
          </w:p>
        </w:tc>
        <w:tc>
          <w:tcPr>
            <w:tcW w:w="844" w:type="pct"/>
            <w:tcBorders>
              <w:top w:val="nil"/>
              <w:bottom w:val="nil"/>
              <w:right w:val="nil"/>
            </w:tcBorders>
            <w:vAlign w:val="center"/>
            <w:tcPrChange w:id="1555" w:author="Mohammad Nayeem Hasan" w:date="2022-10-05T02:03:00Z">
              <w:tcPr>
                <w:tcW w:w="583" w:type="pct"/>
                <w:tcBorders>
                  <w:top w:val="nil"/>
                  <w:right w:val="single" w:sz="4" w:space="0" w:color="auto"/>
                </w:tcBorders>
                <w:vAlign w:val="center"/>
              </w:tcPr>
            </w:tcPrChange>
          </w:tcPr>
          <w:p w14:paraId="0E081D4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top w:val="nil"/>
              <w:left w:val="nil"/>
            </w:tcBorders>
            <w:vAlign w:val="center"/>
            <w:tcPrChange w:id="1556" w:author="Mohammad Nayeem Hasan" w:date="2022-10-05T02:03:00Z">
              <w:tcPr>
                <w:tcW w:w="631" w:type="pct"/>
                <w:gridSpan w:val="2"/>
                <w:tcBorders>
                  <w:top w:val="nil"/>
                  <w:left w:val="single" w:sz="4" w:space="0" w:color="auto"/>
                </w:tcBorders>
                <w:vAlign w:val="center"/>
              </w:tcPr>
            </w:tcPrChange>
          </w:tcPr>
          <w:p w14:paraId="3A9A1BDC" w14:textId="56AB7F8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557" w:author="Mohammad Nayeem Hasan" w:date="2022-10-03T02:43:00Z">
              <w:r>
                <w:rPr>
                  <w:rFonts w:ascii="Times New Roman" w:hAnsi="Times New Roman" w:cs="Times New Roman"/>
                  <w:bCs/>
                  <w:sz w:val="24"/>
                  <w:szCs w:val="24"/>
                </w:rPr>
                <w:t>78</w:t>
              </w:r>
            </w:ins>
            <w:del w:id="1558" w:author="Mohammad Nayeem Hasan" w:date="2022-10-03T02:43:00Z">
              <w:r w:rsidRPr="00093574" w:rsidDel="004C7788">
                <w:rPr>
                  <w:rFonts w:ascii="Times New Roman" w:hAnsi="Times New Roman" w:cs="Times New Roman"/>
                  <w:bCs/>
                  <w:sz w:val="24"/>
                  <w:szCs w:val="24"/>
                </w:rPr>
                <w:delText>80</w:delText>
              </w:r>
            </w:del>
            <w:r w:rsidRPr="00093574">
              <w:rPr>
                <w:rFonts w:ascii="Times New Roman" w:hAnsi="Times New Roman" w:cs="Times New Roman"/>
                <w:bCs/>
                <w:sz w:val="24"/>
                <w:szCs w:val="24"/>
              </w:rPr>
              <w:t xml:space="preserve"> (1.5</w:t>
            </w:r>
            <w:ins w:id="1559" w:author="Mohammad Nayeem Hasan" w:date="2022-10-03T02:43:00Z">
              <w:r>
                <w:rPr>
                  <w:rFonts w:ascii="Times New Roman" w:hAnsi="Times New Roman" w:cs="Times New Roman"/>
                  <w:bCs/>
                  <w:sz w:val="24"/>
                  <w:szCs w:val="24"/>
                </w:rPr>
                <w:t>8</w:t>
              </w:r>
            </w:ins>
            <w:del w:id="1560" w:author="Mohammad Nayeem Hasan" w:date="2022-10-03T02:43:00Z">
              <w:r w:rsidRPr="00093574" w:rsidDel="004C7788">
                <w:rPr>
                  <w:rFonts w:ascii="Times New Roman" w:hAnsi="Times New Roman" w:cs="Times New Roman"/>
                  <w:bCs/>
                  <w:sz w:val="24"/>
                  <w:szCs w:val="24"/>
                </w:rPr>
                <w:delText>9</w:delText>
              </w:r>
            </w:del>
            <w:r w:rsidRPr="00093574">
              <w:rPr>
                <w:rFonts w:ascii="Times New Roman" w:hAnsi="Times New Roman" w:cs="Times New Roman"/>
                <w:bCs/>
                <w:sz w:val="24"/>
                <w:szCs w:val="24"/>
              </w:rPr>
              <w:t>-</w:t>
            </w:r>
            <w:ins w:id="1561" w:author="Mohammad Nayeem Hasan" w:date="2022-10-03T02:43:00Z">
              <w:r>
                <w:rPr>
                  <w:rFonts w:ascii="Times New Roman" w:hAnsi="Times New Roman" w:cs="Times New Roman"/>
                  <w:bCs/>
                  <w:sz w:val="24"/>
                  <w:szCs w:val="24"/>
                </w:rPr>
                <w:t>2.00</w:t>
              </w:r>
            </w:ins>
            <w:del w:id="1562" w:author="Mohammad Nayeem Hasan" w:date="2022-10-03T02:43:00Z">
              <w:r w:rsidRPr="00093574" w:rsidDel="004C7788">
                <w:rPr>
                  <w:rFonts w:ascii="Times New Roman" w:hAnsi="Times New Roman" w:cs="Times New Roman"/>
                  <w:bCs/>
                  <w:sz w:val="24"/>
                  <w:szCs w:val="24"/>
                </w:rPr>
                <w:delText>2.03</w:delText>
              </w:r>
            </w:del>
            <w:r w:rsidRPr="00093574">
              <w:rPr>
                <w:rFonts w:ascii="Times New Roman" w:hAnsi="Times New Roman" w:cs="Times New Roman"/>
                <w:bCs/>
                <w:sz w:val="24"/>
                <w:szCs w:val="24"/>
              </w:rPr>
              <w:t>)</w:t>
            </w:r>
          </w:p>
        </w:tc>
        <w:tc>
          <w:tcPr>
            <w:tcW w:w="992" w:type="pct"/>
            <w:tcBorders>
              <w:top w:val="nil"/>
            </w:tcBorders>
            <w:vAlign w:val="center"/>
            <w:tcPrChange w:id="1563" w:author="Mohammad Nayeem Hasan" w:date="2022-10-05T02:03:00Z">
              <w:tcPr>
                <w:tcW w:w="677" w:type="pct"/>
                <w:gridSpan w:val="2"/>
                <w:tcBorders>
                  <w:top w:val="nil"/>
                </w:tcBorders>
                <w:vAlign w:val="center"/>
              </w:tcPr>
            </w:tcPrChange>
          </w:tcPr>
          <w:p w14:paraId="452B9AD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52E18078" w14:textId="77777777" w:rsidTr="00C337BF">
        <w:trPr>
          <w:trHeight w:val="218"/>
          <w:trPrChange w:id="1564" w:author="Mohammad Nayeem Hasan" w:date="2022-10-05T02:03:00Z">
            <w:trPr>
              <w:gridAfter w:val="0"/>
              <w:trHeight w:val="218"/>
            </w:trPr>
          </w:trPrChange>
        </w:trPr>
        <w:tc>
          <w:tcPr>
            <w:tcW w:w="1344" w:type="pct"/>
            <w:tcBorders>
              <w:right w:val="nil"/>
            </w:tcBorders>
            <w:vAlign w:val="center"/>
            <w:tcPrChange w:id="1565" w:author="Mohammad Nayeem Hasan" w:date="2022-10-05T02:03:00Z">
              <w:tcPr>
                <w:tcW w:w="899" w:type="pct"/>
                <w:tcBorders>
                  <w:right w:val="single" w:sz="4" w:space="0" w:color="auto"/>
                </w:tcBorders>
                <w:vAlign w:val="center"/>
              </w:tcPr>
            </w:tcPrChange>
          </w:tcPr>
          <w:p w14:paraId="13880F9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3 </w:t>
            </w:r>
          </w:p>
        </w:tc>
        <w:tc>
          <w:tcPr>
            <w:tcW w:w="900" w:type="pct"/>
            <w:tcBorders>
              <w:top w:val="nil"/>
              <w:left w:val="nil"/>
              <w:bottom w:val="nil"/>
            </w:tcBorders>
            <w:vAlign w:val="center"/>
            <w:tcPrChange w:id="1566" w:author="Mohammad Nayeem Hasan" w:date="2022-10-05T02:03:00Z">
              <w:tcPr>
                <w:tcW w:w="618" w:type="pct"/>
                <w:gridSpan w:val="2"/>
                <w:tcBorders>
                  <w:left w:val="single" w:sz="4" w:space="0" w:color="auto"/>
                </w:tcBorders>
                <w:vAlign w:val="center"/>
              </w:tcPr>
            </w:tcPrChange>
          </w:tcPr>
          <w:p w14:paraId="60CA57E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567" w:author="Mohammad Nayeem Hasan" w:date="2022-10-05T02:03:00Z">
              <w:tcPr>
                <w:tcW w:w="583" w:type="pct"/>
                <w:tcBorders>
                  <w:right w:val="single" w:sz="4" w:space="0" w:color="auto"/>
                </w:tcBorders>
                <w:vAlign w:val="center"/>
              </w:tcPr>
            </w:tcPrChange>
          </w:tcPr>
          <w:p w14:paraId="4D9BDF1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568" w:author="Mohammad Nayeem Hasan" w:date="2022-10-05T02:03:00Z">
              <w:tcPr>
                <w:tcW w:w="631" w:type="pct"/>
                <w:gridSpan w:val="2"/>
                <w:tcBorders>
                  <w:left w:val="single" w:sz="4" w:space="0" w:color="auto"/>
                </w:tcBorders>
                <w:vAlign w:val="center"/>
              </w:tcPr>
            </w:tcPrChange>
          </w:tcPr>
          <w:p w14:paraId="30AC825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569" w:author="Mohammad Nayeem Hasan" w:date="2022-10-05T02:03:00Z">
              <w:tcPr>
                <w:tcW w:w="677" w:type="pct"/>
                <w:gridSpan w:val="2"/>
                <w:vAlign w:val="center"/>
              </w:tcPr>
            </w:tcPrChange>
          </w:tcPr>
          <w:p w14:paraId="6510DC5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96D9EA0" w14:textId="3AE753EA" w:rsidTr="00C337BF">
        <w:trPr>
          <w:trHeight w:val="218"/>
          <w:trPrChange w:id="1570" w:author="Mohammad Nayeem Hasan" w:date="2022-10-05T02:03:00Z">
            <w:trPr>
              <w:gridAfter w:val="0"/>
              <w:trHeight w:val="218"/>
            </w:trPr>
          </w:trPrChange>
        </w:trPr>
        <w:tc>
          <w:tcPr>
            <w:tcW w:w="1344" w:type="pct"/>
            <w:tcBorders>
              <w:right w:val="nil"/>
            </w:tcBorders>
            <w:vAlign w:val="center"/>
            <w:tcPrChange w:id="1571" w:author="Mohammad Nayeem Hasan" w:date="2022-10-05T02:03:00Z">
              <w:tcPr>
                <w:tcW w:w="899" w:type="pct"/>
                <w:tcBorders>
                  <w:right w:val="single" w:sz="4" w:space="0" w:color="auto"/>
                </w:tcBorders>
                <w:vAlign w:val="center"/>
              </w:tcPr>
            </w:tcPrChange>
          </w:tcPr>
          <w:p w14:paraId="300A6266"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Child’s Sex</w:t>
            </w:r>
          </w:p>
        </w:tc>
        <w:tc>
          <w:tcPr>
            <w:tcW w:w="1744" w:type="pct"/>
            <w:gridSpan w:val="2"/>
            <w:tcBorders>
              <w:top w:val="nil"/>
              <w:left w:val="nil"/>
              <w:bottom w:val="nil"/>
              <w:right w:val="nil"/>
            </w:tcBorders>
            <w:vAlign w:val="center"/>
            <w:tcPrChange w:id="1572" w:author="Mohammad Nayeem Hasan" w:date="2022-10-05T02:03:00Z">
              <w:tcPr>
                <w:tcW w:w="1201" w:type="pct"/>
                <w:gridSpan w:val="3"/>
                <w:tcBorders>
                  <w:left w:val="single" w:sz="4" w:space="0" w:color="auto"/>
                </w:tcBorders>
                <w:vAlign w:val="center"/>
              </w:tcPr>
            </w:tcPrChange>
          </w:tcPr>
          <w:p w14:paraId="575BB72B"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1573" w:author="Mohammad Nayeem Hasan" w:date="2022-10-05T02:03:00Z">
              <w:tcPr>
                <w:tcW w:w="1308" w:type="pct"/>
                <w:gridSpan w:val="4"/>
                <w:tcBorders>
                  <w:left w:val="single" w:sz="4" w:space="0" w:color="auto"/>
                </w:tcBorders>
                <w:vAlign w:val="center"/>
              </w:tcPr>
            </w:tcPrChange>
          </w:tcPr>
          <w:p w14:paraId="578B18D0"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72E58D39" w14:textId="77777777" w:rsidTr="00C337BF">
        <w:trPr>
          <w:trHeight w:val="218"/>
          <w:trPrChange w:id="1574" w:author="Mohammad Nayeem Hasan" w:date="2022-10-05T02:03:00Z">
            <w:trPr>
              <w:gridAfter w:val="0"/>
              <w:trHeight w:val="218"/>
            </w:trPr>
          </w:trPrChange>
        </w:trPr>
        <w:tc>
          <w:tcPr>
            <w:tcW w:w="1344" w:type="pct"/>
            <w:tcBorders>
              <w:right w:val="nil"/>
            </w:tcBorders>
            <w:vAlign w:val="center"/>
            <w:tcPrChange w:id="1575" w:author="Mohammad Nayeem Hasan" w:date="2022-10-05T02:03:00Z">
              <w:tcPr>
                <w:tcW w:w="899" w:type="pct"/>
                <w:tcBorders>
                  <w:right w:val="single" w:sz="4" w:space="0" w:color="auto"/>
                </w:tcBorders>
                <w:vAlign w:val="center"/>
              </w:tcPr>
            </w:tcPrChange>
          </w:tcPr>
          <w:p w14:paraId="1D6B231D"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Female</w:t>
            </w:r>
          </w:p>
        </w:tc>
        <w:tc>
          <w:tcPr>
            <w:tcW w:w="900" w:type="pct"/>
            <w:tcBorders>
              <w:top w:val="nil"/>
              <w:left w:val="nil"/>
              <w:bottom w:val="nil"/>
            </w:tcBorders>
            <w:vAlign w:val="center"/>
            <w:tcPrChange w:id="1576" w:author="Mohammad Nayeem Hasan" w:date="2022-10-05T02:03:00Z">
              <w:tcPr>
                <w:tcW w:w="618" w:type="pct"/>
                <w:gridSpan w:val="2"/>
                <w:tcBorders>
                  <w:left w:val="single" w:sz="4" w:space="0" w:color="auto"/>
                </w:tcBorders>
                <w:vAlign w:val="center"/>
              </w:tcPr>
            </w:tcPrChange>
          </w:tcPr>
          <w:p w14:paraId="1B37C795" w14:textId="3B3A142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1.42 (1.23-1.6</w:t>
            </w:r>
            <w:ins w:id="1577" w:author="Mohammad Nayeem Hasan" w:date="2022-10-05T00:59:00Z">
              <w:r>
                <w:rPr>
                  <w:rFonts w:ascii="Times New Roman" w:hAnsi="Times New Roman" w:cs="Times New Roman"/>
                  <w:bCs/>
                  <w:sz w:val="24"/>
                  <w:szCs w:val="24"/>
                </w:rPr>
                <w:t>4</w:t>
              </w:r>
            </w:ins>
            <w:del w:id="1578" w:author="Mohammad Nayeem Hasan" w:date="2022-10-05T00:59:00Z">
              <w:r w:rsidRPr="00093574" w:rsidDel="00D927CA">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579" w:author="Mohammad Nayeem Hasan" w:date="2022-10-05T02:03:00Z">
              <w:tcPr>
                <w:tcW w:w="583" w:type="pct"/>
                <w:tcBorders>
                  <w:right w:val="single" w:sz="4" w:space="0" w:color="auto"/>
                </w:tcBorders>
                <w:vAlign w:val="center"/>
              </w:tcPr>
            </w:tcPrChange>
          </w:tcPr>
          <w:p w14:paraId="45F06ACE"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580" w:author="Mohammad Nayeem Hasan" w:date="2022-10-05T02:03:00Z">
              <w:tcPr>
                <w:tcW w:w="631" w:type="pct"/>
                <w:gridSpan w:val="2"/>
                <w:tcBorders>
                  <w:left w:val="single" w:sz="4" w:space="0" w:color="auto"/>
                </w:tcBorders>
                <w:vAlign w:val="center"/>
              </w:tcPr>
            </w:tcPrChange>
          </w:tcPr>
          <w:p w14:paraId="7772221E" w14:textId="49806A3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w:t>
            </w:r>
            <w:ins w:id="1581" w:author="Mohammad Nayeem Hasan" w:date="2022-10-03T02:43:00Z">
              <w:r>
                <w:rPr>
                  <w:rFonts w:ascii="Times New Roman" w:hAnsi="Times New Roman" w:cs="Times New Roman"/>
                  <w:bCs/>
                  <w:sz w:val="24"/>
                  <w:szCs w:val="24"/>
                </w:rPr>
                <w:t>4</w:t>
              </w:r>
            </w:ins>
            <w:del w:id="1582" w:author="Mohammad Nayeem Hasan" w:date="2022-10-03T02:43: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(1.2</w:t>
            </w:r>
            <w:ins w:id="1583" w:author="Mohammad Nayeem Hasan" w:date="2022-10-03T02:43:00Z">
              <w:r>
                <w:rPr>
                  <w:rFonts w:ascii="Times New Roman" w:hAnsi="Times New Roman" w:cs="Times New Roman"/>
                  <w:bCs/>
                  <w:sz w:val="24"/>
                  <w:szCs w:val="24"/>
                </w:rPr>
                <w:t>8</w:t>
              </w:r>
            </w:ins>
            <w:del w:id="1584" w:author="Mohammad Nayeem Hasan" w:date="2022-10-03T02:43:00Z">
              <w:r w:rsidRPr="00093574" w:rsidDel="004C7788">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1585" w:author="Mohammad Nayeem Hasan" w:date="2022-10-03T02:43:00Z">
              <w:r>
                <w:rPr>
                  <w:rFonts w:ascii="Times New Roman" w:hAnsi="Times New Roman" w:cs="Times New Roman"/>
                  <w:bCs/>
                  <w:sz w:val="24"/>
                  <w:szCs w:val="24"/>
                </w:rPr>
                <w:t>61</w:t>
              </w:r>
            </w:ins>
            <w:del w:id="1586" w:author="Mohammad Nayeem Hasan" w:date="2022-10-03T02:43: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p>
        </w:tc>
        <w:tc>
          <w:tcPr>
            <w:tcW w:w="992" w:type="pct"/>
            <w:vAlign w:val="center"/>
            <w:tcPrChange w:id="1587" w:author="Mohammad Nayeem Hasan" w:date="2022-10-05T02:03:00Z">
              <w:tcPr>
                <w:tcW w:w="677" w:type="pct"/>
                <w:gridSpan w:val="2"/>
                <w:vAlign w:val="center"/>
              </w:tcPr>
            </w:tcPrChange>
          </w:tcPr>
          <w:p w14:paraId="7093D88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180D6F84" w14:textId="77777777" w:rsidTr="00C337BF">
        <w:trPr>
          <w:trHeight w:val="218"/>
          <w:trPrChange w:id="1588" w:author="Mohammad Nayeem Hasan" w:date="2022-10-05T02:03:00Z">
            <w:trPr>
              <w:gridAfter w:val="0"/>
              <w:trHeight w:val="218"/>
            </w:trPr>
          </w:trPrChange>
        </w:trPr>
        <w:tc>
          <w:tcPr>
            <w:tcW w:w="1344" w:type="pct"/>
            <w:tcBorders>
              <w:right w:val="nil"/>
            </w:tcBorders>
            <w:vAlign w:val="center"/>
            <w:tcPrChange w:id="1589" w:author="Mohammad Nayeem Hasan" w:date="2022-10-05T02:03:00Z">
              <w:tcPr>
                <w:tcW w:w="899" w:type="pct"/>
                <w:tcBorders>
                  <w:right w:val="single" w:sz="4" w:space="0" w:color="auto"/>
                </w:tcBorders>
                <w:vAlign w:val="center"/>
              </w:tcPr>
            </w:tcPrChange>
          </w:tcPr>
          <w:p w14:paraId="6B67C51B"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Male</w:t>
            </w:r>
          </w:p>
        </w:tc>
        <w:tc>
          <w:tcPr>
            <w:tcW w:w="900" w:type="pct"/>
            <w:tcBorders>
              <w:top w:val="nil"/>
              <w:left w:val="nil"/>
              <w:bottom w:val="nil"/>
            </w:tcBorders>
            <w:vAlign w:val="center"/>
            <w:tcPrChange w:id="1590" w:author="Mohammad Nayeem Hasan" w:date="2022-10-05T02:03:00Z">
              <w:tcPr>
                <w:tcW w:w="618" w:type="pct"/>
                <w:gridSpan w:val="2"/>
                <w:tcBorders>
                  <w:left w:val="single" w:sz="4" w:space="0" w:color="auto"/>
                </w:tcBorders>
                <w:vAlign w:val="center"/>
              </w:tcPr>
            </w:tcPrChange>
          </w:tcPr>
          <w:p w14:paraId="085B642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591" w:author="Mohammad Nayeem Hasan" w:date="2022-10-05T02:03:00Z">
              <w:tcPr>
                <w:tcW w:w="583" w:type="pct"/>
                <w:tcBorders>
                  <w:right w:val="single" w:sz="4" w:space="0" w:color="auto"/>
                </w:tcBorders>
                <w:vAlign w:val="center"/>
              </w:tcPr>
            </w:tcPrChange>
          </w:tcPr>
          <w:p w14:paraId="351E2EE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592" w:author="Mohammad Nayeem Hasan" w:date="2022-10-05T02:03:00Z">
              <w:tcPr>
                <w:tcW w:w="631" w:type="pct"/>
                <w:gridSpan w:val="2"/>
                <w:tcBorders>
                  <w:left w:val="single" w:sz="4" w:space="0" w:color="auto"/>
                </w:tcBorders>
                <w:vAlign w:val="center"/>
              </w:tcPr>
            </w:tcPrChange>
          </w:tcPr>
          <w:p w14:paraId="68DDF85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593" w:author="Mohammad Nayeem Hasan" w:date="2022-10-05T02:03:00Z">
              <w:tcPr>
                <w:tcW w:w="677" w:type="pct"/>
                <w:gridSpan w:val="2"/>
                <w:vAlign w:val="center"/>
              </w:tcPr>
            </w:tcPrChange>
          </w:tcPr>
          <w:p w14:paraId="268D5BF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A48B9FD" w14:textId="1F2EE4E1" w:rsidTr="00C337BF">
        <w:trPr>
          <w:trHeight w:val="218"/>
          <w:trPrChange w:id="1594" w:author="Mohammad Nayeem Hasan" w:date="2022-10-05T02:03:00Z">
            <w:trPr>
              <w:gridAfter w:val="0"/>
              <w:trHeight w:val="218"/>
            </w:trPr>
          </w:trPrChange>
        </w:trPr>
        <w:tc>
          <w:tcPr>
            <w:tcW w:w="1344" w:type="pct"/>
            <w:tcBorders>
              <w:right w:val="nil"/>
            </w:tcBorders>
            <w:vAlign w:val="center"/>
            <w:tcPrChange w:id="1595" w:author="Mohammad Nayeem Hasan" w:date="2022-10-05T02:03:00Z">
              <w:tcPr>
                <w:tcW w:w="899" w:type="pct"/>
                <w:tcBorders>
                  <w:right w:val="single" w:sz="4" w:space="0" w:color="auto"/>
                </w:tcBorders>
                <w:vAlign w:val="center"/>
              </w:tcPr>
            </w:tcPrChange>
          </w:tcPr>
          <w:p w14:paraId="567BE68E"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Place of residence</w:t>
            </w:r>
          </w:p>
        </w:tc>
        <w:tc>
          <w:tcPr>
            <w:tcW w:w="1744" w:type="pct"/>
            <w:gridSpan w:val="2"/>
            <w:tcBorders>
              <w:top w:val="nil"/>
              <w:left w:val="nil"/>
              <w:bottom w:val="nil"/>
              <w:right w:val="nil"/>
            </w:tcBorders>
            <w:vAlign w:val="center"/>
            <w:tcPrChange w:id="1596" w:author="Mohammad Nayeem Hasan" w:date="2022-10-05T02:03:00Z">
              <w:tcPr>
                <w:tcW w:w="1201" w:type="pct"/>
                <w:gridSpan w:val="3"/>
                <w:tcBorders>
                  <w:left w:val="single" w:sz="4" w:space="0" w:color="auto"/>
                </w:tcBorders>
                <w:vAlign w:val="center"/>
              </w:tcPr>
            </w:tcPrChange>
          </w:tcPr>
          <w:p w14:paraId="5B0F5402"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1597" w:author="Mohammad Nayeem Hasan" w:date="2022-10-05T02:03:00Z">
              <w:tcPr>
                <w:tcW w:w="1308" w:type="pct"/>
                <w:gridSpan w:val="4"/>
                <w:tcBorders>
                  <w:left w:val="single" w:sz="4" w:space="0" w:color="auto"/>
                </w:tcBorders>
                <w:vAlign w:val="center"/>
              </w:tcPr>
            </w:tcPrChange>
          </w:tcPr>
          <w:p w14:paraId="650F4CED"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3B267B08" w14:textId="77777777" w:rsidTr="00C337BF">
        <w:trPr>
          <w:trHeight w:val="218"/>
          <w:trPrChange w:id="1598" w:author="Mohammad Nayeem Hasan" w:date="2022-10-05T02:03:00Z">
            <w:trPr>
              <w:gridAfter w:val="0"/>
              <w:trHeight w:val="218"/>
            </w:trPr>
          </w:trPrChange>
        </w:trPr>
        <w:tc>
          <w:tcPr>
            <w:tcW w:w="1344" w:type="pct"/>
            <w:tcBorders>
              <w:right w:val="nil"/>
            </w:tcBorders>
            <w:vAlign w:val="center"/>
            <w:tcPrChange w:id="1599" w:author="Mohammad Nayeem Hasan" w:date="2022-10-05T02:03:00Z">
              <w:tcPr>
                <w:tcW w:w="899" w:type="pct"/>
                <w:tcBorders>
                  <w:right w:val="single" w:sz="4" w:space="0" w:color="auto"/>
                </w:tcBorders>
                <w:vAlign w:val="center"/>
              </w:tcPr>
            </w:tcPrChange>
          </w:tcPr>
          <w:p w14:paraId="0314080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Rural</w:t>
            </w:r>
          </w:p>
        </w:tc>
        <w:tc>
          <w:tcPr>
            <w:tcW w:w="900" w:type="pct"/>
            <w:tcBorders>
              <w:top w:val="nil"/>
              <w:left w:val="nil"/>
              <w:bottom w:val="nil"/>
            </w:tcBorders>
            <w:vAlign w:val="center"/>
            <w:tcPrChange w:id="1600" w:author="Mohammad Nayeem Hasan" w:date="2022-10-05T02:03:00Z">
              <w:tcPr>
                <w:tcW w:w="618" w:type="pct"/>
                <w:gridSpan w:val="2"/>
                <w:tcBorders>
                  <w:left w:val="single" w:sz="4" w:space="0" w:color="auto"/>
                </w:tcBorders>
                <w:vAlign w:val="center"/>
              </w:tcPr>
            </w:tcPrChange>
          </w:tcPr>
          <w:p w14:paraId="26F717B8" w14:textId="6BD5113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01" w:author="Mohammad Nayeem Hasan" w:date="2022-10-05T01:01:00Z">
              <w:r>
                <w:rPr>
                  <w:rFonts w:ascii="Times New Roman" w:hAnsi="Times New Roman" w:cs="Times New Roman"/>
                  <w:bCs/>
                  <w:sz w:val="24"/>
                  <w:szCs w:val="24"/>
                </w:rPr>
                <w:t>10</w:t>
              </w:r>
            </w:ins>
            <w:del w:id="1602" w:author="Mohammad Nayeem Hasan" w:date="2022-10-05T01:01:00Z">
              <w:r w:rsidRPr="00093574" w:rsidDel="007B7A30">
                <w:rPr>
                  <w:rFonts w:ascii="Times New Roman" w:hAnsi="Times New Roman" w:cs="Times New Roman"/>
                  <w:bCs/>
                  <w:sz w:val="24"/>
                  <w:szCs w:val="24"/>
                </w:rPr>
                <w:delText>09</w:delText>
              </w:r>
            </w:del>
            <w:r w:rsidRPr="00093574">
              <w:rPr>
                <w:rFonts w:ascii="Times New Roman" w:hAnsi="Times New Roman" w:cs="Times New Roman"/>
                <w:bCs/>
                <w:sz w:val="24"/>
                <w:szCs w:val="24"/>
              </w:rPr>
              <w:t xml:space="preserve"> (0.88-1.36)</w:t>
            </w:r>
          </w:p>
        </w:tc>
        <w:tc>
          <w:tcPr>
            <w:tcW w:w="844" w:type="pct"/>
            <w:tcBorders>
              <w:top w:val="nil"/>
              <w:bottom w:val="nil"/>
              <w:right w:val="nil"/>
            </w:tcBorders>
            <w:vAlign w:val="center"/>
            <w:tcPrChange w:id="1603" w:author="Mohammad Nayeem Hasan" w:date="2022-10-05T02:03:00Z">
              <w:tcPr>
                <w:tcW w:w="583" w:type="pct"/>
                <w:tcBorders>
                  <w:right w:val="single" w:sz="4" w:space="0" w:color="auto"/>
                </w:tcBorders>
                <w:vAlign w:val="center"/>
              </w:tcPr>
            </w:tcPrChange>
          </w:tcPr>
          <w:p w14:paraId="7055BB04" w14:textId="2B81F06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0.40</w:t>
            </w:r>
            <w:ins w:id="1604" w:author="Mohammad Nayeem Hasan" w:date="2022-10-05T01:01:00Z">
              <w:r>
                <w:rPr>
                  <w:rFonts w:ascii="Times New Roman" w:hAnsi="Times New Roman" w:cs="Times New Roman"/>
                  <w:bCs/>
                  <w:sz w:val="24"/>
                  <w:szCs w:val="24"/>
                </w:rPr>
                <w:t>9</w:t>
              </w:r>
            </w:ins>
            <w:del w:id="1605" w:author="Mohammad Nayeem Hasan" w:date="2022-10-05T01:01:00Z">
              <w:r w:rsidRPr="00093574" w:rsidDel="007B7A30">
                <w:rPr>
                  <w:rFonts w:ascii="Times New Roman" w:hAnsi="Times New Roman" w:cs="Times New Roman"/>
                  <w:bCs/>
                  <w:sz w:val="24"/>
                  <w:szCs w:val="24"/>
                </w:rPr>
                <w:delText>8</w:delText>
              </w:r>
            </w:del>
          </w:p>
        </w:tc>
        <w:tc>
          <w:tcPr>
            <w:tcW w:w="920" w:type="pct"/>
            <w:tcBorders>
              <w:left w:val="nil"/>
            </w:tcBorders>
            <w:vAlign w:val="center"/>
            <w:tcPrChange w:id="1606" w:author="Mohammad Nayeem Hasan" w:date="2022-10-05T02:03:00Z">
              <w:tcPr>
                <w:tcW w:w="631" w:type="pct"/>
                <w:gridSpan w:val="2"/>
                <w:tcBorders>
                  <w:left w:val="single" w:sz="4" w:space="0" w:color="auto"/>
                </w:tcBorders>
                <w:vAlign w:val="center"/>
              </w:tcPr>
            </w:tcPrChange>
          </w:tcPr>
          <w:p w14:paraId="27B9C7A0" w14:textId="1BDFA67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07" w:author="Mohammad Nayeem Hasan" w:date="2022-10-03T02:43:00Z">
              <w:r>
                <w:rPr>
                  <w:rFonts w:ascii="Times New Roman" w:hAnsi="Times New Roman" w:cs="Times New Roman"/>
                  <w:bCs/>
                  <w:sz w:val="24"/>
                  <w:szCs w:val="24"/>
                </w:rPr>
                <w:t>96</w:t>
              </w:r>
            </w:ins>
            <w:del w:id="1608" w:author="Mohammad Nayeem Hasan" w:date="2022-10-03T02:43:00Z">
              <w:r w:rsidRPr="00093574" w:rsidDel="004C7788">
                <w:rPr>
                  <w:rFonts w:ascii="Times New Roman" w:hAnsi="Times New Roman" w:cs="Times New Roman"/>
                  <w:bCs/>
                  <w:sz w:val="24"/>
                  <w:szCs w:val="24"/>
                </w:rPr>
                <w:delText>88</w:delText>
              </w:r>
            </w:del>
            <w:r w:rsidRPr="00093574">
              <w:rPr>
                <w:rFonts w:ascii="Times New Roman" w:hAnsi="Times New Roman" w:cs="Times New Roman"/>
                <w:bCs/>
                <w:sz w:val="24"/>
                <w:szCs w:val="24"/>
              </w:rPr>
              <w:t xml:space="preserve"> (0.</w:t>
            </w:r>
            <w:ins w:id="1609" w:author="Mohammad Nayeem Hasan" w:date="2022-10-03T02:44:00Z">
              <w:r>
                <w:rPr>
                  <w:rFonts w:ascii="Times New Roman" w:hAnsi="Times New Roman" w:cs="Times New Roman"/>
                  <w:bCs/>
                  <w:sz w:val="24"/>
                  <w:szCs w:val="24"/>
                </w:rPr>
                <w:t>82</w:t>
              </w:r>
            </w:ins>
            <w:del w:id="1610" w:author="Mohammad Nayeem Hasan" w:date="2022-10-03T02:44:00Z">
              <w:r w:rsidRPr="00093574" w:rsidDel="004C7788">
                <w:rPr>
                  <w:rFonts w:ascii="Times New Roman" w:hAnsi="Times New Roman" w:cs="Times New Roman"/>
                  <w:bCs/>
                  <w:sz w:val="24"/>
                  <w:szCs w:val="24"/>
                </w:rPr>
                <w:delText>75</w:delText>
              </w:r>
            </w:del>
            <w:r w:rsidRPr="00093574">
              <w:rPr>
                <w:rFonts w:ascii="Times New Roman" w:hAnsi="Times New Roman" w:cs="Times New Roman"/>
                <w:bCs/>
                <w:sz w:val="24"/>
                <w:szCs w:val="24"/>
              </w:rPr>
              <w:t>-1.</w:t>
            </w:r>
            <w:ins w:id="1611" w:author="Mohammad Nayeem Hasan" w:date="2022-10-03T02:44:00Z">
              <w:r>
                <w:rPr>
                  <w:rFonts w:ascii="Times New Roman" w:hAnsi="Times New Roman" w:cs="Times New Roman"/>
                  <w:bCs/>
                  <w:sz w:val="24"/>
                  <w:szCs w:val="24"/>
                </w:rPr>
                <w:t>12</w:t>
              </w:r>
            </w:ins>
            <w:del w:id="1612" w:author="Mohammad Nayeem Hasan" w:date="2022-10-03T02:44:00Z">
              <w:r w:rsidRPr="00093574" w:rsidDel="004C7788">
                <w:rPr>
                  <w:rFonts w:ascii="Times New Roman" w:hAnsi="Times New Roman" w:cs="Times New Roman"/>
                  <w:bCs/>
                  <w:sz w:val="24"/>
                  <w:szCs w:val="24"/>
                </w:rPr>
                <w:delText>03</w:delText>
              </w:r>
            </w:del>
            <w:r w:rsidRPr="00093574">
              <w:rPr>
                <w:rFonts w:ascii="Times New Roman" w:hAnsi="Times New Roman" w:cs="Times New Roman"/>
                <w:bCs/>
                <w:sz w:val="24"/>
                <w:szCs w:val="24"/>
              </w:rPr>
              <w:t>)</w:t>
            </w:r>
          </w:p>
        </w:tc>
        <w:tc>
          <w:tcPr>
            <w:tcW w:w="992" w:type="pct"/>
            <w:vAlign w:val="center"/>
            <w:tcPrChange w:id="1613" w:author="Mohammad Nayeem Hasan" w:date="2022-10-05T02:03:00Z">
              <w:tcPr>
                <w:tcW w:w="677" w:type="pct"/>
                <w:gridSpan w:val="2"/>
                <w:vAlign w:val="center"/>
              </w:tcPr>
            </w:tcPrChange>
          </w:tcPr>
          <w:p w14:paraId="1D2BFA1A" w14:textId="6ACBE6C3"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14" w:author="Mohammad Nayeem Hasan" w:date="2022-10-03T02:44:00Z">
              <w:r>
                <w:rPr>
                  <w:rFonts w:ascii="Times New Roman" w:hAnsi="Times New Roman" w:cs="Times New Roman"/>
                  <w:bCs/>
                  <w:sz w:val="24"/>
                  <w:szCs w:val="24"/>
                </w:rPr>
                <w:t>626</w:t>
              </w:r>
            </w:ins>
            <w:del w:id="1615" w:author="Mohammad Nayeem Hasan" w:date="2022-10-03T02:44:00Z">
              <w:r w:rsidRPr="00093574" w:rsidDel="004C7788">
                <w:rPr>
                  <w:rFonts w:ascii="Times New Roman" w:hAnsi="Times New Roman" w:cs="Times New Roman"/>
                  <w:bCs/>
                  <w:sz w:val="24"/>
                  <w:szCs w:val="24"/>
                </w:rPr>
                <w:delText>105</w:delText>
              </w:r>
            </w:del>
          </w:p>
        </w:tc>
      </w:tr>
      <w:tr w:rsidR="00854184" w:rsidRPr="00093574" w14:paraId="43EF6FC4" w14:textId="77777777" w:rsidTr="00C337BF">
        <w:trPr>
          <w:trHeight w:val="218"/>
          <w:trPrChange w:id="1616" w:author="Mohammad Nayeem Hasan" w:date="2022-10-05T02:03:00Z">
            <w:trPr>
              <w:gridAfter w:val="0"/>
              <w:trHeight w:val="218"/>
            </w:trPr>
          </w:trPrChange>
        </w:trPr>
        <w:tc>
          <w:tcPr>
            <w:tcW w:w="1344" w:type="pct"/>
            <w:tcBorders>
              <w:right w:val="nil"/>
            </w:tcBorders>
            <w:vAlign w:val="center"/>
            <w:tcPrChange w:id="1617" w:author="Mohammad Nayeem Hasan" w:date="2022-10-05T02:03:00Z">
              <w:tcPr>
                <w:tcW w:w="899" w:type="pct"/>
                <w:tcBorders>
                  <w:right w:val="single" w:sz="4" w:space="0" w:color="auto"/>
                </w:tcBorders>
                <w:vAlign w:val="center"/>
              </w:tcPr>
            </w:tcPrChange>
          </w:tcPr>
          <w:p w14:paraId="4E4AB59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Urban</w:t>
            </w:r>
          </w:p>
        </w:tc>
        <w:tc>
          <w:tcPr>
            <w:tcW w:w="900" w:type="pct"/>
            <w:tcBorders>
              <w:top w:val="nil"/>
              <w:left w:val="nil"/>
              <w:bottom w:val="nil"/>
            </w:tcBorders>
            <w:vAlign w:val="center"/>
            <w:tcPrChange w:id="1618" w:author="Mohammad Nayeem Hasan" w:date="2022-10-05T02:03:00Z">
              <w:tcPr>
                <w:tcW w:w="618" w:type="pct"/>
                <w:gridSpan w:val="2"/>
                <w:tcBorders>
                  <w:left w:val="single" w:sz="4" w:space="0" w:color="auto"/>
                </w:tcBorders>
                <w:vAlign w:val="center"/>
              </w:tcPr>
            </w:tcPrChange>
          </w:tcPr>
          <w:p w14:paraId="644B6DB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619" w:author="Mohammad Nayeem Hasan" w:date="2022-10-05T02:03:00Z">
              <w:tcPr>
                <w:tcW w:w="583" w:type="pct"/>
                <w:tcBorders>
                  <w:right w:val="single" w:sz="4" w:space="0" w:color="auto"/>
                </w:tcBorders>
                <w:vAlign w:val="center"/>
              </w:tcPr>
            </w:tcPrChange>
          </w:tcPr>
          <w:p w14:paraId="3CBC728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620" w:author="Mohammad Nayeem Hasan" w:date="2022-10-05T02:03:00Z">
              <w:tcPr>
                <w:tcW w:w="631" w:type="pct"/>
                <w:gridSpan w:val="2"/>
                <w:tcBorders>
                  <w:left w:val="single" w:sz="4" w:space="0" w:color="auto"/>
                </w:tcBorders>
                <w:vAlign w:val="center"/>
              </w:tcPr>
            </w:tcPrChange>
          </w:tcPr>
          <w:p w14:paraId="4814C1C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621" w:author="Mohammad Nayeem Hasan" w:date="2022-10-05T02:03:00Z">
              <w:tcPr>
                <w:tcW w:w="677" w:type="pct"/>
                <w:gridSpan w:val="2"/>
                <w:vAlign w:val="center"/>
              </w:tcPr>
            </w:tcPrChange>
          </w:tcPr>
          <w:p w14:paraId="5F5B12D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2C7000CA" w14:textId="4E61C9CE" w:rsidTr="00C337BF">
        <w:trPr>
          <w:trHeight w:val="218"/>
          <w:trPrChange w:id="1622" w:author="Mohammad Nayeem Hasan" w:date="2022-10-05T02:03:00Z">
            <w:trPr>
              <w:gridAfter w:val="0"/>
              <w:trHeight w:val="218"/>
            </w:trPr>
          </w:trPrChange>
        </w:trPr>
        <w:tc>
          <w:tcPr>
            <w:tcW w:w="1344" w:type="pct"/>
            <w:tcBorders>
              <w:right w:val="nil"/>
            </w:tcBorders>
            <w:vAlign w:val="center"/>
            <w:tcPrChange w:id="1623" w:author="Mohammad Nayeem Hasan" w:date="2022-10-05T02:03:00Z">
              <w:tcPr>
                <w:tcW w:w="899" w:type="pct"/>
                <w:tcBorders>
                  <w:right w:val="single" w:sz="4" w:space="0" w:color="auto"/>
                </w:tcBorders>
                <w:vAlign w:val="center"/>
              </w:tcPr>
            </w:tcPrChange>
          </w:tcPr>
          <w:p w14:paraId="539F96FB"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Division</w:t>
            </w:r>
          </w:p>
        </w:tc>
        <w:tc>
          <w:tcPr>
            <w:tcW w:w="1744" w:type="pct"/>
            <w:gridSpan w:val="2"/>
            <w:tcBorders>
              <w:top w:val="nil"/>
              <w:left w:val="nil"/>
              <w:bottom w:val="nil"/>
              <w:right w:val="nil"/>
            </w:tcBorders>
            <w:vAlign w:val="center"/>
            <w:tcPrChange w:id="1624" w:author="Mohammad Nayeem Hasan" w:date="2022-10-05T02:03:00Z">
              <w:tcPr>
                <w:tcW w:w="1201" w:type="pct"/>
                <w:gridSpan w:val="3"/>
                <w:tcBorders>
                  <w:left w:val="single" w:sz="4" w:space="0" w:color="auto"/>
                </w:tcBorders>
                <w:vAlign w:val="center"/>
              </w:tcPr>
            </w:tcPrChange>
          </w:tcPr>
          <w:p w14:paraId="4AA9D30A"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1625" w:author="Mohammad Nayeem Hasan" w:date="2022-10-05T02:03:00Z">
              <w:tcPr>
                <w:tcW w:w="1308" w:type="pct"/>
                <w:gridSpan w:val="4"/>
                <w:tcBorders>
                  <w:left w:val="single" w:sz="4" w:space="0" w:color="auto"/>
                </w:tcBorders>
                <w:vAlign w:val="center"/>
              </w:tcPr>
            </w:tcPrChange>
          </w:tcPr>
          <w:p w14:paraId="1887B92F"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5DF55F15" w14:textId="77777777" w:rsidTr="00C337BF">
        <w:trPr>
          <w:trHeight w:val="218"/>
          <w:trPrChange w:id="1626" w:author="Mohammad Nayeem Hasan" w:date="2022-10-05T02:03:00Z">
            <w:trPr>
              <w:gridAfter w:val="0"/>
              <w:trHeight w:val="218"/>
            </w:trPr>
          </w:trPrChange>
        </w:trPr>
        <w:tc>
          <w:tcPr>
            <w:tcW w:w="1344" w:type="pct"/>
            <w:tcBorders>
              <w:right w:val="nil"/>
            </w:tcBorders>
            <w:vAlign w:val="center"/>
            <w:tcPrChange w:id="1627" w:author="Mohammad Nayeem Hasan" w:date="2022-10-05T02:03:00Z">
              <w:tcPr>
                <w:tcW w:w="899" w:type="pct"/>
                <w:tcBorders>
                  <w:right w:val="single" w:sz="4" w:space="0" w:color="auto"/>
                </w:tcBorders>
                <w:vAlign w:val="center"/>
              </w:tcPr>
            </w:tcPrChange>
          </w:tcPr>
          <w:p w14:paraId="5FDB048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Chattogram</w:t>
            </w:r>
          </w:p>
        </w:tc>
        <w:tc>
          <w:tcPr>
            <w:tcW w:w="900" w:type="pct"/>
            <w:tcBorders>
              <w:top w:val="nil"/>
              <w:left w:val="nil"/>
              <w:bottom w:val="nil"/>
            </w:tcBorders>
            <w:vAlign w:val="center"/>
            <w:tcPrChange w:id="1628" w:author="Mohammad Nayeem Hasan" w:date="2022-10-05T02:03:00Z">
              <w:tcPr>
                <w:tcW w:w="618" w:type="pct"/>
                <w:gridSpan w:val="2"/>
                <w:tcBorders>
                  <w:left w:val="single" w:sz="4" w:space="0" w:color="auto"/>
                </w:tcBorders>
                <w:vAlign w:val="center"/>
              </w:tcPr>
            </w:tcPrChange>
          </w:tcPr>
          <w:p w14:paraId="37B4D79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0.59 (0.45-0.76)</w:t>
            </w:r>
          </w:p>
        </w:tc>
        <w:tc>
          <w:tcPr>
            <w:tcW w:w="844" w:type="pct"/>
            <w:tcBorders>
              <w:top w:val="nil"/>
              <w:bottom w:val="nil"/>
              <w:right w:val="nil"/>
            </w:tcBorders>
            <w:vAlign w:val="center"/>
            <w:tcPrChange w:id="1629" w:author="Mohammad Nayeem Hasan" w:date="2022-10-05T02:03:00Z">
              <w:tcPr>
                <w:tcW w:w="583" w:type="pct"/>
                <w:tcBorders>
                  <w:right w:val="single" w:sz="4" w:space="0" w:color="auto"/>
                </w:tcBorders>
                <w:vAlign w:val="center"/>
              </w:tcPr>
            </w:tcPrChange>
          </w:tcPr>
          <w:p w14:paraId="2FC01BD1"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630" w:author="Mohammad Nayeem Hasan" w:date="2022-10-05T02:03:00Z">
              <w:tcPr>
                <w:tcW w:w="631" w:type="pct"/>
                <w:gridSpan w:val="2"/>
                <w:tcBorders>
                  <w:left w:val="single" w:sz="4" w:space="0" w:color="auto"/>
                </w:tcBorders>
                <w:vAlign w:val="center"/>
              </w:tcPr>
            </w:tcPrChange>
          </w:tcPr>
          <w:p w14:paraId="3B2D031B" w14:textId="4509823A"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31" w:author="Mohammad Nayeem Hasan" w:date="2022-10-03T02:45:00Z">
              <w:r>
                <w:rPr>
                  <w:rFonts w:ascii="Times New Roman" w:hAnsi="Times New Roman" w:cs="Times New Roman"/>
                  <w:bCs/>
                  <w:sz w:val="24"/>
                  <w:szCs w:val="24"/>
                </w:rPr>
                <w:t>55</w:t>
              </w:r>
            </w:ins>
            <w:del w:id="1632" w:author="Mohammad Nayeem Hasan" w:date="2022-10-03T02:45:00Z">
              <w:r w:rsidRPr="00093574" w:rsidDel="004C7788">
                <w:rPr>
                  <w:rFonts w:ascii="Times New Roman" w:hAnsi="Times New Roman" w:cs="Times New Roman"/>
                  <w:bCs/>
                  <w:sz w:val="24"/>
                  <w:szCs w:val="24"/>
                </w:rPr>
                <w:delText>47</w:delText>
              </w:r>
            </w:del>
            <w:r w:rsidRPr="00093574">
              <w:rPr>
                <w:rFonts w:ascii="Times New Roman" w:hAnsi="Times New Roman" w:cs="Times New Roman"/>
                <w:bCs/>
                <w:sz w:val="24"/>
                <w:szCs w:val="24"/>
              </w:rPr>
              <w:t xml:space="preserve"> (1.</w:t>
            </w:r>
            <w:ins w:id="1633" w:author="Mohammad Nayeem Hasan" w:date="2022-10-03T02:45:00Z">
              <w:r>
                <w:rPr>
                  <w:rFonts w:ascii="Times New Roman" w:hAnsi="Times New Roman" w:cs="Times New Roman"/>
                  <w:bCs/>
                  <w:sz w:val="24"/>
                  <w:szCs w:val="24"/>
                </w:rPr>
                <w:t>25</w:t>
              </w:r>
            </w:ins>
            <w:del w:id="1634" w:author="Mohammad Nayeem Hasan" w:date="2022-10-03T02:45:00Z">
              <w:r w:rsidRPr="00093574" w:rsidDel="004C7788">
                <w:rPr>
                  <w:rFonts w:ascii="Times New Roman" w:hAnsi="Times New Roman" w:cs="Times New Roman"/>
                  <w:bCs/>
                  <w:sz w:val="24"/>
                  <w:szCs w:val="24"/>
                </w:rPr>
                <w:delText>19</w:delText>
              </w:r>
            </w:del>
            <w:r w:rsidRPr="00093574">
              <w:rPr>
                <w:rFonts w:ascii="Times New Roman" w:hAnsi="Times New Roman" w:cs="Times New Roman"/>
                <w:bCs/>
                <w:sz w:val="24"/>
                <w:szCs w:val="24"/>
              </w:rPr>
              <w:t>-1.</w:t>
            </w:r>
            <w:ins w:id="1635" w:author="Mohammad Nayeem Hasan" w:date="2022-10-03T02:45:00Z">
              <w:r>
                <w:rPr>
                  <w:rFonts w:ascii="Times New Roman" w:hAnsi="Times New Roman" w:cs="Times New Roman"/>
                  <w:bCs/>
                  <w:sz w:val="24"/>
                  <w:szCs w:val="24"/>
                </w:rPr>
                <w:t>91</w:t>
              </w:r>
            </w:ins>
            <w:del w:id="1636" w:author="Mohammad Nayeem Hasan" w:date="2022-10-03T02:45:00Z">
              <w:r w:rsidRPr="00093574" w:rsidDel="004C7788">
                <w:rPr>
                  <w:rFonts w:ascii="Times New Roman" w:hAnsi="Times New Roman" w:cs="Times New Roman"/>
                  <w:bCs/>
                  <w:sz w:val="24"/>
                  <w:szCs w:val="24"/>
                </w:rPr>
                <w:delText>83</w:delText>
              </w:r>
            </w:del>
            <w:r w:rsidRPr="00093574">
              <w:rPr>
                <w:rFonts w:ascii="Times New Roman" w:hAnsi="Times New Roman" w:cs="Times New Roman"/>
                <w:bCs/>
                <w:sz w:val="24"/>
                <w:szCs w:val="24"/>
              </w:rPr>
              <w:t>)</w:t>
            </w:r>
          </w:p>
        </w:tc>
        <w:tc>
          <w:tcPr>
            <w:tcW w:w="992" w:type="pct"/>
            <w:vAlign w:val="center"/>
            <w:tcPrChange w:id="1637" w:author="Mohammad Nayeem Hasan" w:date="2022-10-05T02:03:00Z">
              <w:tcPr>
                <w:tcW w:w="677" w:type="pct"/>
                <w:gridSpan w:val="2"/>
                <w:vAlign w:val="center"/>
              </w:tcPr>
            </w:tcPrChange>
          </w:tcPr>
          <w:p w14:paraId="48DCE97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103BF820" w14:textId="77777777" w:rsidTr="00C337BF">
        <w:trPr>
          <w:trHeight w:val="218"/>
          <w:trPrChange w:id="1638" w:author="Mohammad Nayeem Hasan" w:date="2022-10-05T02:03:00Z">
            <w:trPr>
              <w:gridAfter w:val="0"/>
              <w:trHeight w:val="218"/>
            </w:trPr>
          </w:trPrChange>
        </w:trPr>
        <w:tc>
          <w:tcPr>
            <w:tcW w:w="1344" w:type="pct"/>
            <w:tcBorders>
              <w:right w:val="nil"/>
            </w:tcBorders>
            <w:vAlign w:val="center"/>
            <w:tcPrChange w:id="1639" w:author="Mohammad Nayeem Hasan" w:date="2022-10-05T02:03:00Z">
              <w:tcPr>
                <w:tcW w:w="899" w:type="pct"/>
                <w:tcBorders>
                  <w:right w:val="single" w:sz="4" w:space="0" w:color="auto"/>
                </w:tcBorders>
                <w:vAlign w:val="center"/>
              </w:tcPr>
            </w:tcPrChange>
          </w:tcPr>
          <w:p w14:paraId="294D953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Dhaka</w:t>
            </w:r>
          </w:p>
        </w:tc>
        <w:tc>
          <w:tcPr>
            <w:tcW w:w="900" w:type="pct"/>
            <w:tcBorders>
              <w:top w:val="nil"/>
              <w:left w:val="nil"/>
              <w:bottom w:val="nil"/>
            </w:tcBorders>
            <w:vAlign w:val="center"/>
            <w:tcPrChange w:id="1640" w:author="Mohammad Nayeem Hasan" w:date="2022-10-05T02:03:00Z">
              <w:tcPr>
                <w:tcW w:w="618" w:type="pct"/>
                <w:gridSpan w:val="2"/>
                <w:tcBorders>
                  <w:left w:val="single" w:sz="4" w:space="0" w:color="auto"/>
                </w:tcBorders>
                <w:vAlign w:val="center"/>
              </w:tcPr>
            </w:tcPrChange>
          </w:tcPr>
          <w:p w14:paraId="140CDAA3" w14:textId="70ED8D0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(0.7</w:t>
            </w:r>
            <w:ins w:id="1641" w:author="Mohammad Nayeem Hasan" w:date="2022-10-05T01:02:00Z">
              <w:r>
                <w:rPr>
                  <w:rFonts w:ascii="Times New Roman" w:hAnsi="Times New Roman" w:cs="Times New Roman"/>
                  <w:bCs/>
                  <w:sz w:val="24"/>
                  <w:szCs w:val="24"/>
                </w:rPr>
                <w:t>7</w:t>
              </w:r>
            </w:ins>
            <w:del w:id="1642" w:author="Mohammad Nayeem Hasan" w:date="2022-10-05T01:02:00Z">
              <w:r w:rsidRPr="00093574" w:rsidDel="007B7A30">
                <w:rPr>
                  <w:rFonts w:ascii="Times New Roman" w:hAnsi="Times New Roman" w:cs="Times New Roman"/>
                  <w:bCs/>
                  <w:sz w:val="24"/>
                  <w:szCs w:val="24"/>
                </w:rPr>
                <w:delText>8</w:delText>
              </w:r>
            </w:del>
            <w:r w:rsidRPr="00093574">
              <w:rPr>
                <w:rFonts w:ascii="Times New Roman" w:hAnsi="Times New Roman" w:cs="Times New Roman"/>
                <w:bCs/>
                <w:sz w:val="24"/>
                <w:szCs w:val="24"/>
              </w:rPr>
              <w:t>-1.27)</w:t>
            </w:r>
          </w:p>
        </w:tc>
        <w:tc>
          <w:tcPr>
            <w:tcW w:w="844" w:type="pct"/>
            <w:tcBorders>
              <w:top w:val="nil"/>
              <w:bottom w:val="nil"/>
              <w:right w:val="nil"/>
            </w:tcBorders>
            <w:vAlign w:val="center"/>
            <w:tcPrChange w:id="1643" w:author="Mohammad Nayeem Hasan" w:date="2022-10-05T02:03:00Z">
              <w:tcPr>
                <w:tcW w:w="583" w:type="pct"/>
                <w:tcBorders>
                  <w:right w:val="single" w:sz="4" w:space="0" w:color="auto"/>
                </w:tcBorders>
                <w:vAlign w:val="center"/>
              </w:tcPr>
            </w:tcPrChange>
          </w:tcPr>
          <w:p w14:paraId="4C2C6CEA" w14:textId="6C6F34B5"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644" w:author="Mohammad Nayeem Hasan" w:date="2022-10-05T01:03:00Z">
              <w:r>
                <w:rPr>
                  <w:rFonts w:ascii="Times New Roman" w:hAnsi="Times New Roman" w:cs="Times New Roman"/>
                  <w:bCs/>
                  <w:sz w:val="24"/>
                  <w:szCs w:val="24"/>
                </w:rPr>
                <w:t>24</w:t>
              </w:r>
            </w:ins>
            <w:del w:id="1645" w:author="Mohammad Nayeem Hasan" w:date="2022-10-05T01:03:00Z">
              <w:r w:rsidRPr="00093574" w:rsidDel="007B7A30">
                <w:rPr>
                  <w:rFonts w:ascii="Times New Roman" w:hAnsi="Times New Roman" w:cs="Times New Roman"/>
                  <w:bCs/>
                  <w:sz w:val="24"/>
                  <w:szCs w:val="24"/>
                </w:rPr>
                <w:delText>81</w:delText>
              </w:r>
            </w:del>
          </w:p>
        </w:tc>
        <w:tc>
          <w:tcPr>
            <w:tcW w:w="920" w:type="pct"/>
            <w:tcBorders>
              <w:left w:val="nil"/>
            </w:tcBorders>
            <w:vAlign w:val="center"/>
            <w:tcPrChange w:id="1646" w:author="Mohammad Nayeem Hasan" w:date="2022-10-05T02:03:00Z">
              <w:tcPr>
                <w:tcW w:w="631" w:type="pct"/>
                <w:gridSpan w:val="2"/>
                <w:tcBorders>
                  <w:left w:val="single" w:sz="4" w:space="0" w:color="auto"/>
                </w:tcBorders>
                <w:vAlign w:val="center"/>
              </w:tcPr>
            </w:tcPrChange>
          </w:tcPr>
          <w:p w14:paraId="69DDC806" w14:textId="0F9A7E7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47" w:author="Mohammad Nayeem Hasan" w:date="2022-10-03T02:45:00Z">
              <w:r>
                <w:rPr>
                  <w:rFonts w:ascii="Times New Roman" w:hAnsi="Times New Roman" w:cs="Times New Roman"/>
                  <w:bCs/>
                  <w:sz w:val="24"/>
                  <w:szCs w:val="24"/>
                </w:rPr>
                <w:t>99</w:t>
              </w:r>
            </w:ins>
            <w:del w:id="1648" w:author="Mohammad Nayeem Hasan" w:date="2022-10-03T02:45:00Z">
              <w:r w:rsidRPr="00093574" w:rsidDel="004C7788">
                <w:rPr>
                  <w:rFonts w:ascii="Times New Roman" w:hAnsi="Times New Roman" w:cs="Times New Roman"/>
                  <w:bCs/>
                  <w:sz w:val="24"/>
                  <w:szCs w:val="24"/>
                </w:rPr>
                <w:delText>89</w:delText>
              </w:r>
            </w:del>
            <w:r w:rsidRPr="00093574">
              <w:rPr>
                <w:rFonts w:ascii="Times New Roman" w:hAnsi="Times New Roman" w:cs="Times New Roman"/>
                <w:bCs/>
                <w:sz w:val="24"/>
                <w:szCs w:val="24"/>
              </w:rPr>
              <w:t xml:space="preserve"> (1.</w:t>
            </w:r>
            <w:ins w:id="1649" w:author="Mohammad Nayeem Hasan" w:date="2022-10-03T02:45:00Z">
              <w:r>
                <w:rPr>
                  <w:rFonts w:ascii="Times New Roman" w:hAnsi="Times New Roman" w:cs="Times New Roman"/>
                  <w:bCs/>
                  <w:sz w:val="24"/>
                  <w:szCs w:val="24"/>
                </w:rPr>
                <w:t>61</w:t>
              </w:r>
            </w:ins>
            <w:del w:id="1650" w:author="Mohammad Nayeem Hasan" w:date="2022-10-03T02:45:00Z">
              <w:r w:rsidRPr="00093574" w:rsidDel="004C7788">
                <w:rPr>
                  <w:rFonts w:ascii="Times New Roman" w:hAnsi="Times New Roman" w:cs="Times New Roman"/>
                  <w:bCs/>
                  <w:sz w:val="24"/>
                  <w:szCs w:val="24"/>
                </w:rPr>
                <w:delText>51</w:delText>
              </w:r>
            </w:del>
            <w:r w:rsidRPr="00093574">
              <w:rPr>
                <w:rFonts w:ascii="Times New Roman" w:hAnsi="Times New Roman" w:cs="Times New Roman"/>
                <w:bCs/>
                <w:sz w:val="24"/>
                <w:szCs w:val="24"/>
              </w:rPr>
              <w:t>-2.</w:t>
            </w:r>
            <w:ins w:id="1651" w:author="Mohammad Nayeem Hasan" w:date="2022-10-03T02:45:00Z">
              <w:r>
                <w:rPr>
                  <w:rFonts w:ascii="Times New Roman" w:hAnsi="Times New Roman" w:cs="Times New Roman"/>
                  <w:bCs/>
                  <w:sz w:val="24"/>
                  <w:szCs w:val="24"/>
                </w:rPr>
                <w:t>47</w:t>
              </w:r>
            </w:ins>
            <w:del w:id="1652" w:author="Mohammad Nayeem Hasan" w:date="2022-10-03T02:45: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992" w:type="pct"/>
            <w:vAlign w:val="center"/>
            <w:tcPrChange w:id="1653" w:author="Mohammad Nayeem Hasan" w:date="2022-10-05T02:03:00Z">
              <w:tcPr>
                <w:tcW w:w="677" w:type="pct"/>
                <w:gridSpan w:val="2"/>
                <w:vAlign w:val="center"/>
              </w:tcPr>
            </w:tcPrChange>
          </w:tcPr>
          <w:p w14:paraId="7C4F7B5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5168B718" w14:textId="77777777" w:rsidTr="00C337BF">
        <w:trPr>
          <w:trHeight w:val="218"/>
          <w:trPrChange w:id="1654" w:author="Mohammad Nayeem Hasan" w:date="2022-10-05T02:04:00Z">
            <w:trPr>
              <w:gridAfter w:val="0"/>
              <w:trHeight w:val="218"/>
            </w:trPr>
          </w:trPrChange>
        </w:trPr>
        <w:tc>
          <w:tcPr>
            <w:tcW w:w="1344" w:type="pct"/>
            <w:tcBorders>
              <w:right w:val="nil"/>
            </w:tcBorders>
            <w:vAlign w:val="center"/>
            <w:tcPrChange w:id="1655" w:author="Mohammad Nayeem Hasan" w:date="2022-10-05T02:04:00Z">
              <w:tcPr>
                <w:tcW w:w="899" w:type="pct"/>
                <w:tcBorders>
                  <w:right w:val="single" w:sz="4" w:space="0" w:color="auto"/>
                </w:tcBorders>
                <w:vAlign w:val="center"/>
              </w:tcPr>
            </w:tcPrChange>
          </w:tcPr>
          <w:p w14:paraId="67AAA19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Khulna</w:t>
            </w:r>
          </w:p>
        </w:tc>
        <w:tc>
          <w:tcPr>
            <w:tcW w:w="900" w:type="pct"/>
            <w:tcBorders>
              <w:top w:val="nil"/>
              <w:left w:val="nil"/>
              <w:bottom w:val="nil"/>
            </w:tcBorders>
            <w:vAlign w:val="center"/>
            <w:tcPrChange w:id="1656" w:author="Mohammad Nayeem Hasan" w:date="2022-10-05T02:04:00Z">
              <w:tcPr>
                <w:tcW w:w="618" w:type="pct"/>
                <w:gridSpan w:val="2"/>
                <w:tcBorders>
                  <w:left w:val="single" w:sz="4" w:space="0" w:color="auto"/>
                </w:tcBorders>
                <w:vAlign w:val="center"/>
              </w:tcPr>
            </w:tcPrChange>
          </w:tcPr>
          <w:p w14:paraId="32B85B7F" w14:textId="09133AC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657" w:author="Mohammad Nayeem Hasan" w:date="2022-10-05T01:03:00Z">
              <w:r>
                <w:rPr>
                  <w:rFonts w:ascii="Times New Roman" w:hAnsi="Times New Roman" w:cs="Times New Roman"/>
                  <w:bCs/>
                  <w:sz w:val="24"/>
                  <w:szCs w:val="24"/>
                </w:rPr>
                <w:t>2</w:t>
              </w:r>
            </w:ins>
            <w:del w:id="1658" w:author="Mohammad Nayeem Hasan" w:date="2022-10-05T01:03:00Z">
              <w:r w:rsidRPr="00093574" w:rsidDel="007B7A30">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(0.7</w:t>
            </w:r>
            <w:ins w:id="1659" w:author="Mohammad Nayeem Hasan" w:date="2022-10-05T01:03:00Z">
              <w:r>
                <w:rPr>
                  <w:rFonts w:ascii="Times New Roman" w:hAnsi="Times New Roman" w:cs="Times New Roman"/>
                  <w:bCs/>
                  <w:sz w:val="24"/>
                  <w:szCs w:val="24"/>
                </w:rPr>
                <w:t>8</w:t>
              </w:r>
            </w:ins>
            <w:del w:id="1660" w:author="Mohammad Nayeem Hasan" w:date="2022-10-05T01:03: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-1.33)</w:t>
            </w:r>
          </w:p>
        </w:tc>
        <w:tc>
          <w:tcPr>
            <w:tcW w:w="844" w:type="pct"/>
            <w:tcBorders>
              <w:top w:val="nil"/>
              <w:bottom w:val="nil"/>
              <w:right w:val="nil"/>
            </w:tcBorders>
            <w:vAlign w:val="center"/>
            <w:tcPrChange w:id="1661" w:author="Mohammad Nayeem Hasan" w:date="2022-10-05T02:04:00Z">
              <w:tcPr>
                <w:tcW w:w="583" w:type="pct"/>
                <w:tcBorders>
                  <w:right w:val="single" w:sz="4" w:space="0" w:color="auto"/>
                </w:tcBorders>
                <w:vAlign w:val="center"/>
              </w:tcPr>
            </w:tcPrChange>
          </w:tcPr>
          <w:p w14:paraId="659AE89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0.838</w:t>
            </w:r>
          </w:p>
        </w:tc>
        <w:tc>
          <w:tcPr>
            <w:tcW w:w="920" w:type="pct"/>
            <w:tcBorders>
              <w:left w:val="nil"/>
            </w:tcBorders>
            <w:vAlign w:val="center"/>
            <w:tcPrChange w:id="1662" w:author="Mohammad Nayeem Hasan" w:date="2022-10-05T02:04:00Z">
              <w:tcPr>
                <w:tcW w:w="631" w:type="pct"/>
                <w:gridSpan w:val="2"/>
                <w:tcBorders>
                  <w:left w:val="single" w:sz="4" w:space="0" w:color="auto"/>
                </w:tcBorders>
                <w:vAlign w:val="center"/>
              </w:tcPr>
            </w:tcPrChange>
          </w:tcPr>
          <w:p w14:paraId="432229C7" w14:textId="21583A7F" w:rsidR="00854184" w:rsidRPr="00093574" w:rsidRDefault="00854184" w:rsidP="003C3EE7">
            <w:pPr>
              <w:spacing w:after="0" w:line="240" w:lineRule="auto"/>
              <w:contextualSpacing/>
              <w:jc w:val="both"/>
              <w:rPr>
                <w:rFonts w:ascii="Times New Roman" w:hAnsi="Times New Roman" w:cs="Times New Roman"/>
                <w:bCs/>
                <w:sz w:val="24"/>
                <w:szCs w:val="24"/>
              </w:rPr>
            </w:pPr>
            <w:ins w:id="1663" w:author="Mohammad Nayeem Hasan" w:date="2022-10-03T02:46:00Z">
              <w:r>
                <w:rPr>
                  <w:rFonts w:ascii="Times New Roman" w:hAnsi="Times New Roman" w:cs="Times New Roman"/>
                  <w:bCs/>
                  <w:sz w:val="24"/>
                  <w:szCs w:val="24"/>
                </w:rPr>
                <w:t>1.07</w:t>
              </w:r>
            </w:ins>
            <w:del w:id="1664" w:author="Mohammad Nayeem Hasan" w:date="2022-10-03T02:46:00Z">
              <w:r w:rsidRPr="00093574" w:rsidDel="004C7788">
                <w:rPr>
                  <w:rFonts w:ascii="Times New Roman" w:hAnsi="Times New Roman" w:cs="Times New Roman"/>
                  <w:bCs/>
                  <w:sz w:val="24"/>
                  <w:szCs w:val="24"/>
                </w:rPr>
                <w:delText>0.</w:delText>
              </w:r>
            </w:del>
            <w:del w:id="1665" w:author="Mohammad Nayeem Hasan" w:date="2022-10-03T02:45:00Z">
              <w:r w:rsidRPr="00093574" w:rsidDel="004C7788">
                <w:rPr>
                  <w:rFonts w:ascii="Times New Roman" w:hAnsi="Times New Roman" w:cs="Times New Roman"/>
                  <w:bCs/>
                  <w:sz w:val="24"/>
                  <w:szCs w:val="24"/>
                </w:rPr>
                <w:delText>99</w:delText>
              </w:r>
            </w:del>
            <w:r w:rsidRPr="00093574">
              <w:rPr>
                <w:rFonts w:ascii="Times New Roman" w:hAnsi="Times New Roman" w:cs="Times New Roman"/>
                <w:bCs/>
                <w:sz w:val="24"/>
                <w:szCs w:val="24"/>
              </w:rPr>
              <w:t xml:space="preserve"> (0.8</w:t>
            </w:r>
            <w:ins w:id="1666" w:author="Mohammad Nayeem Hasan" w:date="2022-10-03T02:46:00Z">
              <w:r>
                <w:rPr>
                  <w:rFonts w:ascii="Times New Roman" w:hAnsi="Times New Roman" w:cs="Times New Roman"/>
                  <w:bCs/>
                  <w:sz w:val="24"/>
                  <w:szCs w:val="24"/>
                </w:rPr>
                <w:t>6</w:t>
              </w:r>
            </w:ins>
            <w:del w:id="1667" w:author="Mohammad Nayeem Hasan" w:date="2022-10-03T02:46:00Z">
              <w:r w:rsidRPr="00093574" w:rsidDel="004C7788">
                <w:rPr>
                  <w:rFonts w:ascii="Times New Roman" w:hAnsi="Times New Roman" w:cs="Times New Roman"/>
                  <w:bCs/>
                  <w:sz w:val="24"/>
                  <w:szCs w:val="24"/>
                </w:rPr>
                <w:delText>0</w:delText>
              </w:r>
            </w:del>
            <w:r w:rsidRPr="00093574">
              <w:rPr>
                <w:rFonts w:ascii="Times New Roman" w:hAnsi="Times New Roman" w:cs="Times New Roman"/>
                <w:bCs/>
                <w:sz w:val="24"/>
                <w:szCs w:val="24"/>
              </w:rPr>
              <w:t>-1.</w:t>
            </w:r>
            <w:ins w:id="1668" w:author="Mohammad Nayeem Hasan" w:date="2022-10-03T02:46:00Z">
              <w:r>
                <w:rPr>
                  <w:rFonts w:ascii="Times New Roman" w:hAnsi="Times New Roman" w:cs="Times New Roman"/>
                  <w:bCs/>
                  <w:sz w:val="24"/>
                  <w:szCs w:val="24"/>
                </w:rPr>
                <w:t>32</w:t>
              </w:r>
            </w:ins>
            <w:del w:id="1669" w:author="Mohammad Nayeem Hasan" w:date="2022-10-03T02:46:00Z">
              <w:r w:rsidRPr="00093574" w:rsidDel="004C7788">
                <w:rPr>
                  <w:rFonts w:ascii="Times New Roman" w:hAnsi="Times New Roman" w:cs="Times New Roman"/>
                  <w:bCs/>
                  <w:sz w:val="24"/>
                  <w:szCs w:val="24"/>
                </w:rPr>
                <w:delText>23</w:delText>
              </w:r>
            </w:del>
            <w:r w:rsidRPr="00093574">
              <w:rPr>
                <w:rFonts w:ascii="Times New Roman" w:hAnsi="Times New Roman" w:cs="Times New Roman"/>
                <w:bCs/>
                <w:sz w:val="24"/>
                <w:szCs w:val="24"/>
              </w:rPr>
              <w:t>)</w:t>
            </w:r>
          </w:p>
        </w:tc>
        <w:tc>
          <w:tcPr>
            <w:tcW w:w="992" w:type="pct"/>
            <w:vAlign w:val="center"/>
            <w:tcPrChange w:id="1670" w:author="Mohammad Nayeem Hasan" w:date="2022-10-05T02:04:00Z">
              <w:tcPr>
                <w:tcW w:w="677" w:type="pct"/>
                <w:gridSpan w:val="2"/>
                <w:vAlign w:val="center"/>
              </w:tcPr>
            </w:tcPrChange>
          </w:tcPr>
          <w:p w14:paraId="10A97E8E" w14:textId="17D94FD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71" w:author="Mohammad Nayeem Hasan" w:date="2022-10-03T02:46:00Z">
              <w:r>
                <w:rPr>
                  <w:rFonts w:ascii="Times New Roman" w:hAnsi="Times New Roman" w:cs="Times New Roman"/>
                  <w:bCs/>
                  <w:sz w:val="24"/>
                  <w:szCs w:val="24"/>
                </w:rPr>
                <w:t>556</w:t>
              </w:r>
            </w:ins>
            <w:del w:id="1672" w:author="Mohammad Nayeem Hasan" w:date="2022-10-03T02:46:00Z">
              <w:r w:rsidRPr="00093574" w:rsidDel="004C7788">
                <w:rPr>
                  <w:rFonts w:ascii="Times New Roman" w:hAnsi="Times New Roman" w:cs="Times New Roman"/>
                  <w:bCs/>
                  <w:sz w:val="24"/>
                  <w:szCs w:val="24"/>
                </w:rPr>
                <w:delText>930</w:delText>
              </w:r>
            </w:del>
          </w:p>
        </w:tc>
      </w:tr>
      <w:tr w:rsidR="00854184" w:rsidRPr="00093574" w14:paraId="7B1CC9C3" w14:textId="77777777" w:rsidTr="00C337BF">
        <w:trPr>
          <w:trHeight w:val="218"/>
          <w:trPrChange w:id="1673" w:author="Mohammad Nayeem Hasan" w:date="2022-10-05T02:04:00Z">
            <w:trPr>
              <w:gridAfter w:val="0"/>
              <w:trHeight w:val="218"/>
            </w:trPr>
          </w:trPrChange>
        </w:trPr>
        <w:tc>
          <w:tcPr>
            <w:tcW w:w="1344" w:type="pct"/>
            <w:tcBorders>
              <w:right w:val="nil"/>
            </w:tcBorders>
            <w:vAlign w:val="center"/>
            <w:tcPrChange w:id="1674" w:author="Mohammad Nayeem Hasan" w:date="2022-10-05T02:04:00Z">
              <w:tcPr>
                <w:tcW w:w="899" w:type="pct"/>
                <w:tcBorders>
                  <w:right w:val="single" w:sz="4" w:space="0" w:color="auto"/>
                </w:tcBorders>
                <w:vAlign w:val="center"/>
              </w:tcPr>
            </w:tcPrChange>
          </w:tcPr>
          <w:p w14:paraId="394505A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Mymensingh</w:t>
            </w:r>
          </w:p>
        </w:tc>
        <w:tc>
          <w:tcPr>
            <w:tcW w:w="900" w:type="pct"/>
            <w:tcBorders>
              <w:top w:val="nil"/>
              <w:left w:val="nil"/>
              <w:bottom w:val="nil"/>
            </w:tcBorders>
            <w:vAlign w:val="center"/>
            <w:tcPrChange w:id="1675" w:author="Mohammad Nayeem Hasan" w:date="2022-10-05T02:04:00Z">
              <w:tcPr>
                <w:tcW w:w="618" w:type="pct"/>
                <w:gridSpan w:val="2"/>
                <w:tcBorders>
                  <w:left w:val="single" w:sz="4" w:space="0" w:color="auto"/>
                </w:tcBorders>
                <w:vAlign w:val="center"/>
              </w:tcPr>
            </w:tcPrChange>
          </w:tcPr>
          <w:p w14:paraId="74F778AE"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844" w:type="pct"/>
            <w:tcBorders>
              <w:top w:val="nil"/>
              <w:bottom w:val="nil"/>
              <w:right w:val="nil"/>
            </w:tcBorders>
            <w:vAlign w:val="center"/>
            <w:tcPrChange w:id="1676" w:author="Mohammad Nayeem Hasan" w:date="2022-10-05T02:04:00Z">
              <w:tcPr>
                <w:tcW w:w="583" w:type="pct"/>
                <w:tcBorders>
                  <w:right w:val="single" w:sz="4" w:space="0" w:color="auto"/>
                </w:tcBorders>
                <w:vAlign w:val="center"/>
              </w:tcPr>
            </w:tcPrChange>
          </w:tcPr>
          <w:p w14:paraId="54DDAE6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677" w:author="Mohammad Nayeem Hasan" w:date="2022-10-05T02:04:00Z">
              <w:tcPr>
                <w:tcW w:w="631" w:type="pct"/>
                <w:gridSpan w:val="2"/>
                <w:tcBorders>
                  <w:left w:val="single" w:sz="4" w:space="0" w:color="auto"/>
                </w:tcBorders>
                <w:vAlign w:val="center"/>
              </w:tcPr>
            </w:tcPrChange>
          </w:tcPr>
          <w:p w14:paraId="5EFD56AC" w14:textId="0A9758A3"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678" w:author="Mohammad Nayeem Hasan" w:date="2022-10-03T02:46:00Z">
              <w:r>
                <w:rPr>
                  <w:rFonts w:ascii="Times New Roman" w:hAnsi="Times New Roman" w:cs="Times New Roman"/>
                  <w:bCs/>
                  <w:sz w:val="24"/>
                  <w:szCs w:val="24"/>
                </w:rPr>
                <w:t>5</w:t>
              </w:r>
            </w:ins>
            <w:del w:id="1679" w:author="Mohammad Nayeem Hasan" w:date="2022-10-03T02:46: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(0.6</w:t>
            </w:r>
            <w:ins w:id="1680" w:author="Mohammad Nayeem Hasan" w:date="2022-10-03T02:46:00Z">
              <w:r>
                <w:rPr>
                  <w:rFonts w:ascii="Times New Roman" w:hAnsi="Times New Roman" w:cs="Times New Roman"/>
                  <w:bCs/>
                  <w:sz w:val="24"/>
                  <w:szCs w:val="24"/>
                </w:rPr>
                <w:t>5</w:t>
              </w:r>
            </w:ins>
            <w:del w:id="1681" w:author="Mohammad Nayeem Hasan" w:date="2022-10-03T02:46: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-1.</w:t>
            </w:r>
            <w:ins w:id="1682" w:author="Mohammad Nayeem Hasan" w:date="2022-10-03T02:46:00Z">
              <w:r>
                <w:rPr>
                  <w:rFonts w:ascii="Times New Roman" w:hAnsi="Times New Roman" w:cs="Times New Roman"/>
                  <w:bCs/>
                  <w:sz w:val="24"/>
                  <w:szCs w:val="24"/>
                </w:rPr>
                <w:t>12</w:t>
              </w:r>
            </w:ins>
            <w:del w:id="1683" w:author="Mohammad Nayeem Hasan" w:date="2022-10-03T02:46:00Z">
              <w:r w:rsidRPr="00093574" w:rsidDel="004C7788">
                <w:rPr>
                  <w:rFonts w:ascii="Times New Roman" w:hAnsi="Times New Roman" w:cs="Times New Roman"/>
                  <w:bCs/>
                  <w:sz w:val="24"/>
                  <w:szCs w:val="24"/>
                </w:rPr>
                <w:delText>06</w:delText>
              </w:r>
            </w:del>
            <w:r w:rsidRPr="00093574">
              <w:rPr>
                <w:rFonts w:ascii="Times New Roman" w:hAnsi="Times New Roman" w:cs="Times New Roman"/>
                <w:bCs/>
                <w:sz w:val="24"/>
                <w:szCs w:val="24"/>
              </w:rPr>
              <w:t>)</w:t>
            </w:r>
          </w:p>
        </w:tc>
        <w:tc>
          <w:tcPr>
            <w:tcW w:w="992" w:type="pct"/>
            <w:vAlign w:val="center"/>
            <w:tcPrChange w:id="1684" w:author="Mohammad Nayeem Hasan" w:date="2022-10-05T02:04:00Z">
              <w:tcPr>
                <w:tcW w:w="677" w:type="pct"/>
                <w:gridSpan w:val="2"/>
                <w:vAlign w:val="center"/>
              </w:tcPr>
            </w:tcPrChange>
          </w:tcPr>
          <w:p w14:paraId="37F2DD33" w14:textId="2636B098"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85" w:author="Mohammad Nayeem Hasan" w:date="2022-10-03T02:47:00Z">
              <w:r>
                <w:rPr>
                  <w:rFonts w:ascii="Times New Roman" w:hAnsi="Times New Roman" w:cs="Times New Roman"/>
                  <w:bCs/>
                  <w:sz w:val="24"/>
                  <w:szCs w:val="24"/>
                </w:rPr>
                <w:t>242</w:t>
              </w:r>
            </w:ins>
            <w:del w:id="1686" w:author="Mohammad Nayeem Hasan" w:date="2022-10-03T02:47:00Z">
              <w:r w:rsidRPr="00093574" w:rsidDel="004C7788">
                <w:rPr>
                  <w:rFonts w:ascii="Times New Roman" w:hAnsi="Times New Roman" w:cs="Times New Roman"/>
                  <w:bCs/>
                  <w:sz w:val="24"/>
                  <w:szCs w:val="24"/>
                </w:rPr>
                <w:delText>125</w:delText>
              </w:r>
            </w:del>
          </w:p>
        </w:tc>
      </w:tr>
      <w:tr w:rsidR="00854184" w:rsidRPr="00093574" w14:paraId="4736F047" w14:textId="77777777" w:rsidTr="00C337BF">
        <w:trPr>
          <w:trHeight w:val="218"/>
          <w:trPrChange w:id="1687" w:author="Mohammad Nayeem Hasan" w:date="2022-10-05T02:04:00Z">
            <w:trPr>
              <w:gridAfter w:val="0"/>
              <w:trHeight w:val="218"/>
            </w:trPr>
          </w:trPrChange>
        </w:trPr>
        <w:tc>
          <w:tcPr>
            <w:tcW w:w="1344" w:type="pct"/>
            <w:tcBorders>
              <w:right w:val="nil"/>
            </w:tcBorders>
            <w:vAlign w:val="center"/>
            <w:tcPrChange w:id="1688" w:author="Mohammad Nayeem Hasan" w:date="2022-10-05T02:04:00Z">
              <w:tcPr>
                <w:tcW w:w="899" w:type="pct"/>
                <w:tcBorders>
                  <w:right w:val="single" w:sz="4" w:space="0" w:color="auto"/>
                </w:tcBorders>
                <w:vAlign w:val="center"/>
              </w:tcPr>
            </w:tcPrChange>
          </w:tcPr>
          <w:p w14:paraId="1A752EA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roofErr w:type="spellStart"/>
            <w:r w:rsidRPr="00093574">
              <w:rPr>
                <w:rFonts w:ascii="Times New Roman" w:hAnsi="Times New Roman" w:cs="Times New Roman"/>
                <w:bCs/>
                <w:sz w:val="24"/>
                <w:szCs w:val="24"/>
              </w:rPr>
              <w:t>Rajshahi</w:t>
            </w:r>
            <w:proofErr w:type="spellEnd"/>
          </w:p>
        </w:tc>
        <w:tc>
          <w:tcPr>
            <w:tcW w:w="900" w:type="pct"/>
            <w:tcBorders>
              <w:top w:val="nil"/>
              <w:left w:val="nil"/>
              <w:bottom w:val="nil"/>
            </w:tcBorders>
            <w:vAlign w:val="center"/>
            <w:tcPrChange w:id="1689" w:author="Mohammad Nayeem Hasan" w:date="2022-10-05T02:04:00Z">
              <w:tcPr>
                <w:tcW w:w="618" w:type="pct"/>
                <w:gridSpan w:val="2"/>
                <w:tcBorders>
                  <w:left w:val="single" w:sz="4" w:space="0" w:color="auto"/>
                </w:tcBorders>
                <w:vAlign w:val="center"/>
              </w:tcPr>
            </w:tcPrChange>
          </w:tcPr>
          <w:p w14:paraId="5271A407" w14:textId="14A5181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690" w:author="Mohammad Nayeem Hasan" w:date="2022-10-05T01:05:00Z">
              <w:r>
                <w:rPr>
                  <w:rFonts w:ascii="Times New Roman" w:hAnsi="Times New Roman" w:cs="Times New Roman"/>
                  <w:bCs/>
                  <w:sz w:val="24"/>
                  <w:szCs w:val="24"/>
                </w:rPr>
                <w:t>7</w:t>
              </w:r>
            </w:ins>
            <w:del w:id="1691" w:author="Mohammad Nayeem Hasan" w:date="2022-10-05T01:05:00Z">
              <w:r w:rsidRPr="00093574" w:rsidDel="007B7A30">
                <w:rPr>
                  <w:rFonts w:ascii="Times New Roman" w:hAnsi="Times New Roman" w:cs="Times New Roman"/>
                  <w:bCs/>
                  <w:sz w:val="24"/>
                  <w:szCs w:val="24"/>
                </w:rPr>
                <w:delText>8</w:delText>
              </w:r>
            </w:del>
            <w:r w:rsidRPr="00093574">
              <w:rPr>
                <w:rFonts w:ascii="Times New Roman" w:hAnsi="Times New Roman" w:cs="Times New Roman"/>
                <w:bCs/>
                <w:sz w:val="24"/>
                <w:szCs w:val="24"/>
              </w:rPr>
              <w:t xml:space="preserve"> (0.6</w:t>
            </w:r>
            <w:ins w:id="1692" w:author="Mohammad Nayeem Hasan" w:date="2022-10-05T01:05:00Z">
              <w:r>
                <w:rPr>
                  <w:rFonts w:ascii="Times New Roman" w:hAnsi="Times New Roman" w:cs="Times New Roman"/>
                  <w:bCs/>
                  <w:sz w:val="24"/>
                  <w:szCs w:val="24"/>
                </w:rPr>
                <w:t>4</w:t>
              </w:r>
            </w:ins>
            <w:del w:id="1693" w:author="Mohammad Nayeem Hasan" w:date="2022-10-05T01:05:00Z">
              <w:r w:rsidRPr="00093574" w:rsidDel="007B7A30">
                <w:rPr>
                  <w:rFonts w:ascii="Times New Roman" w:hAnsi="Times New Roman" w:cs="Times New Roman"/>
                  <w:bCs/>
                  <w:sz w:val="24"/>
                  <w:szCs w:val="24"/>
                </w:rPr>
                <w:delText>5</w:delText>
              </w:r>
            </w:del>
            <w:r w:rsidRPr="00093574">
              <w:rPr>
                <w:rFonts w:ascii="Times New Roman" w:hAnsi="Times New Roman" w:cs="Times New Roman"/>
                <w:bCs/>
                <w:sz w:val="24"/>
                <w:szCs w:val="24"/>
              </w:rPr>
              <w:t>-1.17)</w:t>
            </w:r>
          </w:p>
        </w:tc>
        <w:tc>
          <w:tcPr>
            <w:tcW w:w="844" w:type="pct"/>
            <w:tcBorders>
              <w:top w:val="nil"/>
              <w:bottom w:val="nil"/>
              <w:right w:val="nil"/>
            </w:tcBorders>
            <w:vAlign w:val="center"/>
            <w:tcPrChange w:id="1694" w:author="Mohammad Nayeem Hasan" w:date="2022-10-05T02:04:00Z">
              <w:tcPr>
                <w:tcW w:w="583" w:type="pct"/>
                <w:tcBorders>
                  <w:right w:val="single" w:sz="4" w:space="0" w:color="auto"/>
                </w:tcBorders>
                <w:vAlign w:val="center"/>
              </w:tcPr>
            </w:tcPrChange>
          </w:tcPr>
          <w:p w14:paraId="6CAE8C70" w14:textId="7C08170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w:t>
            </w:r>
            <w:ins w:id="1695" w:author="Mohammad Nayeem Hasan" w:date="2022-10-05T01:05:00Z">
              <w:r>
                <w:rPr>
                  <w:rFonts w:ascii="Times New Roman" w:hAnsi="Times New Roman" w:cs="Times New Roman"/>
                  <w:bCs/>
                  <w:sz w:val="24"/>
                  <w:szCs w:val="24"/>
                </w:rPr>
                <w:t>57</w:t>
              </w:r>
            </w:ins>
            <w:del w:id="1696" w:author="Mohammad Nayeem Hasan" w:date="2022-10-05T01:05:00Z">
              <w:r w:rsidRPr="00093574" w:rsidDel="007B7A30">
                <w:rPr>
                  <w:rFonts w:ascii="Times New Roman" w:hAnsi="Times New Roman" w:cs="Times New Roman"/>
                  <w:bCs/>
                  <w:sz w:val="24"/>
                  <w:szCs w:val="24"/>
                </w:rPr>
                <w:delText>74</w:delText>
              </w:r>
            </w:del>
          </w:p>
        </w:tc>
        <w:tc>
          <w:tcPr>
            <w:tcW w:w="920" w:type="pct"/>
            <w:tcBorders>
              <w:left w:val="nil"/>
            </w:tcBorders>
            <w:vAlign w:val="center"/>
            <w:tcPrChange w:id="1697" w:author="Mohammad Nayeem Hasan" w:date="2022-10-05T02:04:00Z">
              <w:tcPr>
                <w:tcW w:w="631" w:type="pct"/>
                <w:gridSpan w:val="2"/>
                <w:tcBorders>
                  <w:left w:val="single" w:sz="4" w:space="0" w:color="auto"/>
                </w:tcBorders>
                <w:vAlign w:val="center"/>
              </w:tcPr>
            </w:tcPrChange>
          </w:tcPr>
          <w:p w14:paraId="56D29053" w14:textId="1738889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698" w:author="Mohammad Nayeem Hasan" w:date="2022-10-03T02:47:00Z">
              <w:r>
                <w:rPr>
                  <w:rFonts w:ascii="Times New Roman" w:hAnsi="Times New Roman" w:cs="Times New Roman"/>
                  <w:bCs/>
                  <w:sz w:val="24"/>
                  <w:szCs w:val="24"/>
                </w:rPr>
                <w:t>8</w:t>
              </w:r>
            </w:ins>
            <w:del w:id="1699"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(0.7</w:t>
            </w:r>
            <w:ins w:id="1700" w:author="Mohammad Nayeem Hasan" w:date="2022-10-03T02:47:00Z">
              <w:r>
                <w:rPr>
                  <w:rFonts w:ascii="Times New Roman" w:hAnsi="Times New Roman" w:cs="Times New Roman"/>
                  <w:bCs/>
                  <w:sz w:val="24"/>
                  <w:szCs w:val="24"/>
                </w:rPr>
                <w:t>8</w:t>
              </w:r>
            </w:ins>
            <w:del w:id="1701"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1702" w:author="Mohammad Nayeem Hasan" w:date="2022-10-03T02:47:00Z">
              <w:r>
                <w:rPr>
                  <w:rFonts w:ascii="Times New Roman" w:hAnsi="Times New Roman" w:cs="Times New Roman"/>
                  <w:bCs/>
                  <w:sz w:val="24"/>
                  <w:szCs w:val="24"/>
                </w:rPr>
                <w:t>4</w:t>
              </w:r>
            </w:ins>
            <w:del w:id="1703" w:author="Mohammad Nayeem Hasan" w:date="2022-10-03T02:47:00Z">
              <w:r w:rsidRPr="00093574" w:rsidDel="004C7788">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992" w:type="pct"/>
            <w:vAlign w:val="center"/>
            <w:tcPrChange w:id="1704" w:author="Mohammad Nayeem Hasan" w:date="2022-10-05T02:04:00Z">
              <w:tcPr>
                <w:tcW w:w="677" w:type="pct"/>
                <w:gridSpan w:val="2"/>
                <w:vAlign w:val="center"/>
              </w:tcPr>
            </w:tcPrChange>
          </w:tcPr>
          <w:p w14:paraId="66F7B065" w14:textId="3688A2F4"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05" w:author="Mohammad Nayeem Hasan" w:date="2022-10-03T02:47:00Z">
              <w:r>
                <w:rPr>
                  <w:rFonts w:ascii="Times New Roman" w:hAnsi="Times New Roman" w:cs="Times New Roman"/>
                  <w:bCs/>
                  <w:sz w:val="24"/>
                  <w:szCs w:val="24"/>
                </w:rPr>
                <w:t>901</w:t>
              </w:r>
            </w:ins>
            <w:del w:id="1706" w:author="Mohammad Nayeem Hasan" w:date="2022-10-03T02:47:00Z">
              <w:r w:rsidRPr="00093574" w:rsidDel="004C7788">
                <w:rPr>
                  <w:rFonts w:ascii="Times New Roman" w:hAnsi="Times New Roman" w:cs="Times New Roman"/>
                  <w:bCs/>
                  <w:sz w:val="24"/>
                  <w:szCs w:val="24"/>
                </w:rPr>
                <w:delText>817</w:delText>
              </w:r>
            </w:del>
          </w:p>
        </w:tc>
      </w:tr>
      <w:tr w:rsidR="00854184" w:rsidRPr="00093574" w14:paraId="7BA0493B" w14:textId="77777777" w:rsidTr="00C337BF">
        <w:trPr>
          <w:trHeight w:val="218"/>
          <w:trPrChange w:id="1707" w:author="Mohammad Nayeem Hasan" w:date="2022-10-05T02:04:00Z">
            <w:trPr>
              <w:gridAfter w:val="0"/>
              <w:trHeight w:val="218"/>
            </w:trPr>
          </w:trPrChange>
        </w:trPr>
        <w:tc>
          <w:tcPr>
            <w:tcW w:w="1344" w:type="pct"/>
            <w:tcBorders>
              <w:right w:val="nil"/>
            </w:tcBorders>
            <w:vAlign w:val="center"/>
            <w:tcPrChange w:id="1708" w:author="Mohammad Nayeem Hasan" w:date="2022-10-05T02:04:00Z">
              <w:tcPr>
                <w:tcW w:w="899" w:type="pct"/>
                <w:tcBorders>
                  <w:right w:val="single" w:sz="4" w:space="0" w:color="auto"/>
                </w:tcBorders>
                <w:vAlign w:val="center"/>
              </w:tcPr>
            </w:tcPrChange>
          </w:tcPr>
          <w:p w14:paraId="21ACA89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Rangpur</w:t>
            </w:r>
          </w:p>
        </w:tc>
        <w:tc>
          <w:tcPr>
            <w:tcW w:w="900" w:type="pct"/>
            <w:tcBorders>
              <w:top w:val="nil"/>
              <w:left w:val="nil"/>
              <w:bottom w:val="nil"/>
            </w:tcBorders>
            <w:vAlign w:val="center"/>
            <w:tcPrChange w:id="1709" w:author="Mohammad Nayeem Hasan" w:date="2022-10-05T02:04:00Z">
              <w:tcPr>
                <w:tcW w:w="618" w:type="pct"/>
                <w:gridSpan w:val="2"/>
                <w:tcBorders>
                  <w:left w:val="single" w:sz="4" w:space="0" w:color="auto"/>
                </w:tcBorders>
                <w:vAlign w:val="center"/>
              </w:tcPr>
            </w:tcPrChange>
          </w:tcPr>
          <w:p w14:paraId="3DC03254" w14:textId="019CE1ED"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1.8</w:t>
            </w:r>
            <w:ins w:id="1710" w:author="Mohammad Nayeem Hasan" w:date="2022-10-05T01:05:00Z">
              <w:r>
                <w:rPr>
                  <w:rFonts w:ascii="Times New Roman" w:hAnsi="Times New Roman" w:cs="Times New Roman"/>
                  <w:bCs/>
                  <w:sz w:val="24"/>
                  <w:szCs w:val="24"/>
                </w:rPr>
                <w:t>7</w:t>
              </w:r>
            </w:ins>
            <w:del w:id="1711" w:author="Mohammad Nayeem Hasan" w:date="2022-10-05T01:05: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 xml:space="preserve"> (1.4</w:t>
            </w:r>
            <w:ins w:id="1712" w:author="Mohammad Nayeem Hasan" w:date="2022-10-05T01:06:00Z">
              <w:r>
                <w:rPr>
                  <w:rFonts w:ascii="Times New Roman" w:hAnsi="Times New Roman" w:cs="Times New Roman"/>
                  <w:bCs/>
                  <w:sz w:val="24"/>
                  <w:szCs w:val="24"/>
                </w:rPr>
                <w:t>1</w:t>
              </w:r>
            </w:ins>
            <w:del w:id="1713" w:author="Mohammad Nayeem Hasan" w:date="2022-10-05T01:06:00Z">
              <w:r w:rsidRPr="00093574" w:rsidDel="007B7A30">
                <w:rPr>
                  <w:rFonts w:ascii="Times New Roman" w:hAnsi="Times New Roman" w:cs="Times New Roman"/>
                  <w:bCs/>
                  <w:sz w:val="24"/>
                  <w:szCs w:val="24"/>
                </w:rPr>
                <w:delText>4</w:delText>
              </w:r>
            </w:del>
            <w:r w:rsidRPr="00093574">
              <w:rPr>
                <w:rFonts w:ascii="Times New Roman" w:hAnsi="Times New Roman" w:cs="Times New Roman"/>
                <w:bCs/>
                <w:sz w:val="24"/>
                <w:szCs w:val="24"/>
              </w:rPr>
              <w:t>-2.48)</w:t>
            </w:r>
          </w:p>
        </w:tc>
        <w:tc>
          <w:tcPr>
            <w:tcW w:w="844" w:type="pct"/>
            <w:tcBorders>
              <w:top w:val="nil"/>
              <w:bottom w:val="nil"/>
              <w:right w:val="nil"/>
            </w:tcBorders>
            <w:vAlign w:val="center"/>
            <w:tcPrChange w:id="1714" w:author="Mohammad Nayeem Hasan" w:date="2022-10-05T02:04:00Z">
              <w:tcPr>
                <w:tcW w:w="583" w:type="pct"/>
                <w:tcBorders>
                  <w:right w:val="single" w:sz="4" w:space="0" w:color="auto"/>
                </w:tcBorders>
                <w:vAlign w:val="center"/>
              </w:tcPr>
            </w:tcPrChange>
          </w:tcPr>
          <w:p w14:paraId="11579FF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715" w:author="Mohammad Nayeem Hasan" w:date="2022-10-05T02:04:00Z">
              <w:tcPr>
                <w:tcW w:w="631" w:type="pct"/>
                <w:gridSpan w:val="2"/>
                <w:tcBorders>
                  <w:left w:val="single" w:sz="4" w:space="0" w:color="auto"/>
                </w:tcBorders>
                <w:vAlign w:val="center"/>
              </w:tcPr>
            </w:tcPrChange>
          </w:tcPr>
          <w:p w14:paraId="11D6D697" w14:textId="495892FA"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w:t>
            </w:r>
            <w:ins w:id="1716" w:author="Mohammad Nayeem Hasan" w:date="2022-10-03T02:47:00Z">
              <w:r>
                <w:rPr>
                  <w:rFonts w:ascii="Times New Roman" w:hAnsi="Times New Roman" w:cs="Times New Roman"/>
                  <w:bCs/>
                  <w:sz w:val="24"/>
                  <w:szCs w:val="24"/>
                </w:rPr>
                <w:t>72</w:t>
              </w:r>
            </w:ins>
            <w:del w:id="1717" w:author="Mohammad Nayeem Hasan" w:date="2022-10-03T02:47:00Z">
              <w:r w:rsidRPr="00093574" w:rsidDel="004C7788">
                <w:rPr>
                  <w:rFonts w:ascii="Times New Roman" w:hAnsi="Times New Roman" w:cs="Times New Roman"/>
                  <w:bCs/>
                  <w:sz w:val="24"/>
                  <w:szCs w:val="24"/>
                </w:rPr>
                <w:delText>66</w:delText>
              </w:r>
            </w:del>
            <w:r w:rsidRPr="00093574">
              <w:rPr>
                <w:rFonts w:ascii="Times New Roman" w:hAnsi="Times New Roman" w:cs="Times New Roman"/>
                <w:bCs/>
                <w:sz w:val="24"/>
                <w:szCs w:val="24"/>
              </w:rPr>
              <w:t xml:space="preserve"> (2.1</w:t>
            </w:r>
            <w:ins w:id="1718" w:author="Mohammad Nayeem Hasan" w:date="2022-10-03T02:47:00Z">
              <w:r>
                <w:rPr>
                  <w:rFonts w:ascii="Times New Roman" w:hAnsi="Times New Roman" w:cs="Times New Roman"/>
                  <w:bCs/>
                  <w:sz w:val="24"/>
                  <w:szCs w:val="24"/>
                </w:rPr>
                <w:t>7</w:t>
              </w:r>
            </w:ins>
            <w:del w:id="1719" w:author="Mohammad Nayeem Hasan" w:date="2022-10-03T02:47: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-3.</w:t>
            </w:r>
            <w:ins w:id="1720" w:author="Mohammad Nayeem Hasan" w:date="2022-10-03T02:47:00Z">
              <w:r>
                <w:rPr>
                  <w:rFonts w:ascii="Times New Roman" w:hAnsi="Times New Roman" w:cs="Times New Roman"/>
                  <w:bCs/>
                  <w:sz w:val="24"/>
                  <w:szCs w:val="24"/>
                </w:rPr>
                <w:t>42</w:t>
              </w:r>
            </w:ins>
            <w:del w:id="1721" w:author="Mohammad Nayeem Hasan" w:date="2022-10-03T02:47: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992" w:type="pct"/>
            <w:vAlign w:val="center"/>
            <w:tcPrChange w:id="1722" w:author="Mohammad Nayeem Hasan" w:date="2022-10-05T02:04:00Z">
              <w:tcPr>
                <w:tcW w:w="677" w:type="pct"/>
                <w:gridSpan w:val="2"/>
                <w:vAlign w:val="center"/>
              </w:tcPr>
            </w:tcPrChange>
          </w:tcPr>
          <w:p w14:paraId="79F308A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7CA0A86F" w14:textId="77777777" w:rsidTr="00C337BF">
        <w:trPr>
          <w:trHeight w:val="218"/>
          <w:trPrChange w:id="1723" w:author="Mohammad Nayeem Hasan" w:date="2022-10-05T02:04:00Z">
            <w:trPr>
              <w:gridAfter w:val="0"/>
              <w:trHeight w:val="218"/>
            </w:trPr>
          </w:trPrChange>
        </w:trPr>
        <w:tc>
          <w:tcPr>
            <w:tcW w:w="1344" w:type="pct"/>
            <w:tcBorders>
              <w:right w:val="nil"/>
            </w:tcBorders>
            <w:vAlign w:val="center"/>
            <w:tcPrChange w:id="1724" w:author="Mohammad Nayeem Hasan" w:date="2022-10-05T02:04:00Z">
              <w:tcPr>
                <w:tcW w:w="899" w:type="pct"/>
                <w:tcBorders>
                  <w:right w:val="single" w:sz="4" w:space="0" w:color="auto"/>
                </w:tcBorders>
                <w:vAlign w:val="center"/>
              </w:tcPr>
            </w:tcPrChange>
          </w:tcPr>
          <w:p w14:paraId="4F2656C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Sylhet</w:t>
            </w:r>
          </w:p>
        </w:tc>
        <w:tc>
          <w:tcPr>
            <w:tcW w:w="900" w:type="pct"/>
            <w:tcBorders>
              <w:top w:val="nil"/>
              <w:left w:val="nil"/>
              <w:bottom w:val="nil"/>
            </w:tcBorders>
            <w:vAlign w:val="center"/>
            <w:tcPrChange w:id="1725" w:author="Mohammad Nayeem Hasan" w:date="2022-10-05T02:04:00Z">
              <w:tcPr>
                <w:tcW w:w="618" w:type="pct"/>
                <w:gridSpan w:val="2"/>
                <w:tcBorders>
                  <w:left w:val="single" w:sz="4" w:space="0" w:color="auto"/>
                </w:tcBorders>
                <w:vAlign w:val="center"/>
              </w:tcPr>
            </w:tcPrChange>
          </w:tcPr>
          <w:p w14:paraId="45AB5CDC" w14:textId="1464C8A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1726" w:author="Mohammad Nayeem Hasan" w:date="2022-10-05T01:08:00Z">
              <w:r>
                <w:rPr>
                  <w:rFonts w:ascii="Times New Roman" w:hAnsi="Times New Roman" w:cs="Times New Roman"/>
                  <w:bCs/>
                  <w:sz w:val="24"/>
                  <w:szCs w:val="24"/>
                </w:rPr>
                <w:t>2</w:t>
              </w:r>
            </w:ins>
            <w:del w:id="1727" w:author="Mohammad Nayeem Hasan" w:date="2022-10-05T01:08:00Z">
              <w:r w:rsidRPr="00093574" w:rsidDel="007B7A30">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(0.46-0.85)</w:t>
            </w:r>
          </w:p>
        </w:tc>
        <w:tc>
          <w:tcPr>
            <w:tcW w:w="844" w:type="pct"/>
            <w:tcBorders>
              <w:top w:val="nil"/>
              <w:bottom w:val="nil"/>
              <w:right w:val="nil"/>
            </w:tcBorders>
            <w:vAlign w:val="center"/>
            <w:tcPrChange w:id="1728" w:author="Mohammad Nayeem Hasan" w:date="2022-10-05T02:04:00Z">
              <w:tcPr>
                <w:tcW w:w="583" w:type="pct"/>
                <w:tcBorders>
                  <w:right w:val="single" w:sz="4" w:space="0" w:color="auto"/>
                </w:tcBorders>
                <w:vAlign w:val="center"/>
              </w:tcPr>
            </w:tcPrChange>
          </w:tcPr>
          <w:p w14:paraId="5A163631"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0.003</w:t>
            </w:r>
          </w:p>
        </w:tc>
        <w:tc>
          <w:tcPr>
            <w:tcW w:w="920" w:type="pct"/>
            <w:tcBorders>
              <w:left w:val="nil"/>
            </w:tcBorders>
            <w:vAlign w:val="center"/>
            <w:tcPrChange w:id="1729" w:author="Mohammad Nayeem Hasan" w:date="2022-10-05T02:04:00Z">
              <w:tcPr>
                <w:tcW w:w="631" w:type="pct"/>
                <w:gridSpan w:val="2"/>
                <w:tcBorders>
                  <w:left w:val="single" w:sz="4" w:space="0" w:color="auto"/>
                </w:tcBorders>
                <w:vAlign w:val="center"/>
              </w:tcPr>
            </w:tcPrChange>
          </w:tcPr>
          <w:p w14:paraId="1F8F6D34" w14:textId="3E89814C"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30" w:author="Mohammad Nayeem Hasan" w:date="2022-10-03T02:47:00Z">
              <w:r>
                <w:rPr>
                  <w:rFonts w:ascii="Times New Roman" w:hAnsi="Times New Roman" w:cs="Times New Roman"/>
                  <w:bCs/>
                  <w:sz w:val="24"/>
                  <w:szCs w:val="24"/>
                </w:rPr>
                <w:t>83</w:t>
              </w:r>
            </w:ins>
            <w:del w:id="1731" w:author="Mohammad Nayeem Hasan" w:date="2022-10-03T02:47:00Z">
              <w:r w:rsidRPr="00093574" w:rsidDel="004C7788">
                <w:rPr>
                  <w:rFonts w:ascii="Times New Roman" w:hAnsi="Times New Roman" w:cs="Times New Roman"/>
                  <w:bCs/>
                  <w:sz w:val="24"/>
                  <w:szCs w:val="24"/>
                </w:rPr>
                <w:delText>76</w:delText>
              </w:r>
            </w:del>
            <w:r w:rsidRPr="00093574">
              <w:rPr>
                <w:rFonts w:ascii="Times New Roman" w:hAnsi="Times New Roman" w:cs="Times New Roman"/>
                <w:bCs/>
                <w:sz w:val="24"/>
                <w:szCs w:val="24"/>
              </w:rPr>
              <w:t xml:space="preserve"> (0.</w:t>
            </w:r>
            <w:ins w:id="1732" w:author="Mohammad Nayeem Hasan" w:date="2022-10-03T02:48:00Z">
              <w:r>
                <w:rPr>
                  <w:rFonts w:ascii="Times New Roman" w:hAnsi="Times New Roman" w:cs="Times New Roman"/>
                  <w:bCs/>
                  <w:sz w:val="24"/>
                  <w:szCs w:val="24"/>
                </w:rPr>
                <w:t>65</w:t>
              </w:r>
            </w:ins>
            <w:del w:id="1733" w:author="Mohammad Nayeem Hasan" w:date="2022-10-03T02:48: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ins w:id="1734" w:author="Mohammad Nayeem Hasan" w:date="2022-10-03T02:48:00Z">
              <w:r>
                <w:rPr>
                  <w:rFonts w:ascii="Times New Roman" w:hAnsi="Times New Roman" w:cs="Times New Roman"/>
                  <w:bCs/>
                  <w:sz w:val="24"/>
                  <w:szCs w:val="24"/>
                </w:rPr>
                <w:t>1.07</w:t>
              </w:r>
            </w:ins>
            <w:del w:id="1735" w:author="Mohammad Nayeem Hasan" w:date="2022-10-03T02:48:00Z">
              <w:r w:rsidRPr="00093574" w:rsidDel="004C7788">
                <w:rPr>
                  <w:rFonts w:ascii="Times New Roman" w:hAnsi="Times New Roman" w:cs="Times New Roman"/>
                  <w:bCs/>
                  <w:sz w:val="24"/>
                  <w:szCs w:val="24"/>
                </w:rPr>
                <w:delText>0.97</w:delText>
              </w:r>
            </w:del>
            <w:r w:rsidRPr="00093574">
              <w:rPr>
                <w:rFonts w:ascii="Times New Roman" w:hAnsi="Times New Roman" w:cs="Times New Roman"/>
                <w:bCs/>
                <w:sz w:val="24"/>
                <w:szCs w:val="24"/>
              </w:rPr>
              <w:t>)</w:t>
            </w:r>
          </w:p>
        </w:tc>
        <w:tc>
          <w:tcPr>
            <w:tcW w:w="992" w:type="pct"/>
            <w:vAlign w:val="center"/>
            <w:tcPrChange w:id="1736" w:author="Mohammad Nayeem Hasan" w:date="2022-10-05T02:04:00Z">
              <w:tcPr>
                <w:tcW w:w="677" w:type="pct"/>
                <w:gridSpan w:val="2"/>
                <w:vAlign w:val="center"/>
              </w:tcPr>
            </w:tcPrChange>
          </w:tcPr>
          <w:p w14:paraId="5C5D26A6" w14:textId="0004511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37" w:author="Mohammad Nayeem Hasan" w:date="2022-10-03T02:48:00Z">
              <w:r>
                <w:rPr>
                  <w:rFonts w:ascii="Times New Roman" w:hAnsi="Times New Roman" w:cs="Times New Roman"/>
                  <w:bCs/>
                  <w:sz w:val="24"/>
                  <w:szCs w:val="24"/>
                </w:rPr>
                <w:t>147</w:t>
              </w:r>
            </w:ins>
            <w:del w:id="1738" w:author="Mohammad Nayeem Hasan" w:date="2022-10-03T02:48:00Z">
              <w:r w:rsidRPr="00093574" w:rsidDel="004C7788">
                <w:rPr>
                  <w:rFonts w:ascii="Times New Roman" w:hAnsi="Times New Roman" w:cs="Times New Roman"/>
                  <w:bCs/>
                  <w:sz w:val="24"/>
                  <w:szCs w:val="24"/>
                </w:rPr>
                <w:delText>031</w:delText>
              </w:r>
            </w:del>
          </w:p>
        </w:tc>
      </w:tr>
      <w:tr w:rsidR="00854184" w:rsidRPr="00093574" w14:paraId="3FCA50A9" w14:textId="77777777" w:rsidTr="00C337BF">
        <w:trPr>
          <w:trHeight w:val="218"/>
          <w:trPrChange w:id="1739" w:author="Mohammad Nayeem Hasan" w:date="2022-10-05T02:04:00Z">
            <w:trPr>
              <w:gridAfter w:val="0"/>
              <w:trHeight w:val="218"/>
            </w:trPr>
          </w:trPrChange>
        </w:trPr>
        <w:tc>
          <w:tcPr>
            <w:tcW w:w="1344" w:type="pct"/>
            <w:tcBorders>
              <w:right w:val="nil"/>
            </w:tcBorders>
            <w:vAlign w:val="center"/>
            <w:tcPrChange w:id="1740" w:author="Mohammad Nayeem Hasan" w:date="2022-10-05T02:04:00Z">
              <w:tcPr>
                <w:tcW w:w="899" w:type="pct"/>
                <w:tcBorders>
                  <w:right w:val="single" w:sz="4" w:space="0" w:color="auto"/>
                </w:tcBorders>
                <w:vAlign w:val="center"/>
              </w:tcPr>
            </w:tcPrChange>
          </w:tcPr>
          <w:p w14:paraId="3A6AAD6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roofErr w:type="spellStart"/>
            <w:r w:rsidRPr="00093574">
              <w:rPr>
                <w:rFonts w:ascii="Times New Roman" w:hAnsi="Times New Roman" w:cs="Times New Roman"/>
                <w:bCs/>
                <w:sz w:val="24"/>
                <w:szCs w:val="24"/>
              </w:rPr>
              <w:t>Barishal</w:t>
            </w:r>
            <w:proofErr w:type="spellEnd"/>
          </w:p>
        </w:tc>
        <w:tc>
          <w:tcPr>
            <w:tcW w:w="900" w:type="pct"/>
            <w:tcBorders>
              <w:top w:val="nil"/>
              <w:left w:val="nil"/>
              <w:bottom w:val="nil"/>
            </w:tcBorders>
            <w:vAlign w:val="center"/>
            <w:tcPrChange w:id="1741" w:author="Mohammad Nayeem Hasan" w:date="2022-10-05T02:04:00Z">
              <w:tcPr>
                <w:tcW w:w="618" w:type="pct"/>
                <w:gridSpan w:val="2"/>
                <w:tcBorders>
                  <w:left w:val="single" w:sz="4" w:space="0" w:color="auto"/>
                </w:tcBorders>
                <w:vAlign w:val="center"/>
              </w:tcPr>
            </w:tcPrChange>
          </w:tcPr>
          <w:p w14:paraId="1C5B59D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742" w:author="Mohammad Nayeem Hasan" w:date="2022-10-05T02:04:00Z">
              <w:tcPr>
                <w:tcW w:w="583" w:type="pct"/>
                <w:tcBorders>
                  <w:right w:val="single" w:sz="4" w:space="0" w:color="auto"/>
                </w:tcBorders>
                <w:vAlign w:val="center"/>
              </w:tcPr>
            </w:tcPrChange>
          </w:tcPr>
          <w:p w14:paraId="77922022"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20" w:type="pct"/>
            <w:tcBorders>
              <w:left w:val="nil"/>
            </w:tcBorders>
            <w:vAlign w:val="center"/>
            <w:tcPrChange w:id="1743" w:author="Mohammad Nayeem Hasan" w:date="2022-10-05T02:04:00Z">
              <w:tcPr>
                <w:tcW w:w="631" w:type="pct"/>
                <w:gridSpan w:val="2"/>
                <w:tcBorders>
                  <w:left w:val="single" w:sz="4" w:space="0" w:color="auto"/>
                </w:tcBorders>
                <w:vAlign w:val="center"/>
              </w:tcPr>
            </w:tcPrChange>
          </w:tcPr>
          <w:p w14:paraId="113B1E9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744" w:author="Mohammad Nayeem Hasan" w:date="2022-10-05T02:04:00Z">
              <w:tcPr>
                <w:tcW w:w="677" w:type="pct"/>
                <w:gridSpan w:val="2"/>
                <w:vAlign w:val="center"/>
              </w:tcPr>
            </w:tcPrChange>
          </w:tcPr>
          <w:p w14:paraId="24111E7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45403BD5" w14:textId="76098028" w:rsidTr="006F0D60">
        <w:trPr>
          <w:gridAfter w:val="4"/>
          <w:wAfter w:w="3656" w:type="pct"/>
          <w:trHeight w:val="218"/>
        </w:trPr>
        <w:tc>
          <w:tcPr>
            <w:tcW w:w="1344" w:type="pct"/>
            <w:vAlign w:val="center"/>
          </w:tcPr>
          <w:p w14:paraId="4F853B49"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Mother’s Education</w:t>
            </w:r>
          </w:p>
        </w:tc>
      </w:tr>
      <w:tr w:rsidR="00854184" w:rsidRPr="00093574" w14:paraId="15C33EE0" w14:textId="77777777" w:rsidTr="00C337BF">
        <w:trPr>
          <w:trHeight w:val="218"/>
          <w:trPrChange w:id="1745" w:author="Mohammad Nayeem Hasan" w:date="2022-10-05T02:04:00Z">
            <w:trPr>
              <w:gridAfter w:val="0"/>
              <w:trHeight w:val="218"/>
            </w:trPr>
          </w:trPrChange>
        </w:trPr>
        <w:tc>
          <w:tcPr>
            <w:tcW w:w="1344" w:type="pct"/>
            <w:tcBorders>
              <w:right w:val="nil"/>
            </w:tcBorders>
            <w:vAlign w:val="center"/>
            <w:tcPrChange w:id="1746" w:author="Mohammad Nayeem Hasan" w:date="2022-10-05T02:04:00Z">
              <w:tcPr>
                <w:tcW w:w="899" w:type="pct"/>
                <w:tcBorders>
                  <w:right w:val="single" w:sz="4" w:space="0" w:color="auto"/>
                </w:tcBorders>
                <w:vAlign w:val="center"/>
              </w:tcPr>
            </w:tcPrChange>
          </w:tcPr>
          <w:p w14:paraId="4C442BD3"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complete or Higher</w:t>
            </w:r>
          </w:p>
        </w:tc>
        <w:tc>
          <w:tcPr>
            <w:tcW w:w="900" w:type="pct"/>
            <w:tcBorders>
              <w:top w:val="nil"/>
              <w:left w:val="nil"/>
              <w:bottom w:val="nil"/>
            </w:tcBorders>
            <w:vAlign w:val="center"/>
            <w:tcPrChange w:id="1747" w:author="Mohammad Nayeem Hasan" w:date="2022-10-05T02:04:00Z">
              <w:tcPr>
                <w:tcW w:w="618" w:type="pct"/>
                <w:gridSpan w:val="2"/>
                <w:tcBorders>
                  <w:left w:val="single" w:sz="4" w:space="0" w:color="auto"/>
                </w:tcBorders>
                <w:vAlign w:val="center"/>
              </w:tcPr>
            </w:tcPrChange>
          </w:tcPr>
          <w:p w14:paraId="5512EA0F" w14:textId="581FC28F"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1.7</w:t>
            </w:r>
            <w:ins w:id="1748" w:author="Mohammad Nayeem Hasan" w:date="2022-10-05T01:10:00Z">
              <w:r>
                <w:rPr>
                  <w:rFonts w:ascii="Times New Roman" w:hAnsi="Times New Roman" w:cs="Times New Roman"/>
                  <w:bCs/>
                  <w:sz w:val="24"/>
                  <w:szCs w:val="24"/>
                </w:rPr>
                <w:t>7</w:t>
              </w:r>
            </w:ins>
            <w:del w:id="1749" w:author="Mohammad Nayeem Hasan" w:date="2022-10-05T01:10: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(1.2</w:t>
            </w:r>
            <w:ins w:id="1750" w:author="Mohammad Nayeem Hasan" w:date="2022-10-05T01:10:00Z">
              <w:r>
                <w:rPr>
                  <w:rFonts w:ascii="Times New Roman" w:hAnsi="Times New Roman" w:cs="Times New Roman"/>
                  <w:bCs/>
                  <w:sz w:val="24"/>
                  <w:szCs w:val="24"/>
                </w:rPr>
                <w:t>9</w:t>
              </w:r>
            </w:ins>
            <w:del w:id="1751" w:author="Mohammad Nayeem Hasan" w:date="2022-10-05T01:10:00Z">
              <w:r w:rsidRPr="00093574" w:rsidDel="000138D6">
                <w:rPr>
                  <w:rFonts w:ascii="Times New Roman" w:hAnsi="Times New Roman" w:cs="Times New Roman"/>
                  <w:bCs/>
                  <w:sz w:val="24"/>
                  <w:szCs w:val="24"/>
                </w:rPr>
                <w:delText>6</w:delText>
              </w:r>
            </w:del>
            <w:r w:rsidRPr="00093574">
              <w:rPr>
                <w:rFonts w:ascii="Times New Roman" w:hAnsi="Times New Roman" w:cs="Times New Roman"/>
                <w:bCs/>
                <w:sz w:val="24"/>
                <w:szCs w:val="24"/>
              </w:rPr>
              <w:t>-2.4</w:t>
            </w:r>
            <w:ins w:id="1752" w:author="Mohammad Nayeem Hasan" w:date="2022-10-05T01:10:00Z">
              <w:r>
                <w:rPr>
                  <w:rFonts w:ascii="Times New Roman" w:hAnsi="Times New Roman" w:cs="Times New Roman"/>
                  <w:bCs/>
                  <w:sz w:val="24"/>
                  <w:szCs w:val="24"/>
                </w:rPr>
                <w:t>4</w:t>
              </w:r>
            </w:ins>
            <w:del w:id="1753" w:author="Mohammad Nayeem Hasan" w:date="2022-10-05T01:10:00Z">
              <w:r w:rsidRPr="00093574" w:rsidDel="000138D6">
                <w:rPr>
                  <w:rFonts w:ascii="Times New Roman" w:hAnsi="Times New Roman" w:cs="Times New Roman"/>
                  <w:bCs/>
                  <w:sz w:val="24"/>
                  <w:szCs w:val="24"/>
                </w:rPr>
                <w:delText>0</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754" w:author="Mohammad Nayeem Hasan" w:date="2022-10-05T02:04:00Z">
              <w:tcPr>
                <w:tcW w:w="583" w:type="pct"/>
                <w:tcBorders>
                  <w:right w:val="single" w:sz="4" w:space="0" w:color="auto"/>
                </w:tcBorders>
                <w:vAlign w:val="center"/>
              </w:tcPr>
            </w:tcPrChange>
          </w:tcPr>
          <w:p w14:paraId="51AA1EF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1755" w:author="Mohammad Nayeem Hasan" w:date="2022-10-05T02:04:00Z">
              <w:tcPr>
                <w:tcW w:w="631" w:type="pct"/>
                <w:gridSpan w:val="2"/>
                <w:tcBorders>
                  <w:left w:val="single" w:sz="4" w:space="0" w:color="auto"/>
                </w:tcBorders>
                <w:vAlign w:val="center"/>
              </w:tcPr>
            </w:tcPrChange>
          </w:tcPr>
          <w:p w14:paraId="6B6AEDFB" w14:textId="36B70A0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56" w:author="Mohammad Nayeem Hasan" w:date="2022-10-03T02:49:00Z">
              <w:r>
                <w:rPr>
                  <w:rFonts w:ascii="Times New Roman" w:hAnsi="Times New Roman" w:cs="Times New Roman"/>
                  <w:bCs/>
                  <w:sz w:val="24"/>
                  <w:szCs w:val="24"/>
                </w:rPr>
                <w:t>50</w:t>
              </w:r>
            </w:ins>
            <w:del w:id="1757" w:author="Mohammad Nayeem Hasan" w:date="2022-10-03T02:49:00Z">
              <w:r w:rsidRPr="00093574" w:rsidDel="004C7788">
                <w:rPr>
                  <w:rFonts w:ascii="Times New Roman" w:hAnsi="Times New Roman" w:cs="Times New Roman"/>
                  <w:bCs/>
                  <w:sz w:val="24"/>
                  <w:szCs w:val="24"/>
                </w:rPr>
                <w:delText>40</w:delText>
              </w:r>
            </w:del>
            <w:r w:rsidRPr="00093574">
              <w:rPr>
                <w:rFonts w:ascii="Times New Roman" w:hAnsi="Times New Roman" w:cs="Times New Roman"/>
                <w:bCs/>
                <w:sz w:val="24"/>
                <w:szCs w:val="24"/>
              </w:rPr>
              <w:t xml:space="preserve"> (1.</w:t>
            </w:r>
            <w:ins w:id="1758" w:author="Mohammad Nayeem Hasan" w:date="2022-10-03T02:49:00Z">
              <w:r>
                <w:rPr>
                  <w:rFonts w:ascii="Times New Roman" w:hAnsi="Times New Roman" w:cs="Times New Roman"/>
                  <w:bCs/>
                  <w:sz w:val="24"/>
                  <w:szCs w:val="24"/>
                </w:rPr>
                <w:t>16</w:t>
              </w:r>
            </w:ins>
            <w:del w:id="1759" w:author="Mohammad Nayeem Hasan" w:date="2022-10-03T02:49:00Z">
              <w:r w:rsidRPr="00093574" w:rsidDel="004C7788">
                <w:rPr>
                  <w:rFonts w:ascii="Times New Roman" w:hAnsi="Times New Roman" w:cs="Times New Roman"/>
                  <w:bCs/>
                  <w:sz w:val="24"/>
                  <w:szCs w:val="24"/>
                </w:rPr>
                <w:delText>07</w:delText>
              </w:r>
            </w:del>
            <w:r w:rsidRPr="00093574">
              <w:rPr>
                <w:rFonts w:ascii="Times New Roman" w:hAnsi="Times New Roman" w:cs="Times New Roman"/>
                <w:bCs/>
                <w:sz w:val="24"/>
                <w:szCs w:val="24"/>
              </w:rPr>
              <w:t>-1.</w:t>
            </w:r>
            <w:ins w:id="1760" w:author="Mohammad Nayeem Hasan" w:date="2022-10-03T02:49:00Z">
              <w:r>
                <w:rPr>
                  <w:rFonts w:ascii="Times New Roman" w:hAnsi="Times New Roman" w:cs="Times New Roman"/>
                  <w:bCs/>
                  <w:sz w:val="24"/>
                  <w:szCs w:val="24"/>
                </w:rPr>
                <w:t>93</w:t>
              </w:r>
            </w:ins>
            <w:del w:id="1761" w:author="Mohammad Nayeem Hasan" w:date="2022-10-03T02:49:00Z">
              <w:r w:rsidRPr="00093574" w:rsidDel="004C7788">
                <w:rPr>
                  <w:rFonts w:ascii="Times New Roman" w:hAnsi="Times New Roman" w:cs="Times New Roman"/>
                  <w:bCs/>
                  <w:sz w:val="24"/>
                  <w:szCs w:val="24"/>
                </w:rPr>
                <w:delText>82</w:delText>
              </w:r>
            </w:del>
            <w:r w:rsidRPr="00093574">
              <w:rPr>
                <w:rFonts w:ascii="Times New Roman" w:hAnsi="Times New Roman" w:cs="Times New Roman"/>
                <w:bCs/>
                <w:sz w:val="24"/>
                <w:szCs w:val="24"/>
              </w:rPr>
              <w:t>)</w:t>
            </w:r>
          </w:p>
        </w:tc>
        <w:tc>
          <w:tcPr>
            <w:tcW w:w="992" w:type="pct"/>
            <w:vAlign w:val="center"/>
            <w:tcPrChange w:id="1762" w:author="Mohammad Nayeem Hasan" w:date="2022-10-05T02:04:00Z">
              <w:tcPr>
                <w:tcW w:w="677" w:type="pct"/>
                <w:gridSpan w:val="2"/>
                <w:vAlign w:val="center"/>
              </w:tcPr>
            </w:tcPrChange>
          </w:tcPr>
          <w:p w14:paraId="00389546" w14:textId="3C4BD547" w:rsidR="00854184" w:rsidRPr="00093574" w:rsidRDefault="00854184" w:rsidP="003C3EE7">
            <w:pPr>
              <w:spacing w:after="0" w:line="240" w:lineRule="auto"/>
              <w:contextualSpacing/>
              <w:jc w:val="both"/>
              <w:rPr>
                <w:rFonts w:ascii="Times New Roman" w:hAnsi="Times New Roman" w:cs="Times New Roman"/>
                <w:bCs/>
                <w:sz w:val="24"/>
                <w:szCs w:val="24"/>
              </w:rPr>
            </w:pPr>
            <w:ins w:id="1763" w:author="Mohammad Nayeem Hasan" w:date="2022-10-03T02:50:00Z">
              <w:r>
                <w:rPr>
                  <w:rFonts w:ascii="Times New Roman" w:hAnsi="Times New Roman" w:cs="Times New Roman"/>
                  <w:bCs/>
                  <w:sz w:val="24"/>
                  <w:szCs w:val="24"/>
                </w:rPr>
                <w:t>0.002</w:t>
              </w:r>
            </w:ins>
            <w:del w:id="1764" w:author="Mohammad Nayeem Hasan" w:date="2022-10-03T02:49:00Z">
              <w:r w:rsidRPr="00093574" w:rsidDel="004C7788">
                <w:rPr>
                  <w:rFonts w:ascii="Times New Roman" w:hAnsi="Times New Roman" w:cs="Times New Roman"/>
                  <w:bCs/>
                  <w:sz w:val="24"/>
                  <w:szCs w:val="24"/>
                </w:rPr>
                <w:delText>&lt;0.05</w:delText>
              </w:r>
            </w:del>
          </w:p>
        </w:tc>
      </w:tr>
      <w:tr w:rsidR="00854184" w:rsidRPr="00093574" w14:paraId="4F133394" w14:textId="77777777" w:rsidTr="00C337BF">
        <w:trPr>
          <w:trHeight w:val="218"/>
          <w:trPrChange w:id="1765" w:author="Mohammad Nayeem Hasan" w:date="2022-10-05T02:04:00Z">
            <w:trPr>
              <w:gridAfter w:val="0"/>
              <w:trHeight w:val="218"/>
            </w:trPr>
          </w:trPrChange>
        </w:trPr>
        <w:tc>
          <w:tcPr>
            <w:tcW w:w="1344" w:type="pct"/>
            <w:tcBorders>
              <w:right w:val="nil"/>
            </w:tcBorders>
            <w:vAlign w:val="center"/>
            <w:tcPrChange w:id="1766" w:author="Mohammad Nayeem Hasan" w:date="2022-10-05T02:04:00Z">
              <w:tcPr>
                <w:tcW w:w="899" w:type="pct"/>
                <w:tcBorders>
                  <w:right w:val="single" w:sz="4" w:space="0" w:color="auto"/>
                </w:tcBorders>
                <w:vAlign w:val="center"/>
              </w:tcPr>
            </w:tcPrChange>
          </w:tcPr>
          <w:p w14:paraId="7E4FE3C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incomplete</w:t>
            </w:r>
          </w:p>
        </w:tc>
        <w:tc>
          <w:tcPr>
            <w:tcW w:w="900" w:type="pct"/>
            <w:tcBorders>
              <w:top w:val="nil"/>
              <w:left w:val="nil"/>
              <w:bottom w:val="nil"/>
            </w:tcBorders>
            <w:vAlign w:val="center"/>
            <w:tcPrChange w:id="1767" w:author="Mohammad Nayeem Hasan" w:date="2022-10-05T02:04:00Z">
              <w:tcPr>
                <w:tcW w:w="618" w:type="pct"/>
                <w:gridSpan w:val="2"/>
                <w:tcBorders>
                  <w:left w:val="single" w:sz="4" w:space="0" w:color="auto"/>
                </w:tcBorders>
                <w:vAlign w:val="center"/>
              </w:tcPr>
            </w:tcPrChange>
          </w:tcPr>
          <w:p w14:paraId="71675DE1" w14:textId="6090F16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w:t>
            </w:r>
            <w:ins w:id="1768" w:author="Mohammad Nayeem Hasan" w:date="2022-10-05T01:09:00Z">
              <w:r>
                <w:rPr>
                  <w:rFonts w:ascii="Times New Roman" w:hAnsi="Times New Roman" w:cs="Times New Roman"/>
                  <w:bCs/>
                  <w:sz w:val="24"/>
                  <w:szCs w:val="24"/>
                </w:rPr>
                <w:t>5</w:t>
              </w:r>
            </w:ins>
            <w:del w:id="1769" w:author="Mohammad Nayeem Hasan" w:date="2022-10-05T01:09:00Z">
              <w:r w:rsidRPr="00093574" w:rsidDel="007B7A30">
                <w:rPr>
                  <w:rFonts w:ascii="Times New Roman" w:hAnsi="Times New Roman" w:cs="Times New Roman"/>
                  <w:bCs/>
                  <w:sz w:val="24"/>
                  <w:szCs w:val="24"/>
                </w:rPr>
                <w:delText>0</w:delText>
              </w:r>
            </w:del>
            <w:r w:rsidRPr="00093574">
              <w:rPr>
                <w:rFonts w:ascii="Times New Roman" w:hAnsi="Times New Roman" w:cs="Times New Roman"/>
                <w:bCs/>
                <w:sz w:val="24"/>
                <w:szCs w:val="24"/>
              </w:rPr>
              <w:t xml:space="preserve"> (1.0</w:t>
            </w:r>
            <w:ins w:id="1770" w:author="Mohammad Nayeem Hasan" w:date="2022-10-05T01:09:00Z">
              <w:r>
                <w:rPr>
                  <w:rFonts w:ascii="Times New Roman" w:hAnsi="Times New Roman" w:cs="Times New Roman"/>
                  <w:bCs/>
                  <w:sz w:val="24"/>
                  <w:szCs w:val="24"/>
                </w:rPr>
                <w:t>3</w:t>
              </w:r>
            </w:ins>
            <w:del w:id="1771" w:author="Mohammad Nayeem Hasan" w:date="2022-10-05T01:09:00Z">
              <w:r w:rsidRPr="00093574" w:rsidDel="007B7A30">
                <w:rPr>
                  <w:rFonts w:ascii="Times New Roman" w:hAnsi="Times New Roman" w:cs="Times New Roman"/>
                  <w:bCs/>
                  <w:sz w:val="24"/>
                  <w:szCs w:val="24"/>
                </w:rPr>
                <w:delText>0</w:delText>
              </w:r>
            </w:del>
            <w:r w:rsidRPr="00093574">
              <w:rPr>
                <w:rFonts w:ascii="Times New Roman" w:hAnsi="Times New Roman" w:cs="Times New Roman"/>
                <w:bCs/>
                <w:sz w:val="24"/>
                <w:szCs w:val="24"/>
              </w:rPr>
              <w:t>-1.</w:t>
            </w:r>
            <w:ins w:id="1772" w:author="Mohammad Nayeem Hasan" w:date="2022-10-05T01:09:00Z">
              <w:r>
                <w:rPr>
                  <w:rFonts w:ascii="Times New Roman" w:hAnsi="Times New Roman" w:cs="Times New Roman"/>
                  <w:bCs/>
                  <w:sz w:val="24"/>
                  <w:szCs w:val="24"/>
                </w:rPr>
                <w:t>51</w:t>
              </w:r>
            </w:ins>
            <w:del w:id="1773" w:author="Mohammad Nayeem Hasan" w:date="2022-10-05T01:09:00Z">
              <w:r w:rsidRPr="00093574" w:rsidDel="007B7A30">
                <w:rPr>
                  <w:rFonts w:ascii="Times New Roman" w:hAnsi="Times New Roman" w:cs="Times New Roman"/>
                  <w:bCs/>
                  <w:sz w:val="24"/>
                  <w:szCs w:val="24"/>
                </w:rPr>
                <w:delText>45</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774" w:author="Mohammad Nayeem Hasan" w:date="2022-10-05T02:04:00Z">
              <w:tcPr>
                <w:tcW w:w="583" w:type="pct"/>
                <w:tcBorders>
                  <w:right w:val="single" w:sz="4" w:space="0" w:color="auto"/>
                </w:tcBorders>
                <w:vAlign w:val="center"/>
              </w:tcPr>
            </w:tcPrChange>
          </w:tcPr>
          <w:p w14:paraId="2589740E" w14:textId="50A196C2" w:rsidR="00854184" w:rsidRPr="00093574" w:rsidRDefault="00854184" w:rsidP="003C3EE7">
            <w:pPr>
              <w:spacing w:after="0" w:line="240" w:lineRule="auto"/>
              <w:contextualSpacing/>
              <w:jc w:val="both"/>
              <w:rPr>
                <w:rFonts w:ascii="Times New Roman" w:hAnsi="Times New Roman" w:cs="Times New Roman"/>
                <w:bCs/>
                <w:sz w:val="24"/>
                <w:szCs w:val="24"/>
              </w:rPr>
            </w:pPr>
            <w:del w:id="1775" w:author="Mohammad Nayeem Hasan" w:date="2022-10-05T01:09:00Z">
              <w:r w:rsidRPr="00093574" w:rsidDel="007B7A30">
                <w:rPr>
                  <w:rFonts w:ascii="Times New Roman" w:hAnsi="Times New Roman" w:cs="Times New Roman"/>
                  <w:bCs/>
                  <w:sz w:val="24"/>
                  <w:szCs w:val="24"/>
                </w:rPr>
                <w:delText>&lt;</w:delText>
              </w:r>
            </w:del>
            <w:r w:rsidRPr="00093574">
              <w:rPr>
                <w:rFonts w:ascii="Times New Roman" w:hAnsi="Times New Roman" w:cs="Times New Roman"/>
                <w:bCs/>
                <w:sz w:val="24"/>
                <w:szCs w:val="24"/>
              </w:rPr>
              <w:t>0.0</w:t>
            </w:r>
            <w:ins w:id="1776" w:author="Mohammad Nayeem Hasan" w:date="2022-10-05T01:10:00Z">
              <w:r>
                <w:rPr>
                  <w:rFonts w:ascii="Times New Roman" w:hAnsi="Times New Roman" w:cs="Times New Roman"/>
                  <w:bCs/>
                  <w:sz w:val="24"/>
                  <w:szCs w:val="24"/>
                </w:rPr>
                <w:t>22</w:t>
              </w:r>
            </w:ins>
            <w:del w:id="1777" w:author="Mohammad Nayeem Hasan" w:date="2022-10-05T01:10:00Z">
              <w:r w:rsidRPr="00093574" w:rsidDel="007B7A30">
                <w:rPr>
                  <w:rFonts w:ascii="Times New Roman" w:hAnsi="Times New Roman" w:cs="Times New Roman"/>
                  <w:bCs/>
                  <w:sz w:val="24"/>
                  <w:szCs w:val="24"/>
                </w:rPr>
                <w:delText>5</w:delText>
              </w:r>
            </w:del>
          </w:p>
        </w:tc>
        <w:tc>
          <w:tcPr>
            <w:tcW w:w="920" w:type="pct"/>
            <w:tcBorders>
              <w:left w:val="nil"/>
            </w:tcBorders>
            <w:vAlign w:val="center"/>
            <w:tcPrChange w:id="1778" w:author="Mohammad Nayeem Hasan" w:date="2022-10-05T02:04:00Z">
              <w:tcPr>
                <w:tcW w:w="631" w:type="pct"/>
                <w:gridSpan w:val="2"/>
                <w:tcBorders>
                  <w:left w:val="single" w:sz="4" w:space="0" w:color="auto"/>
                </w:tcBorders>
                <w:vAlign w:val="center"/>
              </w:tcPr>
            </w:tcPrChange>
          </w:tcPr>
          <w:p w14:paraId="483C8F52" w14:textId="30D5900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79" w:author="Mohammad Nayeem Hasan" w:date="2022-10-03T02:49:00Z">
              <w:r>
                <w:rPr>
                  <w:rFonts w:ascii="Times New Roman" w:hAnsi="Times New Roman" w:cs="Times New Roman"/>
                  <w:bCs/>
                  <w:sz w:val="24"/>
                  <w:szCs w:val="24"/>
                </w:rPr>
                <w:t>21</w:t>
              </w:r>
            </w:ins>
            <w:del w:id="1780" w:author="Mohammad Nayeem Hasan" w:date="2022-10-03T02:49:00Z">
              <w:r w:rsidRPr="00093574" w:rsidDel="004C7788">
                <w:rPr>
                  <w:rFonts w:ascii="Times New Roman" w:hAnsi="Times New Roman" w:cs="Times New Roman"/>
                  <w:bCs/>
                  <w:sz w:val="24"/>
                  <w:szCs w:val="24"/>
                </w:rPr>
                <w:delText>18</w:delText>
              </w:r>
            </w:del>
            <w:r w:rsidRPr="00093574">
              <w:rPr>
                <w:rFonts w:ascii="Times New Roman" w:hAnsi="Times New Roman" w:cs="Times New Roman"/>
                <w:bCs/>
                <w:sz w:val="24"/>
                <w:szCs w:val="24"/>
              </w:rPr>
              <w:t xml:space="preserve"> (</w:t>
            </w:r>
            <w:ins w:id="1781" w:author="Mohammad Nayeem Hasan" w:date="2022-10-03T02:49:00Z">
              <w:r>
                <w:rPr>
                  <w:rFonts w:ascii="Times New Roman" w:hAnsi="Times New Roman" w:cs="Times New Roman"/>
                  <w:bCs/>
                  <w:sz w:val="24"/>
                  <w:szCs w:val="24"/>
                </w:rPr>
                <w:t>1.01</w:t>
              </w:r>
            </w:ins>
            <w:del w:id="1782" w:author="Mohammad Nayeem Hasan" w:date="2022-10-03T02:49:00Z">
              <w:r w:rsidRPr="00093574" w:rsidDel="004C7788">
                <w:rPr>
                  <w:rFonts w:ascii="Times New Roman" w:hAnsi="Times New Roman" w:cs="Times New Roman"/>
                  <w:bCs/>
                  <w:sz w:val="24"/>
                  <w:szCs w:val="24"/>
                </w:rPr>
                <w:delText>0.98</w:delText>
              </w:r>
            </w:del>
            <w:r w:rsidRPr="00093574">
              <w:rPr>
                <w:rFonts w:ascii="Times New Roman" w:hAnsi="Times New Roman" w:cs="Times New Roman"/>
                <w:bCs/>
                <w:sz w:val="24"/>
                <w:szCs w:val="24"/>
              </w:rPr>
              <w:t>-1.4</w:t>
            </w:r>
            <w:ins w:id="1783" w:author="Mohammad Nayeem Hasan" w:date="2022-10-03T02:49:00Z">
              <w:r>
                <w:rPr>
                  <w:rFonts w:ascii="Times New Roman" w:hAnsi="Times New Roman" w:cs="Times New Roman"/>
                  <w:bCs/>
                  <w:sz w:val="24"/>
                  <w:szCs w:val="24"/>
                </w:rPr>
                <w:t>5</w:t>
              </w:r>
            </w:ins>
            <w:del w:id="1784" w:author="Mohammad Nayeem Hasan" w:date="2022-10-03T02:49: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992" w:type="pct"/>
            <w:vAlign w:val="center"/>
            <w:tcPrChange w:id="1785" w:author="Mohammad Nayeem Hasan" w:date="2022-10-05T02:04:00Z">
              <w:tcPr>
                <w:tcW w:w="677" w:type="pct"/>
                <w:gridSpan w:val="2"/>
                <w:vAlign w:val="center"/>
              </w:tcPr>
            </w:tcPrChange>
          </w:tcPr>
          <w:p w14:paraId="56532730" w14:textId="1393336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786" w:author="Mohammad Nayeem Hasan" w:date="2022-10-03T02:49:00Z">
              <w:r>
                <w:rPr>
                  <w:rFonts w:ascii="Times New Roman" w:hAnsi="Times New Roman" w:cs="Times New Roman"/>
                  <w:bCs/>
                  <w:sz w:val="24"/>
                  <w:szCs w:val="24"/>
                </w:rPr>
                <w:t>44</w:t>
              </w:r>
            </w:ins>
            <w:del w:id="1787" w:author="Mohammad Nayeem Hasan" w:date="2022-10-03T02:49:00Z">
              <w:r w:rsidRPr="00093574" w:rsidDel="004C7788">
                <w:rPr>
                  <w:rFonts w:ascii="Times New Roman" w:hAnsi="Times New Roman" w:cs="Times New Roman"/>
                  <w:bCs/>
                  <w:sz w:val="24"/>
                  <w:szCs w:val="24"/>
                </w:rPr>
                <w:delText>78</w:delText>
              </w:r>
            </w:del>
          </w:p>
        </w:tc>
      </w:tr>
      <w:tr w:rsidR="00854184" w:rsidRPr="00093574" w14:paraId="3D3EBC17" w14:textId="77777777" w:rsidTr="00C337BF">
        <w:trPr>
          <w:trHeight w:val="218"/>
          <w:trPrChange w:id="1788" w:author="Mohammad Nayeem Hasan" w:date="2022-10-05T02:04:00Z">
            <w:trPr>
              <w:gridAfter w:val="0"/>
              <w:trHeight w:val="218"/>
            </w:trPr>
          </w:trPrChange>
        </w:trPr>
        <w:tc>
          <w:tcPr>
            <w:tcW w:w="1344" w:type="pct"/>
            <w:tcBorders>
              <w:right w:val="nil"/>
            </w:tcBorders>
            <w:vAlign w:val="center"/>
            <w:tcPrChange w:id="1789" w:author="Mohammad Nayeem Hasan" w:date="2022-10-05T02:04:00Z">
              <w:tcPr>
                <w:tcW w:w="899" w:type="pct"/>
                <w:tcBorders>
                  <w:right w:val="single" w:sz="4" w:space="0" w:color="auto"/>
                </w:tcBorders>
                <w:vAlign w:val="center"/>
              </w:tcPr>
            </w:tcPrChange>
          </w:tcPr>
          <w:p w14:paraId="2EAE981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complete</w:t>
            </w:r>
          </w:p>
        </w:tc>
        <w:tc>
          <w:tcPr>
            <w:tcW w:w="900" w:type="pct"/>
            <w:tcBorders>
              <w:top w:val="nil"/>
              <w:left w:val="nil"/>
              <w:bottom w:val="nil"/>
            </w:tcBorders>
            <w:vAlign w:val="center"/>
            <w:tcPrChange w:id="1790" w:author="Mohammad Nayeem Hasan" w:date="2022-10-05T02:04:00Z">
              <w:tcPr>
                <w:tcW w:w="618" w:type="pct"/>
                <w:gridSpan w:val="2"/>
                <w:tcBorders>
                  <w:left w:val="single" w:sz="4" w:space="0" w:color="auto"/>
                </w:tcBorders>
                <w:vAlign w:val="center"/>
              </w:tcPr>
            </w:tcPrChange>
          </w:tcPr>
          <w:p w14:paraId="0F9BE662" w14:textId="5B3F545C"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791" w:author="Mohammad Nayeem Hasan" w:date="2022-10-05T01:09:00Z">
              <w:r>
                <w:rPr>
                  <w:rFonts w:ascii="Times New Roman" w:hAnsi="Times New Roman" w:cs="Times New Roman"/>
                  <w:bCs/>
                  <w:sz w:val="24"/>
                  <w:szCs w:val="24"/>
                </w:rPr>
                <w:t>7</w:t>
              </w:r>
            </w:ins>
            <w:del w:id="1792" w:author="Mohammad Nayeem Hasan" w:date="2022-10-05T01:09:00Z">
              <w:r w:rsidRPr="00093574" w:rsidDel="007B7A30">
                <w:rPr>
                  <w:rFonts w:ascii="Times New Roman" w:hAnsi="Times New Roman" w:cs="Times New Roman"/>
                  <w:bCs/>
                  <w:sz w:val="24"/>
                  <w:szCs w:val="24"/>
                </w:rPr>
                <w:delText>5</w:delText>
              </w:r>
            </w:del>
            <w:r w:rsidRPr="00093574">
              <w:rPr>
                <w:rFonts w:ascii="Times New Roman" w:hAnsi="Times New Roman" w:cs="Times New Roman"/>
                <w:bCs/>
                <w:sz w:val="24"/>
                <w:szCs w:val="24"/>
              </w:rPr>
              <w:t xml:space="preserve"> (0.7</w:t>
            </w:r>
            <w:ins w:id="1793" w:author="Mohammad Nayeem Hasan" w:date="2022-10-05T01:09:00Z">
              <w:r>
                <w:rPr>
                  <w:rFonts w:ascii="Times New Roman" w:hAnsi="Times New Roman" w:cs="Times New Roman"/>
                  <w:bCs/>
                  <w:sz w:val="24"/>
                  <w:szCs w:val="24"/>
                </w:rPr>
                <w:t>8</w:t>
              </w:r>
            </w:ins>
            <w:del w:id="1794" w:author="Mohammad Nayeem Hasan" w:date="2022-10-05T01:09: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-1.</w:t>
            </w:r>
            <w:ins w:id="1795" w:author="Mohammad Nayeem Hasan" w:date="2022-10-05T01:09:00Z">
              <w:r>
                <w:rPr>
                  <w:rFonts w:ascii="Times New Roman" w:hAnsi="Times New Roman" w:cs="Times New Roman"/>
                  <w:bCs/>
                  <w:sz w:val="24"/>
                  <w:szCs w:val="24"/>
                </w:rPr>
                <w:t>22</w:t>
              </w:r>
            </w:ins>
            <w:del w:id="1796" w:author="Mohammad Nayeem Hasan" w:date="2022-10-05T01:09:00Z">
              <w:r w:rsidRPr="00093574" w:rsidDel="007B7A30">
                <w:rPr>
                  <w:rFonts w:ascii="Times New Roman" w:hAnsi="Times New Roman" w:cs="Times New Roman"/>
                  <w:bCs/>
                  <w:sz w:val="24"/>
                  <w:szCs w:val="24"/>
                </w:rPr>
                <w:delText>15</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797" w:author="Mohammad Nayeem Hasan" w:date="2022-10-05T02:04:00Z">
              <w:tcPr>
                <w:tcW w:w="583" w:type="pct"/>
                <w:tcBorders>
                  <w:right w:val="single" w:sz="4" w:space="0" w:color="auto"/>
                </w:tcBorders>
                <w:vAlign w:val="center"/>
              </w:tcPr>
            </w:tcPrChange>
          </w:tcPr>
          <w:p w14:paraId="6AE1F02D" w14:textId="6991A7C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98" w:author="Mohammad Nayeem Hasan" w:date="2022-10-05T01:09:00Z">
              <w:r>
                <w:rPr>
                  <w:rFonts w:ascii="Times New Roman" w:hAnsi="Times New Roman" w:cs="Times New Roman"/>
                  <w:bCs/>
                  <w:sz w:val="24"/>
                  <w:szCs w:val="24"/>
                </w:rPr>
                <w:t>810</w:t>
              </w:r>
            </w:ins>
            <w:del w:id="1799" w:author="Mohammad Nayeem Hasan" w:date="2022-10-05T01:09:00Z">
              <w:r w:rsidRPr="00093574" w:rsidDel="007B7A30">
                <w:rPr>
                  <w:rFonts w:ascii="Times New Roman" w:hAnsi="Times New Roman" w:cs="Times New Roman"/>
                  <w:bCs/>
                  <w:sz w:val="24"/>
                  <w:szCs w:val="24"/>
                </w:rPr>
                <w:delText>620</w:delText>
              </w:r>
            </w:del>
          </w:p>
        </w:tc>
        <w:tc>
          <w:tcPr>
            <w:tcW w:w="920" w:type="pct"/>
            <w:tcBorders>
              <w:left w:val="nil"/>
            </w:tcBorders>
            <w:vAlign w:val="center"/>
            <w:tcPrChange w:id="1800" w:author="Mohammad Nayeem Hasan" w:date="2022-10-05T02:04:00Z">
              <w:tcPr>
                <w:tcW w:w="631" w:type="pct"/>
                <w:gridSpan w:val="2"/>
                <w:tcBorders>
                  <w:left w:val="single" w:sz="4" w:space="0" w:color="auto"/>
                </w:tcBorders>
                <w:vAlign w:val="center"/>
              </w:tcPr>
            </w:tcPrChange>
          </w:tcPr>
          <w:p w14:paraId="6CDC8E5F" w14:textId="35CD03C8"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801" w:author="Mohammad Nayeem Hasan" w:date="2022-10-03T02:48:00Z">
              <w:r>
                <w:rPr>
                  <w:rFonts w:ascii="Times New Roman" w:hAnsi="Times New Roman" w:cs="Times New Roman"/>
                  <w:bCs/>
                  <w:sz w:val="24"/>
                  <w:szCs w:val="24"/>
                </w:rPr>
                <w:t>6</w:t>
              </w:r>
            </w:ins>
            <w:del w:id="1802"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(0.</w:t>
            </w:r>
            <w:ins w:id="1803" w:author="Mohammad Nayeem Hasan" w:date="2022-10-03T02:48:00Z">
              <w:r>
                <w:rPr>
                  <w:rFonts w:ascii="Times New Roman" w:hAnsi="Times New Roman" w:cs="Times New Roman"/>
                  <w:bCs/>
                  <w:sz w:val="24"/>
                  <w:szCs w:val="24"/>
                </w:rPr>
                <w:t>80</w:t>
              </w:r>
            </w:ins>
            <w:del w:id="1804" w:author="Mohammad Nayeem Hasan" w:date="2022-10-03T02:48:00Z">
              <w:r w:rsidRPr="00093574" w:rsidDel="004C7788">
                <w:rPr>
                  <w:rFonts w:ascii="Times New Roman" w:hAnsi="Times New Roman" w:cs="Times New Roman"/>
                  <w:bCs/>
                  <w:sz w:val="24"/>
                  <w:szCs w:val="24"/>
                </w:rPr>
                <w:delText>78</w:delText>
              </w:r>
            </w:del>
            <w:r w:rsidRPr="00093574">
              <w:rPr>
                <w:rFonts w:ascii="Times New Roman" w:hAnsi="Times New Roman" w:cs="Times New Roman"/>
                <w:bCs/>
                <w:sz w:val="24"/>
                <w:szCs w:val="24"/>
              </w:rPr>
              <w:t>-1.1</w:t>
            </w:r>
            <w:ins w:id="1805" w:author="Mohammad Nayeem Hasan" w:date="2022-10-03T02:48:00Z">
              <w:r>
                <w:rPr>
                  <w:rFonts w:ascii="Times New Roman" w:hAnsi="Times New Roman" w:cs="Times New Roman"/>
                  <w:bCs/>
                  <w:sz w:val="24"/>
                  <w:szCs w:val="24"/>
                </w:rPr>
                <w:t>6</w:t>
              </w:r>
            </w:ins>
            <w:del w:id="1806"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992" w:type="pct"/>
            <w:vAlign w:val="center"/>
            <w:tcPrChange w:id="1807" w:author="Mohammad Nayeem Hasan" w:date="2022-10-05T02:04:00Z">
              <w:tcPr>
                <w:tcW w:w="677" w:type="pct"/>
                <w:gridSpan w:val="2"/>
                <w:vAlign w:val="center"/>
              </w:tcPr>
            </w:tcPrChange>
          </w:tcPr>
          <w:p w14:paraId="644EC740" w14:textId="13FD4AA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08" w:author="Mohammad Nayeem Hasan" w:date="2022-10-03T02:48:00Z">
              <w:r>
                <w:rPr>
                  <w:rFonts w:ascii="Times New Roman" w:hAnsi="Times New Roman" w:cs="Times New Roman"/>
                  <w:bCs/>
                  <w:sz w:val="24"/>
                  <w:szCs w:val="24"/>
                </w:rPr>
                <w:t>673</w:t>
              </w:r>
            </w:ins>
            <w:del w:id="1809" w:author="Mohammad Nayeem Hasan" w:date="2022-10-03T02:48:00Z">
              <w:r w:rsidRPr="00093574" w:rsidDel="004C7788">
                <w:rPr>
                  <w:rFonts w:ascii="Times New Roman" w:hAnsi="Times New Roman" w:cs="Times New Roman"/>
                  <w:bCs/>
                  <w:sz w:val="24"/>
                  <w:szCs w:val="24"/>
                </w:rPr>
                <w:delText>540</w:delText>
              </w:r>
            </w:del>
          </w:p>
        </w:tc>
      </w:tr>
      <w:tr w:rsidR="00854184" w:rsidRPr="00093574" w14:paraId="26932525" w14:textId="77777777" w:rsidTr="00C337BF">
        <w:trPr>
          <w:trHeight w:val="218"/>
          <w:trPrChange w:id="1810" w:author="Mohammad Nayeem Hasan" w:date="2022-10-05T02:04:00Z">
            <w:trPr>
              <w:gridAfter w:val="0"/>
              <w:trHeight w:val="218"/>
            </w:trPr>
          </w:trPrChange>
        </w:trPr>
        <w:tc>
          <w:tcPr>
            <w:tcW w:w="1344" w:type="pct"/>
            <w:tcBorders>
              <w:right w:val="nil"/>
            </w:tcBorders>
            <w:vAlign w:val="center"/>
            <w:tcPrChange w:id="1811" w:author="Mohammad Nayeem Hasan" w:date="2022-10-05T02:04:00Z">
              <w:tcPr>
                <w:tcW w:w="899" w:type="pct"/>
                <w:tcBorders>
                  <w:right w:val="single" w:sz="4" w:space="0" w:color="auto"/>
                </w:tcBorders>
                <w:vAlign w:val="center"/>
              </w:tcPr>
            </w:tcPrChange>
          </w:tcPr>
          <w:p w14:paraId="2AC2900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incomplete</w:t>
            </w:r>
          </w:p>
        </w:tc>
        <w:tc>
          <w:tcPr>
            <w:tcW w:w="900" w:type="pct"/>
            <w:tcBorders>
              <w:top w:val="nil"/>
              <w:left w:val="nil"/>
              <w:bottom w:val="nil"/>
            </w:tcBorders>
            <w:vAlign w:val="center"/>
            <w:tcPrChange w:id="1812" w:author="Mohammad Nayeem Hasan" w:date="2022-10-05T02:04:00Z">
              <w:tcPr>
                <w:tcW w:w="618" w:type="pct"/>
                <w:gridSpan w:val="2"/>
                <w:tcBorders>
                  <w:left w:val="single" w:sz="4" w:space="0" w:color="auto"/>
                </w:tcBorders>
                <w:vAlign w:val="center"/>
              </w:tcPr>
            </w:tcPrChange>
          </w:tcPr>
          <w:p w14:paraId="14991E7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813" w:author="Mohammad Nayeem Hasan" w:date="2022-10-05T02:04:00Z">
              <w:tcPr>
                <w:tcW w:w="583" w:type="pct"/>
                <w:tcBorders>
                  <w:right w:val="single" w:sz="4" w:space="0" w:color="auto"/>
                </w:tcBorders>
                <w:vAlign w:val="center"/>
              </w:tcPr>
            </w:tcPrChange>
          </w:tcPr>
          <w:p w14:paraId="5132FA4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1814" w:author="Mohammad Nayeem Hasan" w:date="2022-10-05T02:04:00Z">
              <w:tcPr>
                <w:tcW w:w="631" w:type="pct"/>
                <w:gridSpan w:val="2"/>
                <w:tcBorders>
                  <w:left w:val="single" w:sz="4" w:space="0" w:color="auto"/>
                </w:tcBorders>
                <w:vAlign w:val="center"/>
              </w:tcPr>
            </w:tcPrChange>
          </w:tcPr>
          <w:p w14:paraId="0E3176E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1815" w:author="Mohammad Nayeem Hasan" w:date="2022-10-05T02:04:00Z">
              <w:tcPr>
                <w:tcW w:w="677" w:type="pct"/>
                <w:gridSpan w:val="2"/>
                <w:vAlign w:val="center"/>
              </w:tcPr>
            </w:tcPrChange>
          </w:tcPr>
          <w:p w14:paraId="1AAAD3F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7E1854E1" w14:textId="77777777" w:rsidTr="00C337BF">
        <w:trPr>
          <w:trHeight w:val="218"/>
          <w:trPrChange w:id="1816" w:author="Mohammad Nayeem Hasan" w:date="2022-10-05T02:04:00Z">
            <w:trPr>
              <w:gridAfter w:val="0"/>
              <w:trHeight w:val="218"/>
            </w:trPr>
          </w:trPrChange>
        </w:trPr>
        <w:tc>
          <w:tcPr>
            <w:tcW w:w="1344" w:type="pct"/>
            <w:tcBorders>
              <w:right w:val="nil"/>
            </w:tcBorders>
            <w:vAlign w:val="center"/>
            <w:tcPrChange w:id="1817" w:author="Mohammad Nayeem Hasan" w:date="2022-10-05T02:04:00Z">
              <w:tcPr>
                <w:tcW w:w="899" w:type="pct"/>
                <w:tcBorders>
                  <w:right w:val="single" w:sz="4" w:space="0" w:color="auto"/>
                </w:tcBorders>
                <w:vAlign w:val="center"/>
              </w:tcPr>
            </w:tcPrChange>
          </w:tcPr>
          <w:p w14:paraId="7604B190" w14:textId="77777777" w:rsidR="00854184" w:rsidRPr="00FA2BD5"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Wealth Index</w:t>
            </w:r>
          </w:p>
        </w:tc>
        <w:tc>
          <w:tcPr>
            <w:tcW w:w="900" w:type="pct"/>
            <w:tcBorders>
              <w:top w:val="nil"/>
              <w:left w:val="nil"/>
              <w:bottom w:val="nil"/>
            </w:tcBorders>
            <w:vAlign w:val="center"/>
            <w:tcPrChange w:id="1818" w:author="Mohammad Nayeem Hasan" w:date="2022-10-05T02:04:00Z">
              <w:tcPr>
                <w:tcW w:w="618" w:type="pct"/>
                <w:gridSpan w:val="2"/>
                <w:tcBorders>
                  <w:left w:val="single" w:sz="4" w:space="0" w:color="auto"/>
                </w:tcBorders>
                <w:vAlign w:val="center"/>
              </w:tcPr>
            </w:tcPrChange>
          </w:tcPr>
          <w:p w14:paraId="18F427A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844" w:type="pct"/>
            <w:tcBorders>
              <w:top w:val="nil"/>
              <w:bottom w:val="nil"/>
              <w:right w:val="nil"/>
            </w:tcBorders>
            <w:vAlign w:val="center"/>
            <w:tcPrChange w:id="1819" w:author="Mohammad Nayeem Hasan" w:date="2022-10-05T02:04:00Z">
              <w:tcPr>
                <w:tcW w:w="583" w:type="pct"/>
                <w:tcBorders>
                  <w:right w:val="single" w:sz="4" w:space="0" w:color="auto"/>
                </w:tcBorders>
                <w:vAlign w:val="center"/>
              </w:tcPr>
            </w:tcPrChange>
          </w:tcPr>
          <w:p w14:paraId="69A1FCA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20" w:type="pct"/>
            <w:tcBorders>
              <w:left w:val="nil"/>
            </w:tcBorders>
            <w:vAlign w:val="center"/>
            <w:tcPrChange w:id="1820" w:author="Mohammad Nayeem Hasan" w:date="2022-10-05T02:04:00Z">
              <w:tcPr>
                <w:tcW w:w="631" w:type="pct"/>
                <w:gridSpan w:val="2"/>
                <w:tcBorders>
                  <w:left w:val="single" w:sz="4" w:space="0" w:color="auto"/>
                </w:tcBorders>
                <w:vAlign w:val="center"/>
              </w:tcPr>
            </w:tcPrChange>
          </w:tcPr>
          <w:p w14:paraId="0674FCF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92" w:type="pct"/>
            <w:vAlign w:val="center"/>
            <w:tcPrChange w:id="1821" w:author="Mohammad Nayeem Hasan" w:date="2022-10-05T02:04:00Z">
              <w:tcPr>
                <w:tcW w:w="677" w:type="pct"/>
                <w:gridSpan w:val="2"/>
                <w:vAlign w:val="center"/>
              </w:tcPr>
            </w:tcPrChange>
          </w:tcPr>
          <w:p w14:paraId="511A6EC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09CBC428" w14:textId="77777777" w:rsidTr="00C337BF">
        <w:trPr>
          <w:trHeight w:val="218"/>
          <w:trPrChange w:id="1822" w:author="Mohammad Nayeem Hasan" w:date="2022-10-05T02:07:00Z">
            <w:trPr>
              <w:gridAfter w:val="0"/>
              <w:trHeight w:val="218"/>
            </w:trPr>
          </w:trPrChange>
        </w:trPr>
        <w:tc>
          <w:tcPr>
            <w:tcW w:w="1344" w:type="pct"/>
            <w:tcBorders>
              <w:bottom w:val="nil"/>
              <w:right w:val="nil"/>
            </w:tcBorders>
            <w:vAlign w:val="center"/>
            <w:tcPrChange w:id="1823" w:author="Mohammad Nayeem Hasan" w:date="2022-10-05T02:07:00Z">
              <w:tcPr>
                <w:tcW w:w="899" w:type="pct"/>
                <w:tcBorders>
                  <w:right w:val="single" w:sz="4" w:space="0" w:color="auto"/>
                </w:tcBorders>
                <w:vAlign w:val="center"/>
              </w:tcPr>
            </w:tcPrChange>
          </w:tcPr>
          <w:p w14:paraId="067D295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Richest</w:t>
            </w:r>
          </w:p>
        </w:tc>
        <w:tc>
          <w:tcPr>
            <w:tcW w:w="900" w:type="pct"/>
            <w:tcBorders>
              <w:top w:val="nil"/>
              <w:left w:val="nil"/>
              <w:bottom w:val="nil"/>
            </w:tcBorders>
            <w:vAlign w:val="center"/>
            <w:tcPrChange w:id="1824" w:author="Mohammad Nayeem Hasan" w:date="2022-10-05T02:07:00Z">
              <w:tcPr>
                <w:tcW w:w="618" w:type="pct"/>
                <w:gridSpan w:val="2"/>
                <w:tcBorders>
                  <w:left w:val="single" w:sz="4" w:space="0" w:color="auto"/>
                </w:tcBorders>
                <w:vAlign w:val="center"/>
              </w:tcPr>
            </w:tcPrChange>
          </w:tcPr>
          <w:p w14:paraId="3D6F66EA" w14:textId="230F4AA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w:t>
            </w:r>
            <w:ins w:id="1825" w:author="Mohammad Nayeem Hasan" w:date="2022-10-05T01:11:00Z">
              <w:r>
                <w:rPr>
                  <w:rFonts w:ascii="Times New Roman" w:hAnsi="Times New Roman" w:cs="Times New Roman"/>
                  <w:bCs/>
                  <w:sz w:val="24"/>
                  <w:szCs w:val="24"/>
                </w:rPr>
                <w:t>2</w:t>
              </w:r>
            </w:ins>
            <w:del w:id="1826" w:author="Mohammad Nayeem Hasan" w:date="2022-10-05T01:11:00Z">
              <w:r w:rsidRPr="00093574" w:rsidDel="000138D6">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(0.98-1.7</w:t>
            </w:r>
            <w:ins w:id="1827" w:author="Mohammad Nayeem Hasan" w:date="2022-10-05T01:11:00Z">
              <w:r>
                <w:rPr>
                  <w:rFonts w:ascii="Times New Roman" w:hAnsi="Times New Roman" w:cs="Times New Roman"/>
                  <w:bCs/>
                  <w:sz w:val="24"/>
                  <w:szCs w:val="24"/>
                </w:rPr>
                <w:t>8</w:t>
              </w:r>
            </w:ins>
            <w:del w:id="1828" w:author="Mohammad Nayeem Hasan" w:date="2022-10-05T01:11:00Z">
              <w:r w:rsidRPr="00093574" w:rsidDel="000138D6">
                <w:rPr>
                  <w:rFonts w:ascii="Times New Roman" w:hAnsi="Times New Roman" w:cs="Times New Roman"/>
                  <w:bCs/>
                  <w:sz w:val="24"/>
                  <w:szCs w:val="24"/>
                </w:rPr>
                <w:delText>9</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1829" w:author="Mohammad Nayeem Hasan" w:date="2022-10-05T02:07:00Z">
              <w:tcPr>
                <w:tcW w:w="583" w:type="pct"/>
                <w:tcBorders>
                  <w:right w:val="single" w:sz="4" w:space="0" w:color="auto"/>
                </w:tcBorders>
                <w:vAlign w:val="center"/>
              </w:tcPr>
            </w:tcPrChange>
          </w:tcPr>
          <w:p w14:paraId="75CBE237" w14:textId="37D221A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0.06</w:t>
            </w:r>
            <w:ins w:id="1830" w:author="Mohammad Nayeem Hasan" w:date="2022-10-05T01:11:00Z">
              <w:r>
                <w:rPr>
                  <w:rFonts w:ascii="Times New Roman" w:hAnsi="Times New Roman" w:cs="Times New Roman"/>
                  <w:bCs/>
                  <w:sz w:val="24"/>
                  <w:szCs w:val="24"/>
                </w:rPr>
                <w:t>7</w:t>
              </w:r>
            </w:ins>
            <w:del w:id="1831" w:author="Mohammad Nayeem Hasan" w:date="2022-10-05T01:11:00Z">
              <w:r w:rsidRPr="00093574" w:rsidDel="000138D6">
                <w:rPr>
                  <w:rFonts w:ascii="Times New Roman" w:hAnsi="Times New Roman" w:cs="Times New Roman"/>
                  <w:bCs/>
                  <w:sz w:val="24"/>
                  <w:szCs w:val="24"/>
                </w:rPr>
                <w:delText>3</w:delText>
              </w:r>
            </w:del>
          </w:p>
        </w:tc>
        <w:tc>
          <w:tcPr>
            <w:tcW w:w="920" w:type="pct"/>
            <w:tcBorders>
              <w:left w:val="nil"/>
              <w:bottom w:val="nil"/>
            </w:tcBorders>
            <w:shd w:val="clear" w:color="auto" w:fill="auto"/>
            <w:vAlign w:val="center"/>
            <w:tcPrChange w:id="1832" w:author="Mohammad Nayeem Hasan" w:date="2022-10-05T02:07:00Z">
              <w:tcPr>
                <w:tcW w:w="631" w:type="pct"/>
                <w:gridSpan w:val="2"/>
                <w:tcBorders>
                  <w:left w:val="single" w:sz="4" w:space="0" w:color="auto"/>
                </w:tcBorders>
                <w:shd w:val="clear" w:color="auto" w:fill="auto"/>
                <w:vAlign w:val="center"/>
              </w:tcPr>
            </w:tcPrChange>
          </w:tcPr>
          <w:p w14:paraId="6067029A" w14:textId="4B1D61C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833" w:author="Mohammad Nayeem Hasan" w:date="2022-10-03T02:52:00Z">
              <w:r>
                <w:rPr>
                  <w:rFonts w:ascii="Times New Roman" w:hAnsi="Times New Roman" w:cs="Times New Roman"/>
                  <w:bCs/>
                  <w:sz w:val="24"/>
                  <w:szCs w:val="24"/>
                </w:rPr>
                <w:t>26</w:t>
              </w:r>
            </w:ins>
            <w:del w:id="1834" w:author="Mohammad Nayeem Hasan" w:date="2022-10-03T02:52:00Z">
              <w:r w:rsidRPr="00093574" w:rsidDel="001F187E">
                <w:rPr>
                  <w:rFonts w:ascii="Times New Roman" w:hAnsi="Times New Roman" w:cs="Times New Roman"/>
                  <w:bCs/>
                  <w:sz w:val="24"/>
                  <w:szCs w:val="24"/>
                </w:rPr>
                <w:delText>71</w:delText>
              </w:r>
            </w:del>
            <w:r w:rsidRPr="00093574">
              <w:rPr>
                <w:rFonts w:ascii="Times New Roman" w:hAnsi="Times New Roman" w:cs="Times New Roman"/>
                <w:bCs/>
                <w:sz w:val="24"/>
                <w:szCs w:val="24"/>
              </w:rPr>
              <w:t xml:space="preserve"> (1.</w:t>
            </w:r>
            <w:ins w:id="1835" w:author="Mohammad Nayeem Hasan" w:date="2022-10-03T02:52:00Z">
              <w:r>
                <w:rPr>
                  <w:rFonts w:ascii="Times New Roman" w:hAnsi="Times New Roman" w:cs="Times New Roman"/>
                  <w:bCs/>
                  <w:sz w:val="24"/>
                  <w:szCs w:val="24"/>
                </w:rPr>
                <w:t>08</w:t>
              </w:r>
            </w:ins>
            <w:del w:id="1836" w:author="Mohammad Nayeem Hasan" w:date="2022-10-03T02:52:00Z">
              <w:r w:rsidRPr="00093574" w:rsidDel="001F187E">
                <w:rPr>
                  <w:rFonts w:ascii="Times New Roman" w:hAnsi="Times New Roman" w:cs="Times New Roman"/>
                  <w:bCs/>
                  <w:sz w:val="24"/>
                  <w:szCs w:val="24"/>
                </w:rPr>
                <w:delText>37</w:delText>
              </w:r>
            </w:del>
            <w:r w:rsidRPr="00093574">
              <w:rPr>
                <w:rFonts w:ascii="Times New Roman" w:hAnsi="Times New Roman" w:cs="Times New Roman"/>
                <w:bCs/>
                <w:sz w:val="24"/>
                <w:szCs w:val="24"/>
              </w:rPr>
              <w:t>-</w:t>
            </w:r>
            <w:ins w:id="1837" w:author="Mohammad Nayeem Hasan" w:date="2022-10-03T02:52:00Z">
              <w:r>
                <w:rPr>
                  <w:rFonts w:ascii="Times New Roman" w:hAnsi="Times New Roman" w:cs="Times New Roman"/>
                  <w:bCs/>
                  <w:sz w:val="24"/>
                  <w:szCs w:val="24"/>
                </w:rPr>
                <w:t>1.48</w:t>
              </w:r>
            </w:ins>
            <w:del w:id="1838" w:author="Mohammad Nayeem Hasan" w:date="2022-10-03T02:52:00Z">
              <w:r w:rsidRPr="00093574" w:rsidDel="001F187E">
                <w:rPr>
                  <w:rFonts w:ascii="Times New Roman" w:hAnsi="Times New Roman" w:cs="Times New Roman"/>
                  <w:bCs/>
                  <w:sz w:val="24"/>
                  <w:szCs w:val="24"/>
                </w:rPr>
                <w:delText>2.14</w:delText>
              </w:r>
            </w:del>
            <w:r w:rsidRPr="00093574">
              <w:rPr>
                <w:rFonts w:ascii="Times New Roman" w:hAnsi="Times New Roman" w:cs="Times New Roman"/>
                <w:bCs/>
                <w:sz w:val="24"/>
                <w:szCs w:val="24"/>
              </w:rPr>
              <w:t>)</w:t>
            </w:r>
          </w:p>
        </w:tc>
        <w:tc>
          <w:tcPr>
            <w:tcW w:w="992" w:type="pct"/>
            <w:tcBorders>
              <w:bottom w:val="nil"/>
            </w:tcBorders>
            <w:shd w:val="clear" w:color="auto" w:fill="auto"/>
            <w:vAlign w:val="center"/>
            <w:tcPrChange w:id="1839" w:author="Mohammad Nayeem Hasan" w:date="2022-10-05T02:07:00Z">
              <w:tcPr>
                <w:tcW w:w="677" w:type="pct"/>
                <w:gridSpan w:val="2"/>
                <w:shd w:val="clear" w:color="auto" w:fill="auto"/>
                <w:vAlign w:val="center"/>
              </w:tcPr>
            </w:tcPrChange>
          </w:tcPr>
          <w:p w14:paraId="6ADBB56B" w14:textId="67A646D5" w:rsidR="00854184" w:rsidRPr="00093574" w:rsidRDefault="00854184" w:rsidP="003C3EE7">
            <w:pPr>
              <w:spacing w:after="0" w:line="240" w:lineRule="auto"/>
              <w:contextualSpacing/>
              <w:jc w:val="both"/>
              <w:rPr>
                <w:rFonts w:ascii="Times New Roman" w:hAnsi="Times New Roman" w:cs="Times New Roman"/>
                <w:bCs/>
                <w:sz w:val="24"/>
                <w:szCs w:val="24"/>
              </w:rPr>
            </w:pPr>
            <w:del w:id="1840" w:author="Mohammad Nayeem Hasan" w:date="2022-10-03T02:52:00Z">
              <w:r w:rsidRPr="00093574" w:rsidDel="001F187E">
                <w:rPr>
                  <w:rFonts w:ascii="Times New Roman" w:hAnsi="Times New Roman" w:cs="Times New Roman"/>
                  <w:bCs/>
                  <w:sz w:val="24"/>
                  <w:szCs w:val="24"/>
                </w:rPr>
                <w:delText>&lt;</w:delText>
              </w:r>
            </w:del>
            <w:r w:rsidRPr="00093574">
              <w:rPr>
                <w:rFonts w:ascii="Times New Roman" w:hAnsi="Times New Roman" w:cs="Times New Roman"/>
                <w:bCs/>
                <w:sz w:val="24"/>
                <w:szCs w:val="24"/>
              </w:rPr>
              <w:t>0.00</w:t>
            </w:r>
            <w:ins w:id="1841" w:author="Mohammad Nayeem Hasan" w:date="2022-10-03T02:52:00Z">
              <w:r>
                <w:rPr>
                  <w:rFonts w:ascii="Times New Roman" w:hAnsi="Times New Roman" w:cs="Times New Roman"/>
                  <w:bCs/>
                  <w:sz w:val="24"/>
                  <w:szCs w:val="24"/>
                </w:rPr>
                <w:t>3</w:t>
              </w:r>
            </w:ins>
            <w:del w:id="1842" w:author="Mohammad Nayeem Hasan" w:date="2022-10-03T02:52:00Z">
              <w:r w:rsidRPr="00093574" w:rsidDel="001F187E">
                <w:rPr>
                  <w:rFonts w:ascii="Times New Roman" w:hAnsi="Times New Roman" w:cs="Times New Roman"/>
                  <w:bCs/>
                  <w:sz w:val="24"/>
                  <w:szCs w:val="24"/>
                </w:rPr>
                <w:delText>1</w:delText>
              </w:r>
            </w:del>
          </w:p>
        </w:tc>
      </w:tr>
      <w:tr w:rsidR="00854184" w:rsidRPr="00093574" w14:paraId="50171E4A" w14:textId="77777777" w:rsidTr="00C337BF">
        <w:trPr>
          <w:trHeight w:val="218"/>
          <w:trPrChange w:id="1843" w:author="Mohammad Nayeem Hasan" w:date="2022-10-05T02:07:00Z">
            <w:trPr>
              <w:gridAfter w:val="0"/>
              <w:trHeight w:val="218"/>
            </w:trPr>
          </w:trPrChange>
        </w:trPr>
        <w:tc>
          <w:tcPr>
            <w:tcW w:w="1344" w:type="pct"/>
            <w:tcBorders>
              <w:top w:val="nil"/>
              <w:bottom w:val="nil"/>
              <w:right w:val="nil"/>
            </w:tcBorders>
            <w:vAlign w:val="center"/>
            <w:tcPrChange w:id="1844" w:author="Mohammad Nayeem Hasan" w:date="2022-10-05T02:07:00Z">
              <w:tcPr>
                <w:tcW w:w="899" w:type="pct"/>
                <w:tcBorders>
                  <w:right w:val="single" w:sz="4" w:space="0" w:color="auto"/>
                </w:tcBorders>
                <w:vAlign w:val="center"/>
              </w:tcPr>
            </w:tcPrChange>
          </w:tcPr>
          <w:p w14:paraId="6930F6CA"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Middle</w:t>
            </w:r>
          </w:p>
        </w:tc>
        <w:tc>
          <w:tcPr>
            <w:tcW w:w="900" w:type="pct"/>
            <w:tcBorders>
              <w:top w:val="nil"/>
              <w:left w:val="nil"/>
              <w:bottom w:val="nil"/>
            </w:tcBorders>
            <w:vAlign w:val="center"/>
            <w:tcPrChange w:id="1845" w:author="Mohammad Nayeem Hasan" w:date="2022-10-05T02:07:00Z">
              <w:tcPr>
                <w:tcW w:w="618" w:type="pct"/>
                <w:gridSpan w:val="2"/>
                <w:tcBorders>
                  <w:left w:val="single" w:sz="4" w:space="0" w:color="auto"/>
                </w:tcBorders>
                <w:vAlign w:val="center"/>
              </w:tcPr>
            </w:tcPrChange>
          </w:tcPr>
          <w:p w14:paraId="263F771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1.02 (0.87-1.21)</w:t>
            </w:r>
          </w:p>
        </w:tc>
        <w:tc>
          <w:tcPr>
            <w:tcW w:w="844" w:type="pct"/>
            <w:tcBorders>
              <w:top w:val="nil"/>
              <w:bottom w:val="nil"/>
              <w:right w:val="nil"/>
            </w:tcBorders>
            <w:vAlign w:val="center"/>
            <w:tcPrChange w:id="1846" w:author="Mohammad Nayeem Hasan" w:date="2022-10-05T02:07:00Z">
              <w:tcPr>
                <w:tcW w:w="583" w:type="pct"/>
                <w:tcBorders>
                  <w:right w:val="single" w:sz="4" w:space="0" w:color="auto"/>
                </w:tcBorders>
                <w:vAlign w:val="center"/>
              </w:tcPr>
            </w:tcPrChange>
          </w:tcPr>
          <w:p w14:paraId="6BC756FC" w14:textId="69C419EC"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47" w:author="Mohammad Nayeem Hasan" w:date="2022-10-05T01:11:00Z">
              <w:r>
                <w:rPr>
                  <w:rFonts w:ascii="Times New Roman" w:hAnsi="Times New Roman" w:cs="Times New Roman"/>
                  <w:bCs/>
                  <w:sz w:val="24"/>
                  <w:szCs w:val="24"/>
                </w:rPr>
                <w:t>812</w:t>
              </w:r>
            </w:ins>
            <w:del w:id="1848" w:author="Mohammad Nayeem Hasan" w:date="2022-10-05T01:11:00Z">
              <w:r w:rsidRPr="00093574" w:rsidDel="000138D6">
                <w:rPr>
                  <w:rFonts w:ascii="Times New Roman" w:hAnsi="Times New Roman" w:cs="Times New Roman"/>
                  <w:bCs/>
                  <w:sz w:val="24"/>
                  <w:szCs w:val="24"/>
                </w:rPr>
                <w:delText>794</w:delText>
              </w:r>
            </w:del>
          </w:p>
        </w:tc>
        <w:tc>
          <w:tcPr>
            <w:tcW w:w="920" w:type="pct"/>
            <w:tcBorders>
              <w:top w:val="nil"/>
              <w:left w:val="nil"/>
              <w:bottom w:val="nil"/>
            </w:tcBorders>
            <w:vAlign w:val="center"/>
            <w:tcPrChange w:id="1849" w:author="Mohammad Nayeem Hasan" w:date="2022-10-05T02:07:00Z">
              <w:tcPr>
                <w:tcW w:w="631" w:type="pct"/>
                <w:gridSpan w:val="2"/>
                <w:tcBorders>
                  <w:left w:val="single" w:sz="4" w:space="0" w:color="auto"/>
                </w:tcBorders>
                <w:vAlign w:val="center"/>
              </w:tcPr>
            </w:tcPrChange>
          </w:tcPr>
          <w:p w14:paraId="12AAB817" w14:textId="46734D49"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1.12 (0.9</w:t>
            </w:r>
            <w:ins w:id="1850" w:author="Mohammad Nayeem Hasan" w:date="2022-10-03T02:53:00Z">
              <w:r>
                <w:rPr>
                  <w:rFonts w:ascii="Times New Roman" w:hAnsi="Times New Roman" w:cs="Times New Roman"/>
                  <w:bCs/>
                  <w:sz w:val="24"/>
                  <w:szCs w:val="24"/>
                </w:rPr>
                <w:t>6</w:t>
              </w:r>
            </w:ins>
            <w:del w:id="1851" w:author="Mohammad Nayeem Hasan" w:date="2022-10-03T02:53: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-1.</w:t>
            </w:r>
            <w:ins w:id="1852" w:author="Mohammad Nayeem Hasan" w:date="2022-10-03T02:53:00Z">
              <w:r>
                <w:rPr>
                  <w:rFonts w:ascii="Times New Roman" w:hAnsi="Times New Roman" w:cs="Times New Roman"/>
                  <w:bCs/>
                  <w:sz w:val="24"/>
                  <w:szCs w:val="24"/>
                </w:rPr>
                <w:t>31</w:t>
              </w:r>
            </w:ins>
            <w:del w:id="1853" w:author="Mohammad Nayeem Hasan" w:date="2022-10-03T02:53:00Z">
              <w:r w:rsidRPr="00093574" w:rsidDel="001F187E">
                <w:rPr>
                  <w:rFonts w:ascii="Times New Roman" w:hAnsi="Times New Roman" w:cs="Times New Roman"/>
                  <w:bCs/>
                  <w:sz w:val="24"/>
                  <w:szCs w:val="24"/>
                </w:rPr>
                <w:delText>29</w:delText>
              </w:r>
            </w:del>
            <w:r w:rsidRPr="00093574">
              <w:rPr>
                <w:rFonts w:ascii="Times New Roman" w:hAnsi="Times New Roman" w:cs="Times New Roman"/>
                <w:bCs/>
                <w:sz w:val="24"/>
                <w:szCs w:val="24"/>
              </w:rPr>
              <w:t>)</w:t>
            </w:r>
          </w:p>
        </w:tc>
        <w:tc>
          <w:tcPr>
            <w:tcW w:w="992" w:type="pct"/>
            <w:tcBorders>
              <w:top w:val="nil"/>
              <w:bottom w:val="nil"/>
            </w:tcBorders>
            <w:vAlign w:val="center"/>
            <w:tcPrChange w:id="1854" w:author="Mohammad Nayeem Hasan" w:date="2022-10-05T02:07:00Z">
              <w:tcPr>
                <w:tcW w:w="677" w:type="pct"/>
                <w:gridSpan w:val="2"/>
                <w:vAlign w:val="center"/>
              </w:tcPr>
            </w:tcPrChange>
          </w:tcPr>
          <w:p w14:paraId="3A650254" w14:textId="48937C76"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55" w:author="Mohammad Nayeem Hasan" w:date="2022-10-03T02:53:00Z">
              <w:r>
                <w:rPr>
                  <w:rFonts w:ascii="Times New Roman" w:hAnsi="Times New Roman" w:cs="Times New Roman"/>
                  <w:bCs/>
                  <w:sz w:val="24"/>
                  <w:szCs w:val="24"/>
                </w:rPr>
                <w:t>137</w:t>
              </w:r>
            </w:ins>
            <w:del w:id="1856" w:author="Mohammad Nayeem Hasan" w:date="2022-10-03T02:53:00Z">
              <w:r w:rsidRPr="00093574" w:rsidDel="001F187E">
                <w:rPr>
                  <w:rFonts w:ascii="Times New Roman" w:hAnsi="Times New Roman" w:cs="Times New Roman"/>
                  <w:bCs/>
                  <w:sz w:val="24"/>
                  <w:szCs w:val="24"/>
                </w:rPr>
                <w:delText>094</w:delText>
              </w:r>
            </w:del>
          </w:p>
        </w:tc>
      </w:tr>
      <w:tr w:rsidR="00854184" w:rsidRPr="00093574" w14:paraId="2D5B7B10" w14:textId="77777777" w:rsidTr="00C337BF">
        <w:trPr>
          <w:trHeight w:val="218"/>
          <w:trPrChange w:id="1857" w:author="Mohammad Nayeem Hasan" w:date="2022-10-05T02:07:00Z">
            <w:trPr>
              <w:gridAfter w:val="0"/>
              <w:trHeight w:val="218"/>
            </w:trPr>
          </w:trPrChange>
        </w:trPr>
        <w:tc>
          <w:tcPr>
            <w:tcW w:w="1344" w:type="pct"/>
            <w:tcBorders>
              <w:top w:val="nil"/>
              <w:right w:val="nil"/>
            </w:tcBorders>
            <w:vAlign w:val="center"/>
            <w:tcPrChange w:id="1858" w:author="Mohammad Nayeem Hasan" w:date="2022-10-05T02:07:00Z">
              <w:tcPr>
                <w:tcW w:w="899" w:type="pct"/>
                <w:tcBorders>
                  <w:right w:val="single" w:sz="4" w:space="0" w:color="auto"/>
                </w:tcBorders>
                <w:vAlign w:val="center"/>
              </w:tcPr>
            </w:tcPrChange>
          </w:tcPr>
          <w:p w14:paraId="21F1EB8E"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lastRenderedPageBreak/>
              <w:t>Poorest</w:t>
            </w:r>
          </w:p>
        </w:tc>
        <w:tc>
          <w:tcPr>
            <w:tcW w:w="900" w:type="pct"/>
            <w:tcBorders>
              <w:top w:val="nil"/>
              <w:left w:val="nil"/>
              <w:bottom w:val="nil"/>
            </w:tcBorders>
            <w:vAlign w:val="center"/>
            <w:tcPrChange w:id="1859" w:author="Mohammad Nayeem Hasan" w:date="2022-10-05T02:07:00Z">
              <w:tcPr>
                <w:tcW w:w="618" w:type="pct"/>
                <w:gridSpan w:val="2"/>
                <w:tcBorders>
                  <w:left w:val="single" w:sz="4" w:space="0" w:color="auto"/>
                </w:tcBorders>
                <w:vAlign w:val="center"/>
              </w:tcPr>
            </w:tcPrChange>
          </w:tcPr>
          <w:p w14:paraId="2B010D96"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1860" w:author="Mohammad Nayeem Hasan" w:date="2022-10-05T02:07:00Z">
              <w:tcPr>
                <w:tcW w:w="583" w:type="pct"/>
                <w:tcBorders>
                  <w:right w:val="single" w:sz="4" w:space="0" w:color="auto"/>
                </w:tcBorders>
                <w:vAlign w:val="center"/>
              </w:tcPr>
            </w:tcPrChange>
          </w:tcPr>
          <w:p w14:paraId="6272EB5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top w:val="nil"/>
              <w:left w:val="nil"/>
            </w:tcBorders>
            <w:vAlign w:val="center"/>
            <w:tcPrChange w:id="1861" w:author="Mohammad Nayeem Hasan" w:date="2022-10-05T02:07:00Z">
              <w:tcPr>
                <w:tcW w:w="631" w:type="pct"/>
                <w:gridSpan w:val="2"/>
                <w:tcBorders>
                  <w:left w:val="single" w:sz="4" w:space="0" w:color="auto"/>
                </w:tcBorders>
                <w:vAlign w:val="center"/>
              </w:tcPr>
            </w:tcPrChange>
          </w:tcPr>
          <w:p w14:paraId="448FAA48"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tcBorders>
              <w:top w:val="nil"/>
            </w:tcBorders>
            <w:vAlign w:val="center"/>
            <w:tcPrChange w:id="1862" w:author="Mohammad Nayeem Hasan" w:date="2022-10-05T02:07:00Z">
              <w:tcPr>
                <w:tcW w:w="677" w:type="pct"/>
                <w:gridSpan w:val="2"/>
                <w:vAlign w:val="center"/>
              </w:tcPr>
            </w:tcPrChange>
          </w:tcPr>
          <w:p w14:paraId="5684527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rsidDel="00F703B1" w14:paraId="3442608C" w14:textId="40AE86EA" w:rsidTr="00C337BF">
        <w:trPr>
          <w:trHeight w:val="218"/>
          <w:del w:id="1863" w:author="Mohammad Nayeem Hasan" w:date="2022-10-05T02:09:00Z"/>
          <w:trPrChange w:id="1864" w:author="Mohammad Nayeem Hasan" w:date="2022-10-05T02:04:00Z">
            <w:trPr>
              <w:gridAfter w:val="0"/>
              <w:trHeight w:val="218"/>
            </w:trPr>
          </w:trPrChange>
        </w:trPr>
        <w:tc>
          <w:tcPr>
            <w:tcW w:w="1344" w:type="pct"/>
            <w:tcBorders>
              <w:right w:val="nil"/>
            </w:tcBorders>
            <w:vAlign w:val="center"/>
            <w:tcPrChange w:id="1865" w:author="Mohammad Nayeem Hasan" w:date="2022-10-05T02:04:00Z">
              <w:tcPr>
                <w:tcW w:w="899" w:type="pct"/>
                <w:tcBorders>
                  <w:right w:val="single" w:sz="4" w:space="0" w:color="auto"/>
                </w:tcBorders>
                <w:vAlign w:val="center"/>
              </w:tcPr>
            </w:tcPrChange>
          </w:tcPr>
          <w:p w14:paraId="298CEFA1" w14:textId="00D9C505" w:rsidR="00854184" w:rsidRPr="00405D72" w:rsidDel="00F703B1" w:rsidRDefault="00854184" w:rsidP="007471AE">
            <w:pPr>
              <w:spacing w:after="0" w:line="240" w:lineRule="auto"/>
              <w:contextualSpacing/>
              <w:jc w:val="both"/>
              <w:rPr>
                <w:del w:id="1866" w:author="Mohammad Nayeem Hasan" w:date="2022-10-05T02:09:00Z"/>
                <w:rFonts w:ascii="Times New Roman" w:hAnsi="Times New Roman" w:cs="Times New Roman"/>
                <w:b/>
                <w:bCs/>
                <w:sz w:val="24"/>
                <w:szCs w:val="24"/>
              </w:rPr>
            </w:pPr>
            <w:del w:id="1867" w:author="Mohammad Nayeem Hasan" w:date="2022-10-05T02:09:00Z">
              <w:r w:rsidRPr="00405D72" w:rsidDel="00F703B1">
                <w:rPr>
                  <w:rFonts w:ascii="Times New Roman" w:hAnsi="Times New Roman" w:cs="Times New Roman"/>
                  <w:b/>
                  <w:bCs/>
                  <w:sz w:val="24"/>
                  <w:szCs w:val="24"/>
                </w:rPr>
                <w:delText>Religion</w:delText>
              </w:r>
            </w:del>
          </w:p>
        </w:tc>
        <w:tc>
          <w:tcPr>
            <w:tcW w:w="900" w:type="pct"/>
            <w:tcBorders>
              <w:top w:val="nil"/>
              <w:left w:val="nil"/>
              <w:bottom w:val="nil"/>
            </w:tcBorders>
            <w:vAlign w:val="center"/>
            <w:tcPrChange w:id="1868" w:author="Mohammad Nayeem Hasan" w:date="2022-10-05T02:04:00Z">
              <w:tcPr>
                <w:tcW w:w="618" w:type="pct"/>
                <w:gridSpan w:val="2"/>
                <w:tcBorders>
                  <w:left w:val="single" w:sz="4" w:space="0" w:color="auto"/>
                </w:tcBorders>
                <w:vAlign w:val="center"/>
              </w:tcPr>
            </w:tcPrChange>
          </w:tcPr>
          <w:p w14:paraId="72E56F7F" w14:textId="3D67FBAD" w:rsidR="00854184" w:rsidRPr="00093574" w:rsidDel="00F703B1" w:rsidRDefault="00854184" w:rsidP="007471AE">
            <w:pPr>
              <w:spacing w:after="0" w:line="240" w:lineRule="auto"/>
              <w:contextualSpacing/>
              <w:jc w:val="both"/>
              <w:rPr>
                <w:del w:id="1869"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870" w:author="Mohammad Nayeem Hasan" w:date="2022-10-05T02:04:00Z">
              <w:tcPr>
                <w:tcW w:w="583" w:type="pct"/>
                <w:tcBorders>
                  <w:right w:val="single" w:sz="4" w:space="0" w:color="auto"/>
                </w:tcBorders>
                <w:vAlign w:val="center"/>
              </w:tcPr>
            </w:tcPrChange>
          </w:tcPr>
          <w:p w14:paraId="66F345E8" w14:textId="592EF1CA" w:rsidR="00854184" w:rsidRPr="00093574" w:rsidDel="00F703B1" w:rsidRDefault="00854184" w:rsidP="007471AE">
            <w:pPr>
              <w:spacing w:after="0" w:line="240" w:lineRule="auto"/>
              <w:contextualSpacing/>
              <w:jc w:val="both"/>
              <w:rPr>
                <w:del w:id="1871" w:author="Mohammad Nayeem Hasan" w:date="2022-10-05T02:09:00Z"/>
                <w:rFonts w:ascii="Times New Roman" w:hAnsi="Times New Roman" w:cs="Times New Roman"/>
                <w:bCs/>
                <w:sz w:val="24"/>
                <w:szCs w:val="24"/>
              </w:rPr>
            </w:pPr>
          </w:p>
        </w:tc>
        <w:tc>
          <w:tcPr>
            <w:tcW w:w="920" w:type="pct"/>
            <w:tcBorders>
              <w:left w:val="nil"/>
            </w:tcBorders>
            <w:vAlign w:val="center"/>
            <w:tcPrChange w:id="1872" w:author="Mohammad Nayeem Hasan" w:date="2022-10-05T02:04:00Z">
              <w:tcPr>
                <w:tcW w:w="631" w:type="pct"/>
                <w:gridSpan w:val="2"/>
                <w:tcBorders>
                  <w:left w:val="single" w:sz="4" w:space="0" w:color="auto"/>
                </w:tcBorders>
                <w:vAlign w:val="center"/>
              </w:tcPr>
            </w:tcPrChange>
          </w:tcPr>
          <w:p w14:paraId="1403CC34" w14:textId="78FEC4CC" w:rsidR="00854184" w:rsidRPr="00093574" w:rsidDel="00F703B1" w:rsidRDefault="00854184" w:rsidP="007471AE">
            <w:pPr>
              <w:spacing w:after="0" w:line="240" w:lineRule="auto"/>
              <w:contextualSpacing/>
              <w:jc w:val="both"/>
              <w:rPr>
                <w:del w:id="1873" w:author="Mohammad Nayeem Hasan" w:date="2022-10-05T02:09:00Z"/>
                <w:rFonts w:ascii="Times New Roman" w:hAnsi="Times New Roman" w:cs="Times New Roman"/>
                <w:bCs/>
                <w:sz w:val="24"/>
                <w:szCs w:val="24"/>
              </w:rPr>
            </w:pPr>
          </w:p>
        </w:tc>
        <w:tc>
          <w:tcPr>
            <w:tcW w:w="992" w:type="pct"/>
            <w:vAlign w:val="center"/>
            <w:tcPrChange w:id="1874" w:author="Mohammad Nayeem Hasan" w:date="2022-10-05T02:04:00Z">
              <w:tcPr>
                <w:tcW w:w="677" w:type="pct"/>
                <w:gridSpan w:val="2"/>
                <w:vAlign w:val="center"/>
              </w:tcPr>
            </w:tcPrChange>
          </w:tcPr>
          <w:p w14:paraId="70BD9678" w14:textId="60D0ADF5" w:rsidR="00854184" w:rsidRPr="00093574" w:rsidDel="00F703B1" w:rsidRDefault="00854184" w:rsidP="007471AE">
            <w:pPr>
              <w:spacing w:after="0" w:line="240" w:lineRule="auto"/>
              <w:contextualSpacing/>
              <w:jc w:val="both"/>
              <w:rPr>
                <w:del w:id="1875" w:author="Mohammad Nayeem Hasan" w:date="2022-10-05T02:09:00Z"/>
                <w:rFonts w:ascii="Times New Roman" w:hAnsi="Times New Roman" w:cs="Times New Roman"/>
                <w:bCs/>
                <w:sz w:val="24"/>
                <w:szCs w:val="24"/>
              </w:rPr>
            </w:pPr>
          </w:p>
        </w:tc>
      </w:tr>
      <w:tr w:rsidR="00854184" w:rsidRPr="00093574" w:rsidDel="00F703B1" w14:paraId="4DE86AFB" w14:textId="4FBA4610" w:rsidTr="00C337BF">
        <w:trPr>
          <w:trHeight w:val="218"/>
          <w:del w:id="1876" w:author="Mohammad Nayeem Hasan" w:date="2022-10-05T02:09:00Z"/>
          <w:trPrChange w:id="1877" w:author="Mohammad Nayeem Hasan" w:date="2022-10-05T02:04:00Z">
            <w:trPr>
              <w:gridAfter w:val="0"/>
              <w:trHeight w:val="218"/>
            </w:trPr>
          </w:trPrChange>
        </w:trPr>
        <w:tc>
          <w:tcPr>
            <w:tcW w:w="1344" w:type="pct"/>
            <w:tcBorders>
              <w:right w:val="nil"/>
            </w:tcBorders>
            <w:vAlign w:val="center"/>
            <w:tcPrChange w:id="1878" w:author="Mohammad Nayeem Hasan" w:date="2022-10-05T02:04:00Z">
              <w:tcPr>
                <w:tcW w:w="899" w:type="pct"/>
                <w:tcBorders>
                  <w:right w:val="single" w:sz="4" w:space="0" w:color="auto"/>
                </w:tcBorders>
                <w:vAlign w:val="center"/>
              </w:tcPr>
            </w:tcPrChange>
          </w:tcPr>
          <w:p w14:paraId="717EA483" w14:textId="35CA9D0C" w:rsidR="00854184" w:rsidRPr="00093574" w:rsidDel="00F703B1" w:rsidRDefault="00854184" w:rsidP="00C7572E">
            <w:pPr>
              <w:spacing w:after="0" w:line="240" w:lineRule="auto"/>
              <w:contextualSpacing/>
              <w:jc w:val="both"/>
              <w:rPr>
                <w:del w:id="1879" w:author="Mohammad Nayeem Hasan" w:date="2022-10-05T02:09:00Z"/>
                <w:rFonts w:ascii="Times New Roman" w:hAnsi="Times New Roman" w:cs="Times New Roman"/>
                <w:bCs/>
                <w:sz w:val="24"/>
                <w:szCs w:val="24"/>
              </w:rPr>
            </w:pPr>
            <w:del w:id="1880" w:author="Mohammad Nayeem Hasan" w:date="2022-10-05T02:09:00Z">
              <w:r w:rsidRPr="00093574" w:rsidDel="00F703B1">
                <w:rPr>
                  <w:rFonts w:ascii="Times New Roman" w:hAnsi="Times New Roman" w:cs="Times New Roman"/>
                  <w:bCs/>
                  <w:sz w:val="24"/>
                  <w:szCs w:val="24"/>
                </w:rPr>
                <w:delText>Islam</w:delText>
              </w:r>
            </w:del>
          </w:p>
        </w:tc>
        <w:tc>
          <w:tcPr>
            <w:tcW w:w="900" w:type="pct"/>
            <w:tcBorders>
              <w:top w:val="nil"/>
              <w:left w:val="nil"/>
              <w:bottom w:val="nil"/>
            </w:tcBorders>
            <w:vAlign w:val="center"/>
            <w:tcPrChange w:id="1881" w:author="Mohammad Nayeem Hasan" w:date="2022-10-05T02:04:00Z">
              <w:tcPr>
                <w:tcW w:w="618" w:type="pct"/>
                <w:gridSpan w:val="2"/>
                <w:tcBorders>
                  <w:left w:val="single" w:sz="4" w:space="0" w:color="auto"/>
                </w:tcBorders>
                <w:vAlign w:val="center"/>
              </w:tcPr>
            </w:tcPrChange>
          </w:tcPr>
          <w:p w14:paraId="15FDAF0B" w14:textId="0E152238" w:rsidR="00854184" w:rsidRPr="00093574" w:rsidDel="00F703B1" w:rsidRDefault="00854184" w:rsidP="00C7572E">
            <w:pPr>
              <w:spacing w:after="0" w:line="240" w:lineRule="auto"/>
              <w:contextualSpacing/>
              <w:jc w:val="both"/>
              <w:rPr>
                <w:del w:id="1882"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883" w:author="Mohammad Nayeem Hasan" w:date="2022-10-05T02:04:00Z">
              <w:tcPr>
                <w:tcW w:w="583" w:type="pct"/>
                <w:tcBorders>
                  <w:right w:val="single" w:sz="4" w:space="0" w:color="auto"/>
                </w:tcBorders>
                <w:vAlign w:val="center"/>
              </w:tcPr>
            </w:tcPrChange>
          </w:tcPr>
          <w:p w14:paraId="4030F5EA" w14:textId="19F716B4" w:rsidR="00854184" w:rsidRPr="00093574" w:rsidDel="00F703B1" w:rsidRDefault="00854184" w:rsidP="00C7572E">
            <w:pPr>
              <w:spacing w:after="0" w:line="240" w:lineRule="auto"/>
              <w:contextualSpacing/>
              <w:jc w:val="both"/>
              <w:rPr>
                <w:del w:id="1884" w:author="Mohammad Nayeem Hasan" w:date="2022-10-05T02:09:00Z"/>
                <w:rFonts w:ascii="Times New Roman" w:hAnsi="Times New Roman" w:cs="Times New Roman"/>
                <w:bCs/>
                <w:sz w:val="24"/>
                <w:szCs w:val="24"/>
              </w:rPr>
            </w:pPr>
          </w:p>
        </w:tc>
        <w:tc>
          <w:tcPr>
            <w:tcW w:w="920" w:type="pct"/>
            <w:tcBorders>
              <w:left w:val="nil"/>
            </w:tcBorders>
            <w:vAlign w:val="center"/>
            <w:tcPrChange w:id="1885" w:author="Mohammad Nayeem Hasan" w:date="2022-10-05T02:04:00Z">
              <w:tcPr>
                <w:tcW w:w="631" w:type="pct"/>
                <w:gridSpan w:val="2"/>
                <w:tcBorders>
                  <w:left w:val="single" w:sz="4" w:space="0" w:color="auto"/>
                </w:tcBorders>
                <w:vAlign w:val="center"/>
              </w:tcPr>
            </w:tcPrChange>
          </w:tcPr>
          <w:p w14:paraId="032ADB84" w14:textId="18D0251C" w:rsidR="00854184" w:rsidRPr="00093574" w:rsidDel="00F703B1" w:rsidRDefault="00854184" w:rsidP="00C7572E">
            <w:pPr>
              <w:spacing w:after="0" w:line="240" w:lineRule="auto"/>
              <w:contextualSpacing/>
              <w:jc w:val="both"/>
              <w:rPr>
                <w:del w:id="1886" w:author="Mohammad Nayeem Hasan" w:date="2022-10-05T02:09:00Z"/>
                <w:rFonts w:ascii="Times New Roman" w:hAnsi="Times New Roman" w:cs="Times New Roman"/>
                <w:bCs/>
                <w:sz w:val="24"/>
                <w:szCs w:val="24"/>
              </w:rPr>
            </w:pPr>
            <w:del w:id="1887"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888" w:author="Mohammad Nayeem Hasan" w:date="2022-10-05T02:04:00Z">
              <w:tcPr>
                <w:tcW w:w="677" w:type="pct"/>
                <w:gridSpan w:val="2"/>
                <w:vAlign w:val="center"/>
              </w:tcPr>
            </w:tcPrChange>
          </w:tcPr>
          <w:p w14:paraId="1E340D21" w14:textId="369A123C" w:rsidR="00854184" w:rsidRPr="00093574" w:rsidDel="00F703B1" w:rsidRDefault="00854184" w:rsidP="00C7572E">
            <w:pPr>
              <w:spacing w:after="0" w:line="240" w:lineRule="auto"/>
              <w:contextualSpacing/>
              <w:jc w:val="both"/>
              <w:rPr>
                <w:del w:id="1889" w:author="Mohammad Nayeem Hasan" w:date="2022-10-05T02:09:00Z"/>
                <w:rFonts w:ascii="Times New Roman" w:hAnsi="Times New Roman" w:cs="Times New Roman"/>
                <w:bCs/>
                <w:sz w:val="24"/>
                <w:szCs w:val="24"/>
              </w:rPr>
            </w:pPr>
            <w:del w:id="1890"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1D5A44A0" w14:textId="0A77E3DD" w:rsidTr="00C337BF">
        <w:trPr>
          <w:trHeight w:val="218"/>
          <w:del w:id="1891" w:author="Mohammad Nayeem Hasan" w:date="2022-10-05T02:09:00Z"/>
          <w:trPrChange w:id="1892" w:author="Mohammad Nayeem Hasan" w:date="2022-10-05T02:04:00Z">
            <w:trPr>
              <w:gridAfter w:val="0"/>
              <w:trHeight w:val="218"/>
            </w:trPr>
          </w:trPrChange>
        </w:trPr>
        <w:tc>
          <w:tcPr>
            <w:tcW w:w="1344" w:type="pct"/>
            <w:tcBorders>
              <w:right w:val="nil"/>
            </w:tcBorders>
            <w:vAlign w:val="center"/>
            <w:tcPrChange w:id="1893" w:author="Mohammad Nayeem Hasan" w:date="2022-10-05T02:04:00Z">
              <w:tcPr>
                <w:tcW w:w="899" w:type="pct"/>
                <w:tcBorders>
                  <w:right w:val="single" w:sz="4" w:space="0" w:color="auto"/>
                </w:tcBorders>
                <w:vAlign w:val="center"/>
              </w:tcPr>
            </w:tcPrChange>
          </w:tcPr>
          <w:p w14:paraId="685CEE4E" w14:textId="0BA55518" w:rsidR="00854184" w:rsidRPr="00093574" w:rsidDel="00F703B1" w:rsidRDefault="00854184" w:rsidP="00C7572E">
            <w:pPr>
              <w:spacing w:after="0" w:line="240" w:lineRule="auto"/>
              <w:contextualSpacing/>
              <w:jc w:val="both"/>
              <w:rPr>
                <w:del w:id="1894" w:author="Mohammad Nayeem Hasan" w:date="2022-10-05T02:09:00Z"/>
                <w:rFonts w:ascii="Times New Roman" w:hAnsi="Times New Roman" w:cs="Times New Roman"/>
                <w:bCs/>
                <w:sz w:val="24"/>
                <w:szCs w:val="24"/>
              </w:rPr>
            </w:pPr>
            <w:del w:id="1895" w:author="Mohammad Nayeem Hasan" w:date="2022-10-05T02:09:00Z">
              <w:r w:rsidRPr="00093574" w:rsidDel="00F703B1">
                <w:rPr>
                  <w:rFonts w:ascii="Times New Roman" w:hAnsi="Times New Roman" w:cs="Times New Roman"/>
                  <w:bCs/>
                  <w:sz w:val="24"/>
                  <w:szCs w:val="24"/>
                </w:rPr>
                <w:delText>Others</w:delText>
              </w:r>
            </w:del>
          </w:p>
        </w:tc>
        <w:tc>
          <w:tcPr>
            <w:tcW w:w="900" w:type="pct"/>
            <w:tcBorders>
              <w:top w:val="nil"/>
              <w:left w:val="nil"/>
              <w:bottom w:val="nil"/>
            </w:tcBorders>
            <w:vAlign w:val="center"/>
            <w:tcPrChange w:id="1896" w:author="Mohammad Nayeem Hasan" w:date="2022-10-05T02:04:00Z">
              <w:tcPr>
                <w:tcW w:w="618" w:type="pct"/>
                <w:gridSpan w:val="2"/>
                <w:tcBorders>
                  <w:left w:val="single" w:sz="4" w:space="0" w:color="auto"/>
                </w:tcBorders>
                <w:vAlign w:val="center"/>
              </w:tcPr>
            </w:tcPrChange>
          </w:tcPr>
          <w:p w14:paraId="32DBFBB9" w14:textId="7B7101FA" w:rsidR="00854184" w:rsidRPr="00093574" w:rsidDel="00F703B1" w:rsidRDefault="00854184" w:rsidP="00C7572E">
            <w:pPr>
              <w:spacing w:after="0" w:line="240" w:lineRule="auto"/>
              <w:contextualSpacing/>
              <w:jc w:val="both"/>
              <w:rPr>
                <w:del w:id="1897"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898" w:author="Mohammad Nayeem Hasan" w:date="2022-10-05T02:04:00Z">
              <w:tcPr>
                <w:tcW w:w="583" w:type="pct"/>
                <w:tcBorders>
                  <w:right w:val="single" w:sz="4" w:space="0" w:color="auto"/>
                </w:tcBorders>
                <w:vAlign w:val="center"/>
              </w:tcPr>
            </w:tcPrChange>
          </w:tcPr>
          <w:p w14:paraId="3C54B8D5" w14:textId="1435C87A" w:rsidR="00854184" w:rsidRPr="00093574" w:rsidDel="00F703B1" w:rsidRDefault="00854184" w:rsidP="00C7572E">
            <w:pPr>
              <w:spacing w:after="0" w:line="240" w:lineRule="auto"/>
              <w:contextualSpacing/>
              <w:jc w:val="both"/>
              <w:rPr>
                <w:del w:id="1899" w:author="Mohammad Nayeem Hasan" w:date="2022-10-05T02:09:00Z"/>
                <w:rFonts w:ascii="Times New Roman" w:hAnsi="Times New Roman" w:cs="Times New Roman"/>
                <w:bCs/>
                <w:sz w:val="24"/>
                <w:szCs w:val="24"/>
              </w:rPr>
            </w:pPr>
          </w:p>
        </w:tc>
        <w:tc>
          <w:tcPr>
            <w:tcW w:w="920" w:type="pct"/>
            <w:tcBorders>
              <w:left w:val="nil"/>
            </w:tcBorders>
            <w:vAlign w:val="center"/>
            <w:tcPrChange w:id="1900" w:author="Mohammad Nayeem Hasan" w:date="2022-10-05T02:04:00Z">
              <w:tcPr>
                <w:tcW w:w="631" w:type="pct"/>
                <w:gridSpan w:val="2"/>
                <w:tcBorders>
                  <w:left w:val="single" w:sz="4" w:space="0" w:color="auto"/>
                </w:tcBorders>
                <w:vAlign w:val="center"/>
              </w:tcPr>
            </w:tcPrChange>
          </w:tcPr>
          <w:p w14:paraId="25A7DCE5" w14:textId="5A51321D" w:rsidR="00854184" w:rsidRPr="00093574" w:rsidDel="00F703B1" w:rsidRDefault="00854184" w:rsidP="00C7572E">
            <w:pPr>
              <w:spacing w:after="0" w:line="240" w:lineRule="auto"/>
              <w:contextualSpacing/>
              <w:jc w:val="both"/>
              <w:rPr>
                <w:del w:id="1901" w:author="Mohammad Nayeem Hasan" w:date="2022-10-05T02:09:00Z"/>
                <w:rFonts w:ascii="Times New Roman" w:hAnsi="Times New Roman" w:cs="Times New Roman"/>
                <w:bCs/>
                <w:sz w:val="24"/>
                <w:szCs w:val="24"/>
              </w:rPr>
            </w:pPr>
            <w:del w:id="1902"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03" w:author="Mohammad Nayeem Hasan" w:date="2022-10-05T02:04:00Z">
              <w:tcPr>
                <w:tcW w:w="677" w:type="pct"/>
                <w:gridSpan w:val="2"/>
                <w:vAlign w:val="center"/>
              </w:tcPr>
            </w:tcPrChange>
          </w:tcPr>
          <w:p w14:paraId="33D2141C" w14:textId="2BFFAC0B" w:rsidR="00854184" w:rsidRPr="00093574" w:rsidDel="00F703B1" w:rsidRDefault="00854184" w:rsidP="00C7572E">
            <w:pPr>
              <w:spacing w:after="0" w:line="240" w:lineRule="auto"/>
              <w:contextualSpacing/>
              <w:jc w:val="both"/>
              <w:rPr>
                <w:del w:id="1904" w:author="Mohammad Nayeem Hasan" w:date="2022-10-05T02:09:00Z"/>
                <w:rFonts w:ascii="Times New Roman" w:hAnsi="Times New Roman" w:cs="Times New Roman"/>
                <w:bCs/>
                <w:sz w:val="24"/>
                <w:szCs w:val="24"/>
              </w:rPr>
            </w:pPr>
            <w:del w:id="1905"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563DB6D9" w14:textId="2D01A010" w:rsidTr="00C337BF">
        <w:trPr>
          <w:trHeight w:val="218"/>
          <w:del w:id="1906" w:author="Mohammad Nayeem Hasan" w:date="2022-10-05T02:09:00Z"/>
          <w:trPrChange w:id="1907" w:author="Mohammad Nayeem Hasan" w:date="2022-10-05T02:04:00Z">
            <w:trPr>
              <w:gridAfter w:val="0"/>
              <w:trHeight w:val="218"/>
            </w:trPr>
          </w:trPrChange>
        </w:trPr>
        <w:tc>
          <w:tcPr>
            <w:tcW w:w="1344" w:type="pct"/>
            <w:tcBorders>
              <w:right w:val="nil"/>
            </w:tcBorders>
            <w:vAlign w:val="center"/>
            <w:tcPrChange w:id="1908" w:author="Mohammad Nayeem Hasan" w:date="2022-10-05T02:04:00Z">
              <w:tcPr>
                <w:tcW w:w="899" w:type="pct"/>
                <w:tcBorders>
                  <w:right w:val="single" w:sz="4" w:space="0" w:color="auto"/>
                </w:tcBorders>
                <w:vAlign w:val="center"/>
              </w:tcPr>
            </w:tcPrChange>
          </w:tcPr>
          <w:p w14:paraId="2B07686C" w14:textId="5D9BE8E2" w:rsidR="00854184" w:rsidRPr="00FA2BD5" w:rsidDel="00F703B1" w:rsidRDefault="00854184" w:rsidP="00C7572E">
            <w:pPr>
              <w:spacing w:after="0" w:line="240" w:lineRule="auto"/>
              <w:contextualSpacing/>
              <w:jc w:val="both"/>
              <w:rPr>
                <w:del w:id="1909" w:author="Mohammad Nayeem Hasan" w:date="2022-10-05T02:09:00Z"/>
                <w:rFonts w:ascii="Times New Roman" w:hAnsi="Times New Roman" w:cs="Times New Roman"/>
                <w:bCs/>
                <w:sz w:val="24"/>
                <w:szCs w:val="24"/>
              </w:rPr>
            </w:pPr>
            <w:del w:id="1910" w:author="Mohammad Nayeem Hasan" w:date="2022-10-05T02:09:00Z">
              <w:r w:rsidRPr="00405D72" w:rsidDel="00F703B1">
                <w:rPr>
                  <w:rFonts w:ascii="Times New Roman" w:hAnsi="Times New Roman" w:cs="Times New Roman"/>
                  <w:b/>
                  <w:sz w:val="24"/>
                  <w:szCs w:val="24"/>
                </w:rPr>
                <w:delText>Household’s Head Sex</w:delText>
              </w:r>
            </w:del>
          </w:p>
        </w:tc>
        <w:tc>
          <w:tcPr>
            <w:tcW w:w="1744" w:type="pct"/>
            <w:gridSpan w:val="2"/>
            <w:tcBorders>
              <w:top w:val="nil"/>
              <w:left w:val="nil"/>
              <w:bottom w:val="nil"/>
              <w:right w:val="nil"/>
            </w:tcBorders>
            <w:vAlign w:val="center"/>
            <w:tcPrChange w:id="1911" w:author="Mohammad Nayeem Hasan" w:date="2022-10-05T02:04:00Z">
              <w:tcPr>
                <w:tcW w:w="1201" w:type="pct"/>
                <w:gridSpan w:val="3"/>
                <w:tcBorders>
                  <w:left w:val="single" w:sz="4" w:space="0" w:color="auto"/>
                </w:tcBorders>
                <w:vAlign w:val="center"/>
              </w:tcPr>
            </w:tcPrChange>
          </w:tcPr>
          <w:p w14:paraId="3ABD6DA6" w14:textId="414215E5" w:rsidR="00854184" w:rsidRPr="00FA2BD5" w:rsidDel="00F703B1" w:rsidRDefault="00854184" w:rsidP="00C7572E">
            <w:pPr>
              <w:spacing w:after="0" w:line="240" w:lineRule="auto"/>
              <w:contextualSpacing/>
              <w:jc w:val="both"/>
              <w:rPr>
                <w:del w:id="1912" w:author="Mohammad Nayeem Hasan" w:date="2022-10-05T02:09:00Z"/>
                <w:rFonts w:ascii="Times New Roman" w:hAnsi="Times New Roman" w:cs="Times New Roman"/>
                <w:bCs/>
                <w:sz w:val="24"/>
                <w:szCs w:val="24"/>
              </w:rPr>
            </w:pPr>
          </w:p>
        </w:tc>
        <w:tc>
          <w:tcPr>
            <w:tcW w:w="1912" w:type="pct"/>
            <w:gridSpan w:val="2"/>
            <w:tcBorders>
              <w:left w:val="nil"/>
            </w:tcBorders>
            <w:vAlign w:val="center"/>
            <w:tcPrChange w:id="1913" w:author="Mohammad Nayeem Hasan" w:date="2022-10-05T02:04:00Z">
              <w:tcPr>
                <w:tcW w:w="1308" w:type="pct"/>
                <w:gridSpan w:val="4"/>
                <w:tcBorders>
                  <w:left w:val="single" w:sz="4" w:space="0" w:color="auto"/>
                </w:tcBorders>
                <w:vAlign w:val="center"/>
              </w:tcPr>
            </w:tcPrChange>
          </w:tcPr>
          <w:p w14:paraId="6B5B2B19" w14:textId="1F4ECC55" w:rsidR="00854184" w:rsidRPr="00FA2BD5" w:rsidDel="00F703B1" w:rsidRDefault="00854184" w:rsidP="00C7572E">
            <w:pPr>
              <w:spacing w:after="0" w:line="240" w:lineRule="auto"/>
              <w:contextualSpacing/>
              <w:jc w:val="both"/>
              <w:rPr>
                <w:del w:id="1914" w:author="Mohammad Nayeem Hasan" w:date="2022-10-05T02:09:00Z"/>
                <w:rFonts w:ascii="Times New Roman" w:hAnsi="Times New Roman" w:cs="Times New Roman"/>
                <w:bCs/>
                <w:sz w:val="24"/>
                <w:szCs w:val="24"/>
              </w:rPr>
            </w:pPr>
          </w:p>
        </w:tc>
      </w:tr>
      <w:tr w:rsidR="00854184" w:rsidRPr="00093574" w:rsidDel="00F703B1" w14:paraId="098A445B" w14:textId="463F77F2" w:rsidTr="00C337BF">
        <w:trPr>
          <w:trHeight w:val="218"/>
          <w:del w:id="1915" w:author="Mohammad Nayeem Hasan" w:date="2022-10-05T02:09:00Z"/>
          <w:trPrChange w:id="1916" w:author="Mohammad Nayeem Hasan" w:date="2022-10-05T02:04:00Z">
            <w:trPr>
              <w:gridAfter w:val="0"/>
              <w:trHeight w:val="218"/>
            </w:trPr>
          </w:trPrChange>
        </w:trPr>
        <w:tc>
          <w:tcPr>
            <w:tcW w:w="1344" w:type="pct"/>
            <w:tcBorders>
              <w:right w:val="nil"/>
            </w:tcBorders>
            <w:vAlign w:val="center"/>
            <w:tcPrChange w:id="1917" w:author="Mohammad Nayeem Hasan" w:date="2022-10-05T02:04:00Z">
              <w:tcPr>
                <w:tcW w:w="899" w:type="pct"/>
                <w:tcBorders>
                  <w:right w:val="single" w:sz="4" w:space="0" w:color="auto"/>
                </w:tcBorders>
                <w:vAlign w:val="center"/>
              </w:tcPr>
            </w:tcPrChange>
          </w:tcPr>
          <w:p w14:paraId="189C84D7" w14:textId="19E6B892" w:rsidR="00854184" w:rsidRPr="00093574" w:rsidDel="00F703B1" w:rsidRDefault="00854184" w:rsidP="00C7572E">
            <w:pPr>
              <w:spacing w:after="0" w:line="240" w:lineRule="auto"/>
              <w:contextualSpacing/>
              <w:jc w:val="both"/>
              <w:rPr>
                <w:del w:id="1918" w:author="Mohammad Nayeem Hasan" w:date="2022-10-05T02:09:00Z"/>
                <w:rFonts w:ascii="Times New Roman" w:hAnsi="Times New Roman" w:cs="Times New Roman"/>
                <w:bCs/>
                <w:sz w:val="24"/>
                <w:szCs w:val="24"/>
              </w:rPr>
            </w:pPr>
            <w:del w:id="1919" w:author="Mohammad Nayeem Hasan" w:date="2022-10-05T02:09:00Z">
              <w:r w:rsidRPr="00093574" w:rsidDel="00F703B1">
                <w:rPr>
                  <w:rFonts w:ascii="Times New Roman" w:hAnsi="Times New Roman" w:cs="Times New Roman"/>
                  <w:bCs/>
                  <w:sz w:val="24"/>
                  <w:szCs w:val="24"/>
                </w:rPr>
                <w:delText>Male</w:delText>
              </w:r>
            </w:del>
          </w:p>
        </w:tc>
        <w:tc>
          <w:tcPr>
            <w:tcW w:w="900" w:type="pct"/>
            <w:tcBorders>
              <w:top w:val="nil"/>
              <w:left w:val="nil"/>
              <w:bottom w:val="nil"/>
            </w:tcBorders>
            <w:vAlign w:val="center"/>
            <w:tcPrChange w:id="1920" w:author="Mohammad Nayeem Hasan" w:date="2022-10-05T02:04:00Z">
              <w:tcPr>
                <w:tcW w:w="618" w:type="pct"/>
                <w:gridSpan w:val="2"/>
                <w:tcBorders>
                  <w:left w:val="single" w:sz="4" w:space="0" w:color="auto"/>
                </w:tcBorders>
                <w:vAlign w:val="center"/>
              </w:tcPr>
            </w:tcPrChange>
          </w:tcPr>
          <w:p w14:paraId="4BE43110" w14:textId="0E2DC40A" w:rsidR="00854184" w:rsidRPr="00093574" w:rsidDel="00F703B1" w:rsidRDefault="00854184" w:rsidP="00C7572E">
            <w:pPr>
              <w:spacing w:after="0" w:line="240" w:lineRule="auto"/>
              <w:contextualSpacing/>
              <w:jc w:val="both"/>
              <w:rPr>
                <w:del w:id="192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22" w:author="Mohammad Nayeem Hasan" w:date="2022-10-05T02:04:00Z">
              <w:tcPr>
                <w:tcW w:w="583" w:type="pct"/>
                <w:tcBorders>
                  <w:right w:val="single" w:sz="4" w:space="0" w:color="auto"/>
                </w:tcBorders>
                <w:vAlign w:val="center"/>
              </w:tcPr>
            </w:tcPrChange>
          </w:tcPr>
          <w:p w14:paraId="0C3AFE58" w14:textId="349C15C1" w:rsidR="00854184" w:rsidRPr="00093574" w:rsidDel="00F703B1" w:rsidRDefault="00854184" w:rsidP="00C7572E">
            <w:pPr>
              <w:spacing w:after="0" w:line="240" w:lineRule="auto"/>
              <w:contextualSpacing/>
              <w:jc w:val="both"/>
              <w:rPr>
                <w:del w:id="1923" w:author="Mohammad Nayeem Hasan" w:date="2022-10-05T02:09:00Z"/>
                <w:rFonts w:ascii="Times New Roman" w:hAnsi="Times New Roman" w:cs="Times New Roman"/>
                <w:bCs/>
                <w:sz w:val="24"/>
                <w:szCs w:val="24"/>
              </w:rPr>
            </w:pPr>
          </w:p>
        </w:tc>
        <w:tc>
          <w:tcPr>
            <w:tcW w:w="920" w:type="pct"/>
            <w:tcBorders>
              <w:left w:val="nil"/>
            </w:tcBorders>
            <w:vAlign w:val="center"/>
            <w:tcPrChange w:id="1924" w:author="Mohammad Nayeem Hasan" w:date="2022-10-05T02:04:00Z">
              <w:tcPr>
                <w:tcW w:w="631" w:type="pct"/>
                <w:gridSpan w:val="2"/>
                <w:tcBorders>
                  <w:left w:val="single" w:sz="4" w:space="0" w:color="auto"/>
                </w:tcBorders>
                <w:vAlign w:val="center"/>
              </w:tcPr>
            </w:tcPrChange>
          </w:tcPr>
          <w:p w14:paraId="00EC1C23" w14:textId="6283E67B" w:rsidR="00854184" w:rsidRPr="00093574" w:rsidDel="00F703B1" w:rsidRDefault="00854184" w:rsidP="00C7572E">
            <w:pPr>
              <w:spacing w:after="0" w:line="240" w:lineRule="auto"/>
              <w:contextualSpacing/>
              <w:jc w:val="both"/>
              <w:rPr>
                <w:del w:id="1925" w:author="Mohammad Nayeem Hasan" w:date="2022-10-05T02:09:00Z"/>
                <w:rFonts w:ascii="Times New Roman" w:hAnsi="Times New Roman" w:cs="Times New Roman"/>
                <w:bCs/>
                <w:sz w:val="24"/>
                <w:szCs w:val="24"/>
              </w:rPr>
            </w:pPr>
            <w:del w:id="1926"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27" w:author="Mohammad Nayeem Hasan" w:date="2022-10-05T02:04:00Z">
              <w:tcPr>
                <w:tcW w:w="677" w:type="pct"/>
                <w:gridSpan w:val="2"/>
                <w:vAlign w:val="center"/>
              </w:tcPr>
            </w:tcPrChange>
          </w:tcPr>
          <w:p w14:paraId="7D0024A2" w14:textId="7348ADC6" w:rsidR="00854184" w:rsidRPr="00093574" w:rsidDel="00F703B1" w:rsidRDefault="00854184" w:rsidP="00C7572E">
            <w:pPr>
              <w:spacing w:after="0" w:line="240" w:lineRule="auto"/>
              <w:contextualSpacing/>
              <w:jc w:val="both"/>
              <w:rPr>
                <w:del w:id="1928" w:author="Mohammad Nayeem Hasan" w:date="2022-10-05T02:09:00Z"/>
                <w:rFonts w:ascii="Times New Roman" w:hAnsi="Times New Roman" w:cs="Times New Roman"/>
                <w:bCs/>
                <w:sz w:val="24"/>
                <w:szCs w:val="24"/>
              </w:rPr>
            </w:pPr>
            <w:del w:id="1929"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0346D4C" w14:textId="5EFD972B" w:rsidTr="00C337BF">
        <w:trPr>
          <w:trHeight w:val="218"/>
          <w:del w:id="1930" w:author="Mohammad Nayeem Hasan" w:date="2022-10-05T02:09:00Z"/>
          <w:trPrChange w:id="1931" w:author="Mohammad Nayeem Hasan" w:date="2022-10-05T02:04:00Z">
            <w:trPr>
              <w:gridAfter w:val="0"/>
              <w:trHeight w:val="218"/>
            </w:trPr>
          </w:trPrChange>
        </w:trPr>
        <w:tc>
          <w:tcPr>
            <w:tcW w:w="1344" w:type="pct"/>
            <w:tcBorders>
              <w:right w:val="nil"/>
            </w:tcBorders>
            <w:vAlign w:val="center"/>
            <w:tcPrChange w:id="1932" w:author="Mohammad Nayeem Hasan" w:date="2022-10-05T02:04:00Z">
              <w:tcPr>
                <w:tcW w:w="899" w:type="pct"/>
                <w:tcBorders>
                  <w:right w:val="single" w:sz="4" w:space="0" w:color="auto"/>
                </w:tcBorders>
                <w:vAlign w:val="center"/>
              </w:tcPr>
            </w:tcPrChange>
          </w:tcPr>
          <w:p w14:paraId="186D0C7C" w14:textId="10F641B0" w:rsidR="00854184" w:rsidRPr="00093574" w:rsidDel="00F703B1" w:rsidRDefault="00854184" w:rsidP="00C7572E">
            <w:pPr>
              <w:spacing w:after="0" w:line="240" w:lineRule="auto"/>
              <w:contextualSpacing/>
              <w:jc w:val="both"/>
              <w:rPr>
                <w:del w:id="1933" w:author="Mohammad Nayeem Hasan" w:date="2022-10-05T02:09:00Z"/>
                <w:rFonts w:ascii="Times New Roman" w:hAnsi="Times New Roman" w:cs="Times New Roman"/>
                <w:bCs/>
                <w:sz w:val="24"/>
                <w:szCs w:val="24"/>
              </w:rPr>
            </w:pPr>
            <w:del w:id="1934" w:author="Mohammad Nayeem Hasan" w:date="2022-10-05T02:09:00Z">
              <w:r w:rsidRPr="00093574" w:rsidDel="00F703B1">
                <w:rPr>
                  <w:rFonts w:ascii="Times New Roman" w:hAnsi="Times New Roman" w:cs="Times New Roman"/>
                  <w:bCs/>
                  <w:sz w:val="24"/>
                  <w:szCs w:val="24"/>
                </w:rPr>
                <w:delText>Female</w:delText>
              </w:r>
            </w:del>
          </w:p>
        </w:tc>
        <w:tc>
          <w:tcPr>
            <w:tcW w:w="900" w:type="pct"/>
            <w:tcBorders>
              <w:top w:val="nil"/>
              <w:left w:val="nil"/>
              <w:bottom w:val="nil"/>
            </w:tcBorders>
            <w:vAlign w:val="center"/>
            <w:tcPrChange w:id="1935" w:author="Mohammad Nayeem Hasan" w:date="2022-10-05T02:04:00Z">
              <w:tcPr>
                <w:tcW w:w="618" w:type="pct"/>
                <w:gridSpan w:val="2"/>
                <w:tcBorders>
                  <w:left w:val="single" w:sz="4" w:space="0" w:color="auto"/>
                </w:tcBorders>
                <w:vAlign w:val="center"/>
              </w:tcPr>
            </w:tcPrChange>
          </w:tcPr>
          <w:p w14:paraId="71349D8C" w14:textId="62B8ECB7" w:rsidR="00854184" w:rsidRPr="00093574" w:rsidDel="00F703B1" w:rsidRDefault="00854184" w:rsidP="00C7572E">
            <w:pPr>
              <w:spacing w:after="0" w:line="240" w:lineRule="auto"/>
              <w:contextualSpacing/>
              <w:jc w:val="both"/>
              <w:rPr>
                <w:del w:id="1936"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37" w:author="Mohammad Nayeem Hasan" w:date="2022-10-05T02:04:00Z">
              <w:tcPr>
                <w:tcW w:w="583" w:type="pct"/>
                <w:tcBorders>
                  <w:right w:val="single" w:sz="4" w:space="0" w:color="auto"/>
                </w:tcBorders>
                <w:vAlign w:val="center"/>
              </w:tcPr>
            </w:tcPrChange>
          </w:tcPr>
          <w:p w14:paraId="0A8CE725" w14:textId="10FED04B" w:rsidR="00854184" w:rsidRPr="00093574" w:rsidDel="00F703B1" w:rsidRDefault="00854184" w:rsidP="00C7572E">
            <w:pPr>
              <w:spacing w:after="0" w:line="240" w:lineRule="auto"/>
              <w:contextualSpacing/>
              <w:jc w:val="both"/>
              <w:rPr>
                <w:del w:id="1938" w:author="Mohammad Nayeem Hasan" w:date="2022-10-05T02:09:00Z"/>
                <w:rFonts w:ascii="Times New Roman" w:hAnsi="Times New Roman" w:cs="Times New Roman"/>
                <w:bCs/>
                <w:sz w:val="24"/>
                <w:szCs w:val="24"/>
              </w:rPr>
            </w:pPr>
          </w:p>
        </w:tc>
        <w:tc>
          <w:tcPr>
            <w:tcW w:w="920" w:type="pct"/>
            <w:tcBorders>
              <w:left w:val="nil"/>
            </w:tcBorders>
            <w:vAlign w:val="center"/>
            <w:tcPrChange w:id="1939" w:author="Mohammad Nayeem Hasan" w:date="2022-10-05T02:04:00Z">
              <w:tcPr>
                <w:tcW w:w="631" w:type="pct"/>
                <w:gridSpan w:val="2"/>
                <w:tcBorders>
                  <w:left w:val="single" w:sz="4" w:space="0" w:color="auto"/>
                </w:tcBorders>
                <w:vAlign w:val="center"/>
              </w:tcPr>
            </w:tcPrChange>
          </w:tcPr>
          <w:p w14:paraId="44804B89" w14:textId="265B9F0E" w:rsidR="00854184" w:rsidRPr="00093574" w:rsidDel="00F703B1" w:rsidRDefault="00854184" w:rsidP="00C7572E">
            <w:pPr>
              <w:spacing w:after="0" w:line="240" w:lineRule="auto"/>
              <w:contextualSpacing/>
              <w:jc w:val="both"/>
              <w:rPr>
                <w:del w:id="1940" w:author="Mohammad Nayeem Hasan" w:date="2022-10-05T02:09:00Z"/>
                <w:rFonts w:ascii="Times New Roman" w:hAnsi="Times New Roman" w:cs="Times New Roman"/>
                <w:bCs/>
                <w:sz w:val="24"/>
                <w:szCs w:val="24"/>
              </w:rPr>
            </w:pPr>
            <w:del w:id="1941"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42" w:author="Mohammad Nayeem Hasan" w:date="2022-10-05T02:04:00Z">
              <w:tcPr>
                <w:tcW w:w="677" w:type="pct"/>
                <w:gridSpan w:val="2"/>
                <w:vAlign w:val="center"/>
              </w:tcPr>
            </w:tcPrChange>
          </w:tcPr>
          <w:p w14:paraId="08DEA389" w14:textId="09676796" w:rsidR="00854184" w:rsidRPr="00093574" w:rsidDel="00F703B1" w:rsidRDefault="00854184" w:rsidP="00C7572E">
            <w:pPr>
              <w:spacing w:after="0" w:line="240" w:lineRule="auto"/>
              <w:contextualSpacing/>
              <w:jc w:val="both"/>
              <w:rPr>
                <w:del w:id="1943" w:author="Mohammad Nayeem Hasan" w:date="2022-10-05T02:09:00Z"/>
                <w:rFonts w:ascii="Times New Roman" w:hAnsi="Times New Roman" w:cs="Times New Roman"/>
                <w:bCs/>
                <w:sz w:val="24"/>
                <w:szCs w:val="24"/>
              </w:rPr>
            </w:pPr>
            <w:del w:id="1944"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27E11064" w14:textId="117FCB57" w:rsidTr="00C337BF">
        <w:trPr>
          <w:trHeight w:val="218"/>
          <w:del w:id="1945" w:author="Mohammad Nayeem Hasan" w:date="2022-10-05T02:09:00Z"/>
          <w:trPrChange w:id="1946" w:author="Mohammad Nayeem Hasan" w:date="2022-10-05T02:04:00Z">
            <w:trPr>
              <w:gridAfter w:val="0"/>
              <w:trHeight w:val="218"/>
            </w:trPr>
          </w:trPrChange>
        </w:trPr>
        <w:tc>
          <w:tcPr>
            <w:tcW w:w="1344" w:type="pct"/>
            <w:tcBorders>
              <w:right w:val="nil"/>
            </w:tcBorders>
            <w:vAlign w:val="center"/>
            <w:tcPrChange w:id="1947" w:author="Mohammad Nayeem Hasan" w:date="2022-10-05T02:04:00Z">
              <w:tcPr>
                <w:tcW w:w="899" w:type="pct"/>
                <w:tcBorders>
                  <w:right w:val="single" w:sz="4" w:space="0" w:color="auto"/>
                </w:tcBorders>
                <w:vAlign w:val="center"/>
              </w:tcPr>
            </w:tcPrChange>
          </w:tcPr>
          <w:p w14:paraId="5651F518" w14:textId="474ED237" w:rsidR="00854184" w:rsidRPr="00405D72" w:rsidDel="00F703B1" w:rsidRDefault="00854184" w:rsidP="00C7572E">
            <w:pPr>
              <w:spacing w:after="0" w:line="240" w:lineRule="auto"/>
              <w:contextualSpacing/>
              <w:jc w:val="both"/>
              <w:rPr>
                <w:del w:id="1948" w:author="Mohammad Nayeem Hasan" w:date="2022-10-05T02:09:00Z"/>
                <w:rFonts w:ascii="Times New Roman" w:hAnsi="Times New Roman" w:cs="Times New Roman"/>
                <w:b/>
                <w:bCs/>
                <w:sz w:val="24"/>
                <w:szCs w:val="24"/>
              </w:rPr>
            </w:pPr>
            <w:del w:id="1949" w:author="Mohammad Nayeem Hasan" w:date="2022-10-05T02:09:00Z">
              <w:r w:rsidRPr="00405D72" w:rsidDel="00F703B1">
                <w:rPr>
                  <w:rFonts w:ascii="Times New Roman" w:hAnsi="Times New Roman" w:cs="Times New Roman"/>
                  <w:b/>
                  <w:bCs/>
                  <w:sz w:val="24"/>
                  <w:szCs w:val="24"/>
                </w:rPr>
                <w:delText>Ethnicity</w:delText>
              </w:r>
            </w:del>
          </w:p>
        </w:tc>
        <w:tc>
          <w:tcPr>
            <w:tcW w:w="900" w:type="pct"/>
            <w:tcBorders>
              <w:top w:val="nil"/>
              <w:left w:val="nil"/>
              <w:bottom w:val="nil"/>
            </w:tcBorders>
            <w:vAlign w:val="center"/>
            <w:tcPrChange w:id="1950" w:author="Mohammad Nayeem Hasan" w:date="2022-10-05T02:04:00Z">
              <w:tcPr>
                <w:tcW w:w="618" w:type="pct"/>
                <w:gridSpan w:val="2"/>
                <w:tcBorders>
                  <w:left w:val="single" w:sz="4" w:space="0" w:color="auto"/>
                </w:tcBorders>
                <w:vAlign w:val="center"/>
              </w:tcPr>
            </w:tcPrChange>
          </w:tcPr>
          <w:p w14:paraId="5F0566C7" w14:textId="35E37394" w:rsidR="00854184" w:rsidRPr="00093574" w:rsidDel="00F703B1" w:rsidRDefault="00854184" w:rsidP="00C7572E">
            <w:pPr>
              <w:spacing w:after="0" w:line="240" w:lineRule="auto"/>
              <w:contextualSpacing/>
              <w:jc w:val="both"/>
              <w:rPr>
                <w:del w:id="195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52" w:author="Mohammad Nayeem Hasan" w:date="2022-10-05T02:04:00Z">
              <w:tcPr>
                <w:tcW w:w="583" w:type="pct"/>
                <w:tcBorders>
                  <w:right w:val="single" w:sz="4" w:space="0" w:color="auto"/>
                </w:tcBorders>
                <w:vAlign w:val="center"/>
              </w:tcPr>
            </w:tcPrChange>
          </w:tcPr>
          <w:p w14:paraId="6D44BD94" w14:textId="71D5C84F" w:rsidR="00854184" w:rsidRPr="00093574" w:rsidDel="00F703B1" w:rsidRDefault="00854184" w:rsidP="00C7572E">
            <w:pPr>
              <w:spacing w:after="0" w:line="240" w:lineRule="auto"/>
              <w:contextualSpacing/>
              <w:jc w:val="both"/>
              <w:rPr>
                <w:del w:id="1953" w:author="Mohammad Nayeem Hasan" w:date="2022-10-05T02:09:00Z"/>
                <w:rFonts w:ascii="Times New Roman" w:hAnsi="Times New Roman" w:cs="Times New Roman"/>
                <w:bCs/>
                <w:sz w:val="24"/>
                <w:szCs w:val="24"/>
              </w:rPr>
            </w:pPr>
          </w:p>
        </w:tc>
        <w:tc>
          <w:tcPr>
            <w:tcW w:w="920" w:type="pct"/>
            <w:tcBorders>
              <w:left w:val="nil"/>
            </w:tcBorders>
            <w:vAlign w:val="center"/>
            <w:tcPrChange w:id="1954" w:author="Mohammad Nayeem Hasan" w:date="2022-10-05T02:04:00Z">
              <w:tcPr>
                <w:tcW w:w="631" w:type="pct"/>
                <w:gridSpan w:val="2"/>
                <w:tcBorders>
                  <w:left w:val="single" w:sz="4" w:space="0" w:color="auto"/>
                </w:tcBorders>
                <w:vAlign w:val="center"/>
              </w:tcPr>
            </w:tcPrChange>
          </w:tcPr>
          <w:p w14:paraId="43ABD798" w14:textId="31726CD8" w:rsidR="00854184" w:rsidRPr="00093574" w:rsidDel="00F703B1" w:rsidRDefault="00854184" w:rsidP="00C7572E">
            <w:pPr>
              <w:spacing w:after="0" w:line="240" w:lineRule="auto"/>
              <w:contextualSpacing/>
              <w:jc w:val="both"/>
              <w:rPr>
                <w:del w:id="1955" w:author="Mohammad Nayeem Hasan" w:date="2022-10-05T02:09:00Z"/>
                <w:rFonts w:ascii="Times New Roman" w:hAnsi="Times New Roman" w:cs="Times New Roman"/>
                <w:bCs/>
                <w:sz w:val="24"/>
                <w:szCs w:val="24"/>
              </w:rPr>
            </w:pPr>
          </w:p>
        </w:tc>
        <w:tc>
          <w:tcPr>
            <w:tcW w:w="992" w:type="pct"/>
            <w:vAlign w:val="center"/>
            <w:tcPrChange w:id="1956" w:author="Mohammad Nayeem Hasan" w:date="2022-10-05T02:04:00Z">
              <w:tcPr>
                <w:tcW w:w="677" w:type="pct"/>
                <w:gridSpan w:val="2"/>
                <w:vAlign w:val="center"/>
              </w:tcPr>
            </w:tcPrChange>
          </w:tcPr>
          <w:p w14:paraId="327AB0E5" w14:textId="0DC674E9" w:rsidR="00854184" w:rsidRPr="00093574" w:rsidDel="00F703B1" w:rsidRDefault="00854184" w:rsidP="00C7572E">
            <w:pPr>
              <w:spacing w:after="0" w:line="240" w:lineRule="auto"/>
              <w:contextualSpacing/>
              <w:jc w:val="both"/>
              <w:rPr>
                <w:del w:id="1957" w:author="Mohammad Nayeem Hasan" w:date="2022-10-05T02:09:00Z"/>
                <w:rFonts w:ascii="Times New Roman" w:hAnsi="Times New Roman" w:cs="Times New Roman"/>
                <w:bCs/>
                <w:sz w:val="24"/>
                <w:szCs w:val="24"/>
              </w:rPr>
            </w:pPr>
          </w:p>
        </w:tc>
      </w:tr>
      <w:tr w:rsidR="00854184" w:rsidRPr="00093574" w:rsidDel="00F703B1" w14:paraId="3A74B7E7" w14:textId="783B10DA" w:rsidTr="00C337BF">
        <w:trPr>
          <w:trHeight w:val="218"/>
          <w:del w:id="1958" w:author="Mohammad Nayeem Hasan" w:date="2022-10-05T02:09:00Z"/>
          <w:trPrChange w:id="1959" w:author="Mohammad Nayeem Hasan" w:date="2022-10-05T02:04:00Z">
            <w:trPr>
              <w:gridAfter w:val="0"/>
              <w:trHeight w:val="218"/>
            </w:trPr>
          </w:trPrChange>
        </w:trPr>
        <w:tc>
          <w:tcPr>
            <w:tcW w:w="1344" w:type="pct"/>
            <w:tcBorders>
              <w:right w:val="nil"/>
            </w:tcBorders>
            <w:vAlign w:val="center"/>
            <w:tcPrChange w:id="1960" w:author="Mohammad Nayeem Hasan" w:date="2022-10-05T02:04:00Z">
              <w:tcPr>
                <w:tcW w:w="899" w:type="pct"/>
                <w:tcBorders>
                  <w:right w:val="single" w:sz="4" w:space="0" w:color="auto"/>
                </w:tcBorders>
                <w:vAlign w:val="center"/>
              </w:tcPr>
            </w:tcPrChange>
          </w:tcPr>
          <w:p w14:paraId="003EA5F2" w14:textId="516ABAC4" w:rsidR="00854184" w:rsidRPr="00093574" w:rsidDel="00F703B1" w:rsidRDefault="00854184" w:rsidP="00C7572E">
            <w:pPr>
              <w:spacing w:after="0" w:line="240" w:lineRule="auto"/>
              <w:contextualSpacing/>
              <w:jc w:val="both"/>
              <w:rPr>
                <w:del w:id="1961" w:author="Mohammad Nayeem Hasan" w:date="2022-10-05T02:09:00Z"/>
                <w:rFonts w:ascii="Times New Roman" w:hAnsi="Times New Roman" w:cs="Times New Roman"/>
                <w:bCs/>
                <w:sz w:val="24"/>
                <w:szCs w:val="24"/>
              </w:rPr>
            </w:pPr>
            <w:del w:id="1962" w:author="Mohammad Nayeem Hasan" w:date="2022-10-05T02:09:00Z">
              <w:r w:rsidRPr="00093574" w:rsidDel="00F703B1">
                <w:rPr>
                  <w:rFonts w:ascii="Times New Roman" w:hAnsi="Times New Roman" w:cs="Times New Roman"/>
                  <w:bCs/>
                  <w:sz w:val="24"/>
                  <w:szCs w:val="24"/>
                </w:rPr>
                <w:delText>Bengali</w:delText>
              </w:r>
            </w:del>
          </w:p>
        </w:tc>
        <w:tc>
          <w:tcPr>
            <w:tcW w:w="900" w:type="pct"/>
            <w:tcBorders>
              <w:top w:val="nil"/>
              <w:left w:val="nil"/>
              <w:bottom w:val="nil"/>
            </w:tcBorders>
            <w:vAlign w:val="center"/>
            <w:tcPrChange w:id="1963" w:author="Mohammad Nayeem Hasan" w:date="2022-10-05T02:04:00Z">
              <w:tcPr>
                <w:tcW w:w="618" w:type="pct"/>
                <w:gridSpan w:val="2"/>
                <w:tcBorders>
                  <w:left w:val="single" w:sz="4" w:space="0" w:color="auto"/>
                </w:tcBorders>
                <w:vAlign w:val="center"/>
              </w:tcPr>
            </w:tcPrChange>
          </w:tcPr>
          <w:p w14:paraId="38C43038" w14:textId="3B63BD65" w:rsidR="00854184" w:rsidRPr="00093574" w:rsidDel="00F703B1" w:rsidRDefault="00854184" w:rsidP="00C7572E">
            <w:pPr>
              <w:spacing w:after="0" w:line="240" w:lineRule="auto"/>
              <w:contextualSpacing/>
              <w:jc w:val="both"/>
              <w:rPr>
                <w:del w:id="1964"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65" w:author="Mohammad Nayeem Hasan" w:date="2022-10-05T02:04:00Z">
              <w:tcPr>
                <w:tcW w:w="583" w:type="pct"/>
                <w:tcBorders>
                  <w:right w:val="single" w:sz="4" w:space="0" w:color="auto"/>
                </w:tcBorders>
                <w:vAlign w:val="center"/>
              </w:tcPr>
            </w:tcPrChange>
          </w:tcPr>
          <w:p w14:paraId="597AA5DD" w14:textId="60198045" w:rsidR="00854184" w:rsidRPr="00093574" w:rsidDel="00F703B1" w:rsidRDefault="00854184" w:rsidP="00C7572E">
            <w:pPr>
              <w:spacing w:after="0" w:line="240" w:lineRule="auto"/>
              <w:contextualSpacing/>
              <w:jc w:val="both"/>
              <w:rPr>
                <w:del w:id="1966" w:author="Mohammad Nayeem Hasan" w:date="2022-10-05T02:09:00Z"/>
                <w:rFonts w:ascii="Times New Roman" w:hAnsi="Times New Roman" w:cs="Times New Roman"/>
                <w:bCs/>
                <w:sz w:val="24"/>
                <w:szCs w:val="24"/>
              </w:rPr>
            </w:pPr>
          </w:p>
        </w:tc>
        <w:tc>
          <w:tcPr>
            <w:tcW w:w="920" w:type="pct"/>
            <w:tcBorders>
              <w:left w:val="nil"/>
            </w:tcBorders>
            <w:vAlign w:val="center"/>
            <w:tcPrChange w:id="1967" w:author="Mohammad Nayeem Hasan" w:date="2022-10-05T02:04:00Z">
              <w:tcPr>
                <w:tcW w:w="631" w:type="pct"/>
                <w:gridSpan w:val="2"/>
                <w:tcBorders>
                  <w:left w:val="single" w:sz="4" w:space="0" w:color="auto"/>
                </w:tcBorders>
                <w:vAlign w:val="center"/>
              </w:tcPr>
            </w:tcPrChange>
          </w:tcPr>
          <w:p w14:paraId="444D9403" w14:textId="2D976B0E" w:rsidR="00854184" w:rsidRPr="00093574" w:rsidDel="00F703B1" w:rsidRDefault="00854184" w:rsidP="00C7572E">
            <w:pPr>
              <w:spacing w:after="0" w:line="240" w:lineRule="auto"/>
              <w:contextualSpacing/>
              <w:jc w:val="both"/>
              <w:rPr>
                <w:del w:id="1968" w:author="Mohammad Nayeem Hasan" w:date="2022-10-05T02:09:00Z"/>
                <w:rFonts w:ascii="Times New Roman" w:hAnsi="Times New Roman" w:cs="Times New Roman"/>
                <w:bCs/>
                <w:sz w:val="24"/>
                <w:szCs w:val="24"/>
              </w:rPr>
            </w:pPr>
            <w:del w:id="1969"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70" w:author="Mohammad Nayeem Hasan" w:date="2022-10-05T02:04:00Z">
              <w:tcPr>
                <w:tcW w:w="677" w:type="pct"/>
                <w:gridSpan w:val="2"/>
                <w:vAlign w:val="center"/>
              </w:tcPr>
            </w:tcPrChange>
          </w:tcPr>
          <w:p w14:paraId="6F340A1C" w14:textId="10611A4F" w:rsidR="00854184" w:rsidRPr="00093574" w:rsidDel="00F703B1" w:rsidRDefault="00854184" w:rsidP="00C7572E">
            <w:pPr>
              <w:spacing w:after="0" w:line="240" w:lineRule="auto"/>
              <w:contextualSpacing/>
              <w:jc w:val="both"/>
              <w:rPr>
                <w:del w:id="1971" w:author="Mohammad Nayeem Hasan" w:date="2022-10-05T02:09:00Z"/>
                <w:rFonts w:ascii="Times New Roman" w:hAnsi="Times New Roman" w:cs="Times New Roman"/>
                <w:bCs/>
                <w:sz w:val="24"/>
                <w:szCs w:val="24"/>
              </w:rPr>
            </w:pPr>
            <w:del w:id="1972"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8C9345A" w14:textId="4370B1C7" w:rsidTr="00C337BF">
        <w:trPr>
          <w:trHeight w:val="218"/>
          <w:del w:id="1973" w:author="Mohammad Nayeem Hasan" w:date="2022-10-05T02:09:00Z"/>
          <w:trPrChange w:id="1974" w:author="Mohammad Nayeem Hasan" w:date="2022-10-05T02:04:00Z">
            <w:trPr>
              <w:gridAfter w:val="0"/>
              <w:trHeight w:val="218"/>
            </w:trPr>
          </w:trPrChange>
        </w:trPr>
        <w:tc>
          <w:tcPr>
            <w:tcW w:w="1344" w:type="pct"/>
            <w:tcBorders>
              <w:right w:val="nil"/>
            </w:tcBorders>
            <w:vAlign w:val="center"/>
            <w:tcPrChange w:id="1975" w:author="Mohammad Nayeem Hasan" w:date="2022-10-05T02:04:00Z">
              <w:tcPr>
                <w:tcW w:w="899" w:type="pct"/>
                <w:tcBorders>
                  <w:right w:val="single" w:sz="4" w:space="0" w:color="auto"/>
                </w:tcBorders>
                <w:vAlign w:val="center"/>
              </w:tcPr>
            </w:tcPrChange>
          </w:tcPr>
          <w:p w14:paraId="2ABFE9C4" w14:textId="32CEEF2E" w:rsidR="00854184" w:rsidRPr="00093574" w:rsidDel="00F703B1" w:rsidRDefault="00854184" w:rsidP="00C7572E">
            <w:pPr>
              <w:spacing w:after="0" w:line="240" w:lineRule="auto"/>
              <w:contextualSpacing/>
              <w:jc w:val="both"/>
              <w:rPr>
                <w:del w:id="1976" w:author="Mohammad Nayeem Hasan" w:date="2022-10-05T02:09:00Z"/>
                <w:rFonts w:ascii="Times New Roman" w:hAnsi="Times New Roman" w:cs="Times New Roman"/>
                <w:bCs/>
                <w:sz w:val="24"/>
                <w:szCs w:val="24"/>
              </w:rPr>
            </w:pPr>
            <w:del w:id="1977" w:author="Mohammad Nayeem Hasan" w:date="2022-10-05T02:09:00Z">
              <w:r w:rsidRPr="00093574" w:rsidDel="00F703B1">
                <w:rPr>
                  <w:rFonts w:ascii="Times New Roman" w:hAnsi="Times New Roman" w:cs="Times New Roman"/>
                  <w:bCs/>
                  <w:sz w:val="24"/>
                  <w:szCs w:val="24"/>
                </w:rPr>
                <w:delText>Others</w:delText>
              </w:r>
            </w:del>
          </w:p>
        </w:tc>
        <w:tc>
          <w:tcPr>
            <w:tcW w:w="900" w:type="pct"/>
            <w:tcBorders>
              <w:top w:val="nil"/>
              <w:left w:val="nil"/>
              <w:bottom w:val="nil"/>
            </w:tcBorders>
            <w:vAlign w:val="center"/>
            <w:tcPrChange w:id="1978" w:author="Mohammad Nayeem Hasan" w:date="2022-10-05T02:04:00Z">
              <w:tcPr>
                <w:tcW w:w="618" w:type="pct"/>
                <w:gridSpan w:val="2"/>
                <w:tcBorders>
                  <w:left w:val="single" w:sz="4" w:space="0" w:color="auto"/>
                </w:tcBorders>
                <w:vAlign w:val="center"/>
              </w:tcPr>
            </w:tcPrChange>
          </w:tcPr>
          <w:p w14:paraId="43B4F10F" w14:textId="5A07500F" w:rsidR="00854184" w:rsidRPr="00093574" w:rsidDel="00F703B1" w:rsidRDefault="00854184" w:rsidP="00C7572E">
            <w:pPr>
              <w:spacing w:after="0" w:line="240" w:lineRule="auto"/>
              <w:contextualSpacing/>
              <w:jc w:val="both"/>
              <w:rPr>
                <w:del w:id="1979"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1980" w:author="Mohammad Nayeem Hasan" w:date="2022-10-05T02:04:00Z">
              <w:tcPr>
                <w:tcW w:w="583" w:type="pct"/>
                <w:tcBorders>
                  <w:right w:val="single" w:sz="4" w:space="0" w:color="auto"/>
                </w:tcBorders>
                <w:vAlign w:val="center"/>
              </w:tcPr>
            </w:tcPrChange>
          </w:tcPr>
          <w:p w14:paraId="0F9098CE" w14:textId="757C1201" w:rsidR="00854184" w:rsidRPr="00093574" w:rsidDel="00F703B1" w:rsidRDefault="00854184" w:rsidP="00C7572E">
            <w:pPr>
              <w:spacing w:after="0" w:line="240" w:lineRule="auto"/>
              <w:contextualSpacing/>
              <w:jc w:val="both"/>
              <w:rPr>
                <w:del w:id="1981" w:author="Mohammad Nayeem Hasan" w:date="2022-10-05T02:09:00Z"/>
                <w:rFonts w:ascii="Times New Roman" w:hAnsi="Times New Roman" w:cs="Times New Roman"/>
                <w:bCs/>
                <w:sz w:val="24"/>
                <w:szCs w:val="24"/>
              </w:rPr>
            </w:pPr>
          </w:p>
        </w:tc>
        <w:tc>
          <w:tcPr>
            <w:tcW w:w="920" w:type="pct"/>
            <w:tcBorders>
              <w:left w:val="nil"/>
            </w:tcBorders>
            <w:vAlign w:val="center"/>
            <w:tcPrChange w:id="1982" w:author="Mohammad Nayeem Hasan" w:date="2022-10-05T02:04:00Z">
              <w:tcPr>
                <w:tcW w:w="631" w:type="pct"/>
                <w:gridSpan w:val="2"/>
                <w:tcBorders>
                  <w:left w:val="single" w:sz="4" w:space="0" w:color="auto"/>
                </w:tcBorders>
                <w:vAlign w:val="center"/>
              </w:tcPr>
            </w:tcPrChange>
          </w:tcPr>
          <w:p w14:paraId="5B3FE68C" w14:textId="28DF9563" w:rsidR="00854184" w:rsidRPr="00093574" w:rsidDel="00F703B1" w:rsidRDefault="00854184" w:rsidP="00C7572E">
            <w:pPr>
              <w:spacing w:after="0" w:line="240" w:lineRule="auto"/>
              <w:contextualSpacing/>
              <w:jc w:val="both"/>
              <w:rPr>
                <w:del w:id="1983" w:author="Mohammad Nayeem Hasan" w:date="2022-10-05T02:09:00Z"/>
                <w:rFonts w:ascii="Times New Roman" w:hAnsi="Times New Roman" w:cs="Times New Roman"/>
                <w:bCs/>
                <w:sz w:val="24"/>
                <w:szCs w:val="24"/>
              </w:rPr>
            </w:pPr>
            <w:del w:id="1984"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1985" w:author="Mohammad Nayeem Hasan" w:date="2022-10-05T02:04:00Z">
              <w:tcPr>
                <w:tcW w:w="677" w:type="pct"/>
                <w:gridSpan w:val="2"/>
                <w:vAlign w:val="center"/>
              </w:tcPr>
            </w:tcPrChange>
          </w:tcPr>
          <w:p w14:paraId="3D7C68B1" w14:textId="608E055D" w:rsidR="00854184" w:rsidRPr="00093574" w:rsidDel="00F703B1" w:rsidRDefault="00854184" w:rsidP="00C7572E">
            <w:pPr>
              <w:spacing w:after="0" w:line="240" w:lineRule="auto"/>
              <w:contextualSpacing/>
              <w:jc w:val="both"/>
              <w:rPr>
                <w:del w:id="1986" w:author="Mohammad Nayeem Hasan" w:date="2022-10-05T02:09:00Z"/>
                <w:rFonts w:ascii="Times New Roman" w:hAnsi="Times New Roman" w:cs="Times New Roman"/>
                <w:bCs/>
                <w:sz w:val="24"/>
                <w:szCs w:val="24"/>
              </w:rPr>
            </w:pPr>
            <w:del w:id="1987"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7C191150" w14:textId="0994CE57" w:rsidTr="00C337BF">
        <w:trPr>
          <w:trHeight w:val="218"/>
          <w:trPrChange w:id="1988" w:author="Mohammad Nayeem Hasan" w:date="2022-10-05T02:04:00Z">
            <w:trPr>
              <w:gridAfter w:val="0"/>
              <w:trHeight w:val="218"/>
            </w:trPr>
          </w:trPrChange>
        </w:trPr>
        <w:tc>
          <w:tcPr>
            <w:tcW w:w="1344" w:type="pct"/>
            <w:tcBorders>
              <w:right w:val="nil"/>
            </w:tcBorders>
            <w:vAlign w:val="center"/>
            <w:tcPrChange w:id="1989" w:author="Mohammad Nayeem Hasan" w:date="2022-10-05T02:04:00Z">
              <w:tcPr>
                <w:tcW w:w="899" w:type="pct"/>
                <w:tcBorders>
                  <w:right w:val="single" w:sz="4" w:space="0" w:color="auto"/>
                </w:tcBorders>
                <w:vAlign w:val="center"/>
              </w:tcPr>
            </w:tcPrChange>
          </w:tcPr>
          <w:p w14:paraId="09EA49AC"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Mother’s Age</w:t>
            </w:r>
          </w:p>
        </w:tc>
        <w:tc>
          <w:tcPr>
            <w:tcW w:w="1744" w:type="pct"/>
            <w:gridSpan w:val="2"/>
            <w:tcBorders>
              <w:top w:val="nil"/>
              <w:left w:val="nil"/>
              <w:bottom w:val="nil"/>
              <w:right w:val="nil"/>
            </w:tcBorders>
            <w:vAlign w:val="center"/>
            <w:tcPrChange w:id="1990" w:author="Mohammad Nayeem Hasan" w:date="2022-10-05T02:04:00Z">
              <w:tcPr>
                <w:tcW w:w="1201" w:type="pct"/>
                <w:gridSpan w:val="3"/>
                <w:tcBorders>
                  <w:left w:val="single" w:sz="4" w:space="0" w:color="auto"/>
                </w:tcBorders>
                <w:vAlign w:val="center"/>
              </w:tcPr>
            </w:tcPrChange>
          </w:tcPr>
          <w:p w14:paraId="3E994894"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1991" w:author="Mohammad Nayeem Hasan" w:date="2022-10-05T02:04:00Z">
              <w:tcPr>
                <w:tcW w:w="1308" w:type="pct"/>
                <w:gridSpan w:val="4"/>
                <w:tcBorders>
                  <w:left w:val="single" w:sz="4" w:space="0" w:color="auto"/>
                </w:tcBorders>
                <w:vAlign w:val="center"/>
              </w:tcPr>
            </w:tcPrChange>
          </w:tcPr>
          <w:p w14:paraId="2CBC88BE"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55787409" w14:textId="77777777" w:rsidTr="00C337BF">
        <w:trPr>
          <w:trHeight w:val="218"/>
          <w:trPrChange w:id="1992" w:author="Mohammad Nayeem Hasan" w:date="2022-10-05T02:04:00Z">
            <w:trPr>
              <w:gridAfter w:val="0"/>
              <w:trHeight w:val="218"/>
            </w:trPr>
          </w:trPrChange>
        </w:trPr>
        <w:tc>
          <w:tcPr>
            <w:tcW w:w="1344" w:type="pct"/>
            <w:tcBorders>
              <w:right w:val="nil"/>
            </w:tcBorders>
            <w:vAlign w:val="center"/>
            <w:tcPrChange w:id="1993" w:author="Mohammad Nayeem Hasan" w:date="2022-10-05T02:04:00Z">
              <w:tcPr>
                <w:tcW w:w="899" w:type="pct"/>
                <w:tcBorders>
                  <w:right w:val="single" w:sz="4" w:space="0" w:color="auto"/>
                </w:tcBorders>
                <w:vAlign w:val="center"/>
              </w:tcPr>
            </w:tcPrChange>
          </w:tcPr>
          <w:p w14:paraId="68BA355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 – 19</w:t>
            </w:r>
          </w:p>
        </w:tc>
        <w:tc>
          <w:tcPr>
            <w:tcW w:w="900" w:type="pct"/>
            <w:tcBorders>
              <w:top w:val="nil"/>
              <w:left w:val="nil"/>
              <w:bottom w:val="nil"/>
            </w:tcBorders>
            <w:vAlign w:val="center"/>
            <w:tcPrChange w:id="1994" w:author="Mohammad Nayeem Hasan" w:date="2022-10-05T02:04:00Z">
              <w:tcPr>
                <w:tcW w:w="618" w:type="pct"/>
                <w:gridSpan w:val="2"/>
                <w:tcBorders>
                  <w:left w:val="single" w:sz="4" w:space="0" w:color="auto"/>
                </w:tcBorders>
                <w:vAlign w:val="center"/>
              </w:tcPr>
            </w:tcPrChange>
          </w:tcPr>
          <w:p w14:paraId="2F45F6D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1.21 (0.82-1.78)</w:t>
            </w:r>
          </w:p>
        </w:tc>
        <w:tc>
          <w:tcPr>
            <w:tcW w:w="844" w:type="pct"/>
            <w:tcBorders>
              <w:top w:val="nil"/>
              <w:bottom w:val="nil"/>
              <w:right w:val="nil"/>
            </w:tcBorders>
            <w:vAlign w:val="center"/>
            <w:tcPrChange w:id="1995" w:author="Mohammad Nayeem Hasan" w:date="2022-10-05T02:04:00Z">
              <w:tcPr>
                <w:tcW w:w="583" w:type="pct"/>
                <w:tcBorders>
                  <w:right w:val="single" w:sz="4" w:space="0" w:color="auto"/>
                </w:tcBorders>
                <w:vAlign w:val="center"/>
              </w:tcPr>
            </w:tcPrChange>
          </w:tcPr>
          <w:p w14:paraId="2A1AFF07" w14:textId="252A45EF"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0.34</w:t>
            </w:r>
            <w:ins w:id="1996" w:author="Mohammad Nayeem Hasan" w:date="2022-10-05T01:13:00Z">
              <w:r>
                <w:rPr>
                  <w:rFonts w:ascii="Times New Roman" w:hAnsi="Times New Roman" w:cs="Times New Roman"/>
                  <w:bCs/>
                  <w:sz w:val="24"/>
                  <w:szCs w:val="24"/>
                </w:rPr>
                <w:t>2</w:t>
              </w:r>
            </w:ins>
            <w:del w:id="1997" w:author="Mohammad Nayeem Hasan" w:date="2022-10-05T01:13:00Z">
              <w:r w:rsidRPr="00093574" w:rsidDel="000138D6">
                <w:rPr>
                  <w:rFonts w:ascii="Times New Roman" w:hAnsi="Times New Roman" w:cs="Times New Roman"/>
                  <w:bCs/>
                  <w:sz w:val="24"/>
                  <w:szCs w:val="24"/>
                </w:rPr>
                <w:delText>5</w:delText>
              </w:r>
            </w:del>
          </w:p>
        </w:tc>
        <w:tc>
          <w:tcPr>
            <w:tcW w:w="920" w:type="pct"/>
            <w:tcBorders>
              <w:left w:val="nil"/>
            </w:tcBorders>
            <w:vAlign w:val="center"/>
            <w:tcPrChange w:id="1998" w:author="Mohammad Nayeem Hasan" w:date="2022-10-05T02:04:00Z">
              <w:tcPr>
                <w:tcW w:w="631" w:type="pct"/>
                <w:gridSpan w:val="2"/>
                <w:tcBorders>
                  <w:left w:val="single" w:sz="4" w:space="0" w:color="auto"/>
                </w:tcBorders>
                <w:vAlign w:val="center"/>
              </w:tcPr>
            </w:tcPrChange>
          </w:tcPr>
          <w:p w14:paraId="4A6559C2" w14:textId="514DA1C1" w:rsidR="00854184" w:rsidRPr="00093574" w:rsidRDefault="00854184" w:rsidP="00C7572E">
            <w:pPr>
              <w:spacing w:after="0" w:line="240" w:lineRule="auto"/>
              <w:contextualSpacing/>
              <w:jc w:val="both"/>
              <w:rPr>
                <w:rFonts w:ascii="Times New Roman" w:hAnsi="Times New Roman" w:cs="Times New Roman"/>
                <w:bCs/>
                <w:sz w:val="24"/>
                <w:szCs w:val="24"/>
              </w:rPr>
            </w:pPr>
            <w:ins w:id="1999" w:author="Mohammad Nayeem Hasan" w:date="2022-10-03T02:53:00Z">
              <w:r w:rsidRPr="00093574">
                <w:rPr>
                  <w:rFonts w:ascii="Times New Roman" w:hAnsi="Times New Roman" w:cs="Times New Roman"/>
                  <w:bCs/>
                  <w:sz w:val="24"/>
                  <w:szCs w:val="24"/>
                </w:rPr>
                <w:t>-</w:t>
              </w:r>
            </w:ins>
            <w:del w:id="2000" w:author="Mohammad Nayeem Hasan" w:date="2022-10-03T02:53:00Z">
              <w:r w:rsidRPr="00093574" w:rsidDel="009B163F">
                <w:rPr>
                  <w:rFonts w:ascii="Times New Roman" w:hAnsi="Times New Roman" w:cs="Times New Roman"/>
                  <w:bCs/>
                  <w:sz w:val="24"/>
                  <w:szCs w:val="24"/>
                </w:rPr>
                <w:delText>1.15 (0.97-1.36)</w:delText>
              </w:r>
            </w:del>
          </w:p>
        </w:tc>
        <w:tc>
          <w:tcPr>
            <w:tcW w:w="992" w:type="pct"/>
            <w:vAlign w:val="center"/>
            <w:tcPrChange w:id="2001" w:author="Mohammad Nayeem Hasan" w:date="2022-10-05T02:04:00Z">
              <w:tcPr>
                <w:tcW w:w="677" w:type="pct"/>
                <w:gridSpan w:val="2"/>
                <w:vAlign w:val="center"/>
              </w:tcPr>
            </w:tcPrChange>
          </w:tcPr>
          <w:p w14:paraId="2D314031" w14:textId="744F1B13" w:rsidR="00854184" w:rsidRPr="00093574" w:rsidRDefault="00854184" w:rsidP="00C7572E">
            <w:pPr>
              <w:spacing w:after="0" w:line="240" w:lineRule="auto"/>
              <w:contextualSpacing/>
              <w:jc w:val="both"/>
              <w:rPr>
                <w:rFonts w:ascii="Times New Roman" w:hAnsi="Times New Roman" w:cs="Times New Roman"/>
                <w:bCs/>
                <w:sz w:val="24"/>
                <w:szCs w:val="24"/>
              </w:rPr>
            </w:pPr>
            <w:ins w:id="2002" w:author="Mohammad Nayeem Hasan" w:date="2022-10-03T02:53:00Z">
              <w:r w:rsidRPr="00093574">
                <w:rPr>
                  <w:rFonts w:ascii="Times New Roman" w:hAnsi="Times New Roman" w:cs="Times New Roman"/>
                  <w:bCs/>
                  <w:sz w:val="24"/>
                  <w:szCs w:val="24"/>
                </w:rPr>
                <w:t>-</w:t>
              </w:r>
            </w:ins>
            <w:del w:id="2003" w:author="Mohammad Nayeem Hasan" w:date="2022-10-03T02:53:00Z">
              <w:r w:rsidRPr="00093574" w:rsidDel="009B163F">
                <w:rPr>
                  <w:rFonts w:ascii="Times New Roman" w:hAnsi="Times New Roman" w:cs="Times New Roman"/>
                  <w:bCs/>
                  <w:sz w:val="24"/>
                  <w:szCs w:val="24"/>
                </w:rPr>
                <w:delText>0.102</w:delText>
              </w:r>
            </w:del>
          </w:p>
        </w:tc>
      </w:tr>
      <w:tr w:rsidR="00854184" w:rsidRPr="00093574" w14:paraId="5AB6932B" w14:textId="77777777" w:rsidTr="00C337BF">
        <w:trPr>
          <w:trHeight w:val="218"/>
          <w:trPrChange w:id="2004" w:author="Mohammad Nayeem Hasan" w:date="2022-10-05T02:04:00Z">
            <w:trPr>
              <w:gridAfter w:val="0"/>
              <w:trHeight w:val="218"/>
            </w:trPr>
          </w:trPrChange>
        </w:trPr>
        <w:tc>
          <w:tcPr>
            <w:tcW w:w="1344" w:type="pct"/>
            <w:tcBorders>
              <w:right w:val="nil"/>
            </w:tcBorders>
            <w:vAlign w:val="center"/>
            <w:tcPrChange w:id="2005" w:author="Mohammad Nayeem Hasan" w:date="2022-10-05T02:04:00Z">
              <w:tcPr>
                <w:tcW w:w="899" w:type="pct"/>
                <w:tcBorders>
                  <w:right w:val="single" w:sz="4" w:space="0" w:color="auto"/>
                </w:tcBorders>
                <w:vAlign w:val="center"/>
              </w:tcPr>
            </w:tcPrChange>
          </w:tcPr>
          <w:p w14:paraId="09086E1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20 – 34</w:t>
            </w:r>
          </w:p>
        </w:tc>
        <w:tc>
          <w:tcPr>
            <w:tcW w:w="900" w:type="pct"/>
            <w:tcBorders>
              <w:top w:val="nil"/>
              <w:left w:val="nil"/>
              <w:bottom w:val="nil"/>
            </w:tcBorders>
            <w:vAlign w:val="center"/>
            <w:tcPrChange w:id="2006" w:author="Mohammad Nayeem Hasan" w:date="2022-10-05T02:04:00Z">
              <w:tcPr>
                <w:tcW w:w="618" w:type="pct"/>
                <w:gridSpan w:val="2"/>
                <w:tcBorders>
                  <w:left w:val="single" w:sz="4" w:space="0" w:color="auto"/>
                </w:tcBorders>
                <w:vAlign w:val="center"/>
              </w:tcPr>
            </w:tcPrChange>
          </w:tcPr>
          <w:p w14:paraId="17FCFD66"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1.15 (0.96-1.38)</w:t>
            </w:r>
          </w:p>
        </w:tc>
        <w:tc>
          <w:tcPr>
            <w:tcW w:w="844" w:type="pct"/>
            <w:tcBorders>
              <w:top w:val="nil"/>
              <w:bottom w:val="nil"/>
              <w:right w:val="nil"/>
            </w:tcBorders>
            <w:vAlign w:val="center"/>
            <w:tcPrChange w:id="2007" w:author="Mohammad Nayeem Hasan" w:date="2022-10-05T02:04:00Z">
              <w:tcPr>
                <w:tcW w:w="583" w:type="pct"/>
                <w:tcBorders>
                  <w:right w:val="single" w:sz="4" w:space="0" w:color="auto"/>
                </w:tcBorders>
                <w:vAlign w:val="center"/>
              </w:tcPr>
            </w:tcPrChange>
          </w:tcPr>
          <w:p w14:paraId="5F91F6D6" w14:textId="0853583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w:t>
            </w:r>
            <w:ins w:id="2008" w:author="Mohammad Nayeem Hasan" w:date="2022-10-05T01:13:00Z">
              <w:r>
                <w:rPr>
                  <w:rFonts w:ascii="Times New Roman" w:hAnsi="Times New Roman" w:cs="Times New Roman"/>
                  <w:bCs/>
                  <w:sz w:val="24"/>
                  <w:szCs w:val="24"/>
                </w:rPr>
                <w:t>30</w:t>
              </w:r>
            </w:ins>
            <w:del w:id="2009" w:author="Mohammad Nayeem Hasan" w:date="2022-10-05T01:13:00Z">
              <w:r w:rsidRPr="00093574" w:rsidDel="000138D6">
                <w:rPr>
                  <w:rFonts w:ascii="Times New Roman" w:hAnsi="Times New Roman" w:cs="Times New Roman"/>
                  <w:bCs/>
                  <w:sz w:val="24"/>
                  <w:szCs w:val="24"/>
                </w:rPr>
                <w:delText>27</w:delText>
              </w:r>
            </w:del>
          </w:p>
        </w:tc>
        <w:tc>
          <w:tcPr>
            <w:tcW w:w="920" w:type="pct"/>
            <w:tcBorders>
              <w:left w:val="nil"/>
            </w:tcBorders>
            <w:vAlign w:val="center"/>
            <w:tcPrChange w:id="2010" w:author="Mohammad Nayeem Hasan" w:date="2022-10-05T02:04:00Z">
              <w:tcPr>
                <w:tcW w:w="631" w:type="pct"/>
                <w:gridSpan w:val="2"/>
                <w:tcBorders>
                  <w:left w:val="single" w:sz="4" w:space="0" w:color="auto"/>
                </w:tcBorders>
                <w:vAlign w:val="center"/>
              </w:tcPr>
            </w:tcPrChange>
          </w:tcPr>
          <w:p w14:paraId="384D5619" w14:textId="2484AEA1" w:rsidR="00854184" w:rsidRPr="00093574" w:rsidRDefault="00854184" w:rsidP="00C7572E">
            <w:pPr>
              <w:spacing w:after="0" w:line="240" w:lineRule="auto"/>
              <w:contextualSpacing/>
              <w:jc w:val="both"/>
              <w:rPr>
                <w:rFonts w:ascii="Times New Roman" w:hAnsi="Times New Roman" w:cs="Times New Roman"/>
                <w:bCs/>
                <w:sz w:val="24"/>
                <w:szCs w:val="24"/>
              </w:rPr>
            </w:pPr>
            <w:ins w:id="2011" w:author="Mohammad Nayeem Hasan" w:date="2022-10-03T02:53:00Z">
              <w:r w:rsidRPr="00093574">
                <w:rPr>
                  <w:rFonts w:ascii="Times New Roman" w:hAnsi="Times New Roman" w:cs="Times New Roman"/>
                  <w:bCs/>
                  <w:sz w:val="24"/>
                  <w:szCs w:val="24"/>
                </w:rPr>
                <w:t>-</w:t>
              </w:r>
            </w:ins>
            <w:del w:id="2012" w:author="Mohammad Nayeem Hasan" w:date="2022-10-03T02:53:00Z">
              <w:r w:rsidRPr="00093574" w:rsidDel="009B163F">
                <w:rPr>
                  <w:rFonts w:ascii="Times New Roman" w:hAnsi="Times New Roman" w:cs="Times New Roman"/>
                  <w:bCs/>
                  <w:sz w:val="24"/>
                  <w:szCs w:val="24"/>
                </w:rPr>
                <w:delText>0.95 (0.84 – 1.09)</w:delText>
              </w:r>
            </w:del>
          </w:p>
        </w:tc>
        <w:tc>
          <w:tcPr>
            <w:tcW w:w="992" w:type="pct"/>
            <w:vAlign w:val="center"/>
            <w:tcPrChange w:id="2013" w:author="Mohammad Nayeem Hasan" w:date="2022-10-05T02:04:00Z">
              <w:tcPr>
                <w:tcW w:w="677" w:type="pct"/>
                <w:gridSpan w:val="2"/>
                <w:vAlign w:val="center"/>
              </w:tcPr>
            </w:tcPrChange>
          </w:tcPr>
          <w:p w14:paraId="09ECC10C" w14:textId="63DA1FA1" w:rsidR="00854184" w:rsidRPr="00093574" w:rsidRDefault="00854184" w:rsidP="00C7572E">
            <w:pPr>
              <w:spacing w:after="0" w:line="240" w:lineRule="auto"/>
              <w:contextualSpacing/>
              <w:jc w:val="both"/>
              <w:rPr>
                <w:rFonts w:ascii="Times New Roman" w:hAnsi="Times New Roman" w:cs="Times New Roman"/>
                <w:bCs/>
                <w:sz w:val="24"/>
                <w:szCs w:val="24"/>
              </w:rPr>
            </w:pPr>
            <w:ins w:id="2014" w:author="Mohammad Nayeem Hasan" w:date="2022-10-03T02:53:00Z">
              <w:r w:rsidRPr="00093574">
                <w:rPr>
                  <w:rFonts w:ascii="Times New Roman" w:hAnsi="Times New Roman" w:cs="Times New Roman"/>
                  <w:bCs/>
                  <w:sz w:val="24"/>
                  <w:szCs w:val="24"/>
                </w:rPr>
                <w:t>-</w:t>
              </w:r>
            </w:ins>
            <w:del w:id="2015" w:author="Mohammad Nayeem Hasan" w:date="2022-10-03T02:53:00Z">
              <w:r w:rsidRPr="00093574" w:rsidDel="009B163F">
                <w:rPr>
                  <w:rFonts w:ascii="Times New Roman" w:hAnsi="Times New Roman" w:cs="Times New Roman"/>
                  <w:bCs/>
                  <w:sz w:val="24"/>
                  <w:szCs w:val="24"/>
                </w:rPr>
                <w:delText>0.480</w:delText>
              </w:r>
            </w:del>
          </w:p>
        </w:tc>
      </w:tr>
      <w:tr w:rsidR="00854184" w:rsidRPr="00093574" w14:paraId="05B9C361" w14:textId="77777777" w:rsidTr="00C337BF">
        <w:trPr>
          <w:trHeight w:val="218"/>
          <w:trPrChange w:id="2016" w:author="Mohammad Nayeem Hasan" w:date="2022-10-05T02:04:00Z">
            <w:trPr>
              <w:gridAfter w:val="0"/>
              <w:trHeight w:val="218"/>
            </w:trPr>
          </w:trPrChange>
        </w:trPr>
        <w:tc>
          <w:tcPr>
            <w:tcW w:w="1344" w:type="pct"/>
            <w:tcBorders>
              <w:right w:val="nil"/>
            </w:tcBorders>
            <w:vAlign w:val="center"/>
            <w:tcPrChange w:id="2017" w:author="Mohammad Nayeem Hasan" w:date="2022-10-05T02:04:00Z">
              <w:tcPr>
                <w:tcW w:w="899" w:type="pct"/>
                <w:tcBorders>
                  <w:right w:val="single" w:sz="4" w:space="0" w:color="auto"/>
                </w:tcBorders>
                <w:vAlign w:val="center"/>
              </w:tcPr>
            </w:tcPrChange>
          </w:tcPr>
          <w:p w14:paraId="2938C01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35+</w:t>
            </w:r>
          </w:p>
        </w:tc>
        <w:tc>
          <w:tcPr>
            <w:tcW w:w="900" w:type="pct"/>
            <w:tcBorders>
              <w:top w:val="nil"/>
              <w:left w:val="nil"/>
              <w:bottom w:val="nil"/>
            </w:tcBorders>
            <w:vAlign w:val="center"/>
            <w:tcPrChange w:id="2018" w:author="Mohammad Nayeem Hasan" w:date="2022-10-05T02:04:00Z">
              <w:tcPr>
                <w:tcW w:w="618" w:type="pct"/>
                <w:gridSpan w:val="2"/>
                <w:tcBorders>
                  <w:left w:val="single" w:sz="4" w:space="0" w:color="auto"/>
                </w:tcBorders>
                <w:vAlign w:val="center"/>
              </w:tcPr>
            </w:tcPrChange>
          </w:tcPr>
          <w:p w14:paraId="6737ECC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019" w:author="Mohammad Nayeem Hasan" w:date="2022-10-05T02:04:00Z">
              <w:tcPr>
                <w:tcW w:w="583" w:type="pct"/>
                <w:tcBorders>
                  <w:right w:val="single" w:sz="4" w:space="0" w:color="auto"/>
                </w:tcBorders>
                <w:vAlign w:val="center"/>
              </w:tcPr>
            </w:tcPrChange>
          </w:tcPr>
          <w:p w14:paraId="6784A3A7"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020" w:author="Mohammad Nayeem Hasan" w:date="2022-10-05T02:04:00Z">
              <w:tcPr>
                <w:tcW w:w="631" w:type="pct"/>
                <w:gridSpan w:val="2"/>
                <w:tcBorders>
                  <w:left w:val="single" w:sz="4" w:space="0" w:color="auto"/>
                </w:tcBorders>
                <w:vAlign w:val="center"/>
              </w:tcPr>
            </w:tcPrChange>
          </w:tcPr>
          <w:p w14:paraId="316A1A1D" w14:textId="091C3F67" w:rsidR="00854184" w:rsidRPr="00093574" w:rsidRDefault="00854184" w:rsidP="00C7572E">
            <w:pPr>
              <w:spacing w:after="0" w:line="240" w:lineRule="auto"/>
              <w:contextualSpacing/>
              <w:jc w:val="both"/>
              <w:rPr>
                <w:rFonts w:ascii="Times New Roman" w:hAnsi="Times New Roman" w:cs="Times New Roman"/>
                <w:bCs/>
                <w:sz w:val="24"/>
                <w:szCs w:val="24"/>
              </w:rPr>
            </w:pPr>
            <w:ins w:id="2021" w:author="Mohammad Nayeem Hasan" w:date="2022-10-03T02:53:00Z">
              <w:r w:rsidRPr="00093574">
                <w:rPr>
                  <w:rFonts w:ascii="Times New Roman" w:hAnsi="Times New Roman" w:cs="Times New Roman"/>
                  <w:bCs/>
                  <w:sz w:val="24"/>
                  <w:szCs w:val="24"/>
                </w:rPr>
                <w:t>-</w:t>
              </w:r>
            </w:ins>
            <w:del w:id="2022" w:author="Mohammad Nayeem Hasan" w:date="2022-10-03T02:53:00Z">
              <w:r w:rsidRPr="00093574" w:rsidDel="009B163F">
                <w:rPr>
                  <w:rFonts w:ascii="Times New Roman" w:hAnsi="Times New Roman" w:cs="Times New Roman"/>
                  <w:bCs/>
                  <w:sz w:val="24"/>
                  <w:szCs w:val="24"/>
                </w:rPr>
                <w:delText>Reference</w:delText>
              </w:r>
            </w:del>
          </w:p>
        </w:tc>
        <w:tc>
          <w:tcPr>
            <w:tcW w:w="992" w:type="pct"/>
            <w:vAlign w:val="center"/>
            <w:tcPrChange w:id="2023" w:author="Mohammad Nayeem Hasan" w:date="2022-10-05T02:04:00Z">
              <w:tcPr>
                <w:tcW w:w="677" w:type="pct"/>
                <w:gridSpan w:val="2"/>
                <w:vAlign w:val="center"/>
              </w:tcPr>
            </w:tcPrChange>
          </w:tcPr>
          <w:p w14:paraId="4E78A75F" w14:textId="2204AC4F" w:rsidR="00854184" w:rsidRPr="00093574" w:rsidRDefault="00854184" w:rsidP="00C7572E">
            <w:pPr>
              <w:spacing w:after="0" w:line="240" w:lineRule="auto"/>
              <w:contextualSpacing/>
              <w:jc w:val="both"/>
              <w:rPr>
                <w:rFonts w:ascii="Times New Roman" w:hAnsi="Times New Roman" w:cs="Times New Roman"/>
                <w:bCs/>
                <w:sz w:val="24"/>
                <w:szCs w:val="24"/>
              </w:rPr>
            </w:pPr>
            <w:ins w:id="2024" w:author="Mohammad Nayeem Hasan" w:date="2022-10-03T02:53:00Z">
              <w:r w:rsidRPr="00093574">
                <w:rPr>
                  <w:rFonts w:ascii="Times New Roman" w:hAnsi="Times New Roman" w:cs="Times New Roman"/>
                  <w:bCs/>
                  <w:sz w:val="24"/>
                  <w:szCs w:val="24"/>
                </w:rPr>
                <w:t>-</w:t>
              </w:r>
            </w:ins>
            <w:del w:id="2025" w:author="Mohammad Nayeem Hasan" w:date="2022-10-03T02:53:00Z">
              <w:r w:rsidRPr="00093574" w:rsidDel="009B163F">
                <w:rPr>
                  <w:rFonts w:ascii="Times New Roman" w:hAnsi="Times New Roman" w:cs="Times New Roman"/>
                  <w:bCs/>
                  <w:sz w:val="24"/>
                  <w:szCs w:val="24"/>
                </w:rPr>
                <w:delText>--</w:delText>
              </w:r>
            </w:del>
          </w:p>
        </w:tc>
      </w:tr>
      <w:tr w:rsidR="00854184" w:rsidRPr="00093574" w:rsidDel="00F703B1" w14:paraId="1DFFF997" w14:textId="7A10C725" w:rsidTr="00C337BF">
        <w:trPr>
          <w:trHeight w:val="218"/>
          <w:del w:id="2026" w:author="Mohammad Nayeem Hasan" w:date="2022-10-05T02:09:00Z"/>
          <w:trPrChange w:id="2027" w:author="Mohammad Nayeem Hasan" w:date="2022-10-05T02:04:00Z">
            <w:trPr>
              <w:gridAfter w:val="0"/>
              <w:trHeight w:val="218"/>
            </w:trPr>
          </w:trPrChange>
        </w:trPr>
        <w:tc>
          <w:tcPr>
            <w:tcW w:w="1344" w:type="pct"/>
            <w:tcBorders>
              <w:right w:val="nil"/>
            </w:tcBorders>
            <w:vAlign w:val="center"/>
            <w:tcPrChange w:id="2028" w:author="Mohammad Nayeem Hasan" w:date="2022-10-05T02:04:00Z">
              <w:tcPr>
                <w:tcW w:w="899" w:type="pct"/>
                <w:tcBorders>
                  <w:right w:val="single" w:sz="4" w:space="0" w:color="auto"/>
                </w:tcBorders>
                <w:vAlign w:val="center"/>
              </w:tcPr>
            </w:tcPrChange>
          </w:tcPr>
          <w:p w14:paraId="428907E0" w14:textId="2502A527" w:rsidR="00854184" w:rsidRPr="00FA2BD5" w:rsidDel="00F703B1" w:rsidRDefault="00854184" w:rsidP="00C7572E">
            <w:pPr>
              <w:spacing w:after="0" w:line="240" w:lineRule="auto"/>
              <w:contextualSpacing/>
              <w:jc w:val="both"/>
              <w:rPr>
                <w:del w:id="2029" w:author="Mohammad Nayeem Hasan" w:date="2022-10-05T02:09:00Z"/>
                <w:rFonts w:ascii="Times New Roman" w:hAnsi="Times New Roman" w:cs="Times New Roman"/>
                <w:bCs/>
                <w:sz w:val="24"/>
                <w:szCs w:val="24"/>
              </w:rPr>
            </w:pPr>
            <w:del w:id="2030" w:author="Mohammad Nayeem Hasan" w:date="2022-10-05T02:09:00Z">
              <w:r w:rsidRPr="00405D72" w:rsidDel="00F703B1">
                <w:rPr>
                  <w:rFonts w:ascii="Times New Roman" w:hAnsi="Times New Roman" w:cs="Times New Roman"/>
                  <w:b/>
                  <w:sz w:val="24"/>
                  <w:szCs w:val="24"/>
                </w:rPr>
                <w:delText>Early Childhood Diseases</w:delText>
              </w:r>
            </w:del>
          </w:p>
        </w:tc>
        <w:tc>
          <w:tcPr>
            <w:tcW w:w="1744" w:type="pct"/>
            <w:gridSpan w:val="2"/>
            <w:tcBorders>
              <w:top w:val="nil"/>
              <w:left w:val="nil"/>
              <w:bottom w:val="nil"/>
              <w:right w:val="nil"/>
            </w:tcBorders>
            <w:vAlign w:val="center"/>
            <w:tcPrChange w:id="2031" w:author="Mohammad Nayeem Hasan" w:date="2022-10-05T02:04:00Z">
              <w:tcPr>
                <w:tcW w:w="1201" w:type="pct"/>
                <w:gridSpan w:val="3"/>
                <w:tcBorders>
                  <w:left w:val="single" w:sz="4" w:space="0" w:color="auto"/>
                </w:tcBorders>
                <w:vAlign w:val="center"/>
              </w:tcPr>
            </w:tcPrChange>
          </w:tcPr>
          <w:p w14:paraId="11CD0F40" w14:textId="7186901F" w:rsidR="00854184" w:rsidRPr="00FA2BD5" w:rsidDel="00F703B1" w:rsidRDefault="00854184" w:rsidP="00C7572E">
            <w:pPr>
              <w:spacing w:after="0" w:line="240" w:lineRule="auto"/>
              <w:contextualSpacing/>
              <w:jc w:val="both"/>
              <w:rPr>
                <w:del w:id="2032" w:author="Mohammad Nayeem Hasan" w:date="2022-10-05T02:09:00Z"/>
                <w:rFonts w:ascii="Times New Roman" w:hAnsi="Times New Roman" w:cs="Times New Roman"/>
                <w:bCs/>
                <w:sz w:val="24"/>
                <w:szCs w:val="24"/>
              </w:rPr>
            </w:pPr>
          </w:p>
        </w:tc>
        <w:tc>
          <w:tcPr>
            <w:tcW w:w="1912" w:type="pct"/>
            <w:gridSpan w:val="2"/>
            <w:tcBorders>
              <w:left w:val="nil"/>
            </w:tcBorders>
            <w:vAlign w:val="center"/>
            <w:tcPrChange w:id="2033" w:author="Mohammad Nayeem Hasan" w:date="2022-10-05T02:04:00Z">
              <w:tcPr>
                <w:tcW w:w="1308" w:type="pct"/>
                <w:gridSpan w:val="4"/>
                <w:tcBorders>
                  <w:left w:val="single" w:sz="4" w:space="0" w:color="auto"/>
                </w:tcBorders>
                <w:vAlign w:val="center"/>
              </w:tcPr>
            </w:tcPrChange>
          </w:tcPr>
          <w:p w14:paraId="161EEBA2" w14:textId="5253F5FD" w:rsidR="00854184" w:rsidRPr="00FA2BD5" w:rsidDel="00F703B1" w:rsidRDefault="00854184" w:rsidP="00C7572E">
            <w:pPr>
              <w:spacing w:after="0" w:line="240" w:lineRule="auto"/>
              <w:contextualSpacing/>
              <w:jc w:val="both"/>
              <w:rPr>
                <w:del w:id="2034" w:author="Mohammad Nayeem Hasan" w:date="2022-10-05T02:09:00Z"/>
                <w:rFonts w:ascii="Times New Roman" w:hAnsi="Times New Roman" w:cs="Times New Roman"/>
                <w:bCs/>
                <w:sz w:val="24"/>
                <w:szCs w:val="24"/>
              </w:rPr>
            </w:pPr>
          </w:p>
        </w:tc>
      </w:tr>
      <w:tr w:rsidR="00854184" w:rsidRPr="00093574" w:rsidDel="00F703B1" w14:paraId="0B1D09E5" w14:textId="1F7C2C01" w:rsidTr="00C337BF">
        <w:trPr>
          <w:trHeight w:val="218"/>
          <w:del w:id="2035" w:author="Mohammad Nayeem Hasan" w:date="2022-10-05T02:09:00Z"/>
          <w:trPrChange w:id="2036" w:author="Mohammad Nayeem Hasan" w:date="2022-10-05T02:04:00Z">
            <w:trPr>
              <w:gridAfter w:val="0"/>
              <w:trHeight w:val="218"/>
            </w:trPr>
          </w:trPrChange>
        </w:trPr>
        <w:tc>
          <w:tcPr>
            <w:tcW w:w="1344" w:type="pct"/>
            <w:tcBorders>
              <w:right w:val="nil"/>
            </w:tcBorders>
            <w:vAlign w:val="center"/>
            <w:tcPrChange w:id="2037" w:author="Mohammad Nayeem Hasan" w:date="2022-10-05T02:04:00Z">
              <w:tcPr>
                <w:tcW w:w="899" w:type="pct"/>
                <w:tcBorders>
                  <w:right w:val="single" w:sz="4" w:space="0" w:color="auto"/>
                </w:tcBorders>
                <w:vAlign w:val="center"/>
              </w:tcPr>
            </w:tcPrChange>
          </w:tcPr>
          <w:p w14:paraId="0016C7D6" w14:textId="624E0446" w:rsidR="00854184" w:rsidRPr="00093574" w:rsidDel="00F703B1" w:rsidRDefault="00854184" w:rsidP="00C7572E">
            <w:pPr>
              <w:spacing w:after="0" w:line="240" w:lineRule="auto"/>
              <w:contextualSpacing/>
              <w:jc w:val="both"/>
              <w:rPr>
                <w:del w:id="2038" w:author="Mohammad Nayeem Hasan" w:date="2022-10-05T02:09:00Z"/>
                <w:rFonts w:ascii="Times New Roman" w:hAnsi="Times New Roman" w:cs="Times New Roman"/>
                <w:bCs/>
                <w:sz w:val="24"/>
                <w:szCs w:val="24"/>
              </w:rPr>
            </w:pPr>
            <w:del w:id="2039"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Change w:id="2040" w:author="Mohammad Nayeem Hasan" w:date="2022-10-05T02:04:00Z">
              <w:tcPr>
                <w:tcW w:w="618" w:type="pct"/>
                <w:gridSpan w:val="2"/>
                <w:tcBorders>
                  <w:left w:val="single" w:sz="4" w:space="0" w:color="auto"/>
                </w:tcBorders>
                <w:vAlign w:val="center"/>
              </w:tcPr>
            </w:tcPrChange>
          </w:tcPr>
          <w:p w14:paraId="4F025BDC" w14:textId="2FD8CEE9" w:rsidR="00854184" w:rsidRPr="00093574" w:rsidDel="00F703B1" w:rsidRDefault="00854184" w:rsidP="00C7572E">
            <w:pPr>
              <w:spacing w:after="0" w:line="240" w:lineRule="auto"/>
              <w:contextualSpacing/>
              <w:jc w:val="both"/>
              <w:rPr>
                <w:del w:id="2041" w:author="Mohammad Nayeem Hasan" w:date="2022-10-05T02:09:00Z"/>
                <w:rFonts w:ascii="Times New Roman" w:hAnsi="Times New Roman" w:cs="Times New Roman"/>
                <w:bCs/>
                <w:sz w:val="24"/>
                <w:szCs w:val="24"/>
              </w:rPr>
            </w:pPr>
            <w:del w:id="2042" w:author="Mohammad Nayeem Hasan" w:date="2022-10-05T02:09:00Z">
              <w:r w:rsidRPr="00093574" w:rsidDel="00F703B1">
                <w:rPr>
                  <w:rFonts w:ascii="Times New Roman" w:hAnsi="Times New Roman" w:cs="Times New Roman"/>
                  <w:bCs/>
                  <w:sz w:val="24"/>
                  <w:szCs w:val="24"/>
                </w:rPr>
                <w:delText>-</w:delText>
              </w:r>
            </w:del>
          </w:p>
        </w:tc>
        <w:tc>
          <w:tcPr>
            <w:tcW w:w="844" w:type="pct"/>
            <w:tcBorders>
              <w:top w:val="nil"/>
              <w:bottom w:val="nil"/>
              <w:right w:val="nil"/>
            </w:tcBorders>
            <w:vAlign w:val="center"/>
            <w:tcPrChange w:id="2043" w:author="Mohammad Nayeem Hasan" w:date="2022-10-05T02:04:00Z">
              <w:tcPr>
                <w:tcW w:w="583" w:type="pct"/>
                <w:tcBorders>
                  <w:right w:val="single" w:sz="4" w:space="0" w:color="auto"/>
                </w:tcBorders>
                <w:vAlign w:val="center"/>
              </w:tcPr>
            </w:tcPrChange>
          </w:tcPr>
          <w:p w14:paraId="288AED33" w14:textId="623842E1" w:rsidR="00854184" w:rsidRPr="00093574" w:rsidDel="00F703B1" w:rsidRDefault="00854184" w:rsidP="00C7572E">
            <w:pPr>
              <w:spacing w:after="0" w:line="240" w:lineRule="auto"/>
              <w:contextualSpacing/>
              <w:jc w:val="both"/>
              <w:rPr>
                <w:del w:id="2044" w:author="Mohammad Nayeem Hasan" w:date="2022-10-05T02:09:00Z"/>
                <w:rFonts w:ascii="Times New Roman" w:hAnsi="Times New Roman" w:cs="Times New Roman"/>
                <w:bCs/>
                <w:sz w:val="24"/>
                <w:szCs w:val="24"/>
              </w:rPr>
            </w:pPr>
            <w:del w:id="2045" w:author="Mohammad Nayeem Hasan" w:date="2022-10-05T02:09:00Z">
              <w:r w:rsidRPr="00093574" w:rsidDel="00F703B1">
                <w:rPr>
                  <w:rFonts w:ascii="Times New Roman" w:hAnsi="Times New Roman" w:cs="Times New Roman"/>
                  <w:bCs/>
                  <w:sz w:val="24"/>
                  <w:szCs w:val="24"/>
                </w:rPr>
                <w:delText>-</w:delText>
              </w:r>
            </w:del>
          </w:p>
        </w:tc>
        <w:tc>
          <w:tcPr>
            <w:tcW w:w="920" w:type="pct"/>
            <w:tcBorders>
              <w:left w:val="nil"/>
            </w:tcBorders>
            <w:vAlign w:val="center"/>
            <w:tcPrChange w:id="2046" w:author="Mohammad Nayeem Hasan" w:date="2022-10-05T02:04:00Z">
              <w:tcPr>
                <w:tcW w:w="631" w:type="pct"/>
                <w:gridSpan w:val="2"/>
                <w:tcBorders>
                  <w:left w:val="single" w:sz="4" w:space="0" w:color="auto"/>
                </w:tcBorders>
                <w:vAlign w:val="center"/>
              </w:tcPr>
            </w:tcPrChange>
          </w:tcPr>
          <w:p w14:paraId="28B0F925" w14:textId="4984FDEB" w:rsidR="00854184" w:rsidRPr="00093574" w:rsidDel="00F703B1" w:rsidRDefault="00854184" w:rsidP="00C7572E">
            <w:pPr>
              <w:spacing w:after="0" w:line="240" w:lineRule="auto"/>
              <w:contextualSpacing/>
              <w:jc w:val="both"/>
              <w:rPr>
                <w:del w:id="2047" w:author="Mohammad Nayeem Hasan" w:date="2022-10-05T02:09:00Z"/>
                <w:rFonts w:ascii="Times New Roman" w:hAnsi="Times New Roman" w:cs="Times New Roman"/>
                <w:bCs/>
                <w:sz w:val="24"/>
                <w:szCs w:val="24"/>
              </w:rPr>
            </w:pPr>
            <w:del w:id="2048"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049" w:author="Mohammad Nayeem Hasan" w:date="2022-10-05T02:04:00Z">
              <w:tcPr>
                <w:tcW w:w="677" w:type="pct"/>
                <w:gridSpan w:val="2"/>
                <w:vAlign w:val="center"/>
              </w:tcPr>
            </w:tcPrChange>
          </w:tcPr>
          <w:p w14:paraId="2852CA06" w14:textId="4C7AD64D" w:rsidR="00854184" w:rsidRPr="00093574" w:rsidDel="00F703B1" w:rsidRDefault="00854184" w:rsidP="00C7572E">
            <w:pPr>
              <w:spacing w:after="0" w:line="240" w:lineRule="auto"/>
              <w:contextualSpacing/>
              <w:jc w:val="both"/>
              <w:rPr>
                <w:del w:id="2050" w:author="Mohammad Nayeem Hasan" w:date="2022-10-05T02:09:00Z"/>
                <w:rFonts w:ascii="Times New Roman" w:hAnsi="Times New Roman" w:cs="Times New Roman"/>
                <w:bCs/>
                <w:sz w:val="24"/>
                <w:szCs w:val="24"/>
              </w:rPr>
            </w:pPr>
            <w:del w:id="2051"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61F3CA5" w14:textId="19E98258" w:rsidTr="00C337BF">
        <w:trPr>
          <w:trHeight w:val="315"/>
          <w:del w:id="2052" w:author="Mohammad Nayeem Hasan" w:date="2022-10-05T02:09:00Z"/>
          <w:trPrChange w:id="2053" w:author="Mohammad Nayeem Hasan" w:date="2022-10-05T02:04:00Z">
            <w:trPr>
              <w:gridAfter w:val="0"/>
              <w:trHeight w:val="315"/>
            </w:trPr>
          </w:trPrChange>
        </w:trPr>
        <w:tc>
          <w:tcPr>
            <w:tcW w:w="1344" w:type="pct"/>
            <w:tcBorders>
              <w:right w:val="nil"/>
            </w:tcBorders>
            <w:vAlign w:val="center"/>
            <w:tcPrChange w:id="2054" w:author="Mohammad Nayeem Hasan" w:date="2022-10-05T02:04:00Z">
              <w:tcPr>
                <w:tcW w:w="899" w:type="pct"/>
                <w:tcBorders>
                  <w:right w:val="single" w:sz="4" w:space="0" w:color="auto"/>
                </w:tcBorders>
                <w:vAlign w:val="center"/>
              </w:tcPr>
            </w:tcPrChange>
          </w:tcPr>
          <w:p w14:paraId="74115521" w14:textId="12D9EA52" w:rsidR="00854184" w:rsidRPr="00093574" w:rsidDel="00F703B1" w:rsidRDefault="00854184" w:rsidP="00C7572E">
            <w:pPr>
              <w:spacing w:after="0" w:line="240" w:lineRule="auto"/>
              <w:contextualSpacing/>
              <w:jc w:val="both"/>
              <w:rPr>
                <w:del w:id="2055" w:author="Mohammad Nayeem Hasan" w:date="2022-10-05T02:09:00Z"/>
                <w:rFonts w:ascii="Times New Roman" w:hAnsi="Times New Roman" w:cs="Times New Roman"/>
                <w:bCs/>
                <w:sz w:val="24"/>
                <w:szCs w:val="24"/>
              </w:rPr>
            </w:pPr>
            <w:del w:id="2056"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Change w:id="2057" w:author="Mohammad Nayeem Hasan" w:date="2022-10-05T02:04:00Z">
              <w:tcPr>
                <w:tcW w:w="618" w:type="pct"/>
                <w:gridSpan w:val="2"/>
                <w:tcBorders>
                  <w:left w:val="single" w:sz="4" w:space="0" w:color="auto"/>
                </w:tcBorders>
                <w:vAlign w:val="center"/>
              </w:tcPr>
            </w:tcPrChange>
          </w:tcPr>
          <w:p w14:paraId="50A112D5" w14:textId="6DBBE390" w:rsidR="00854184" w:rsidRPr="00093574" w:rsidDel="00F703B1" w:rsidRDefault="00854184" w:rsidP="00C7572E">
            <w:pPr>
              <w:spacing w:after="0" w:line="240" w:lineRule="auto"/>
              <w:contextualSpacing/>
              <w:jc w:val="both"/>
              <w:rPr>
                <w:del w:id="2058" w:author="Mohammad Nayeem Hasan" w:date="2022-10-05T02:09:00Z"/>
                <w:rFonts w:ascii="Times New Roman" w:hAnsi="Times New Roman" w:cs="Times New Roman"/>
                <w:bCs/>
                <w:sz w:val="24"/>
                <w:szCs w:val="24"/>
              </w:rPr>
            </w:pPr>
            <w:del w:id="2059" w:author="Mohammad Nayeem Hasan" w:date="2022-10-05T02:09:00Z">
              <w:r w:rsidRPr="00093574" w:rsidDel="00F703B1">
                <w:rPr>
                  <w:rFonts w:ascii="Times New Roman" w:hAnsi="Times New Roman" w:cs="Times New Roman"/>
                  <w:bCs/>
                  <w:sz w:val="24"/>
                  <w:szCs w:val="24"/>
                </w:rPr>
                <w:delText>-</w:delText>
              </w:r>
            </w:del>
          </w:p>
        </w:tc>
        <w:tc>
          <w:tcPr>
            <w:tcW w:w="844" w:type="pct"/>
            <w:tcBorders>
              <w:top w:val="nil"/>
              <w:bottom w:val="nil"/>
              <w:right w:val="nil"/>
            </w:tcBorders>
            <w:vAlign w:val="center"/>
            <w:tcPrChange w:id="2060" w:author="Mohammad Nayeem Hasan" w:date="2022-10-05T02:04:00Z">
              <w:tcPr>
                <w:tcW w:w="583" w:type="pct"/>
                <w:tcBorders>
                  <w:right w:val="single" w:sz="4" w:space="0" w:color="auto"/>
                </w:tcBorders>
                <w:vAlign w:val="center"/>
              </w:tcPr>
            </w:tcPrChange>
          </w:tcPr>
          <w:p w14:paraId="4E5C61CD" w14:textId="51CDBAD7" w:rsidR="00854184" w:rsidRPr="00093574" w:rsidDel="00F703B1" w:rsidRDefault="00854184" w:rsidP="00C7572E">
            <w:pPr>
              <w:spacing w:after="0" w:line="240" w:lineRule="auto"/>
              <w:contextualSpacing/>
              <w:jc w:val="both"/>
              <w:rPr>
                <w:del w:id="2061" w:author="Mohammad Nayeem Hasan" w:date="2022-10-05T02:09:00Z"/>
                <w:rFonts w:ascii="Times New Roman" w:hAnsi="Times New Roman" w:cs="Times New Roman"/>
                <w:bCs/>
                <w:sz w:val="24"/>
                <w:szCs w:val="24"/>
              </w:rPr>
            </w:pPr>
            <w:del w:id="2062" w:author="Mohammad Nayeem Hasan" w:date="2022-10-05T02:09:00Z">
              <w:r w:rsidRPr="00093574" w:rsidDel="00F703B1">
                <w:rPr>
                  <w:rFonts w:ascii="Times New Roman" w:hAnsi="Times New Roman" w:cs="Times New Roman"/>
                  <w:bCs/>
                  <w:sz w:val="24"/>
                  <w:szCs w:val="24"/>
                </w:rPr>
                <w:delText>-</w:delText>
              </w:r>
            </w:del>
          </w:p>
        </w:tc>
        <w:tc>
          <w:tcPr>
            <w:tcW w:w="920" w:type="pct"/>
            <w:tcBorders>
              <w:left w:val="nil"/>
            </w:tcBorders>
            <w:vAlign w:val="center"/>
            <w:tcPrChange w:id="2063" w:author="Mohammad Nayeem Hasan" w:date="2022-10-05T02:04:00Z">
              <w:tcPr>
                <w:tcW w:w="631" w:type="pct"/>
                <w:gridSpan w:val="2"/>
                <w:tcBorders>
                  <w:left w:val="single" w:sz="4" w:space="0" w:color="auto"/>
                </w:tcBorders>
                <w:vAlign w:val="center"/>
              </w:tcPr>
            </w:tcPrChange>
          </w:tcPr>
          <w:p w14:paraId="18F439FC" w14:textId="10FA498B" w:rsidR="00854184" w:rsidRPr="00093574" w:rsidDel="00F703B1" w:rsidRDefault="00854184" w:rsidP="00C7572E">
            <w:pPr>
              <w:spacing w:after="0" w:line="240" w:lineRule="auto"/>
              <w:contextualSpacing/>
              <w:jc w:val="both"/>
              <w:rPr>
                <w:del w:id="2064" w:author="Mohammad Nayeem Hasan" w:date="2022-10-05T02:09:00Z"/>
                <w:rFonts w:ascii="Times New Roman" w:hAnsi="Times New Roman" w:cs="Times New Roman"/>
                <w:bCs/>
                <w:sz w:val="24"/>
                <w:szCs w:val="24"/>
              </w:rPr>
            </w:pPr>
            <w:del w:id="2065"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066" w:author="Mohammad Nayeem Hasan" w:date="2022-10-05T02:04:00Z">
              <w:tcPr>
                <w:tcW w:w="677" w:type="pct"/>
                <w:gridSpan w:val="2"/>
                <w:vAlign w:val="center"/>
              </w:tcPr>
            </w:tcPrChange>
          </w:tcPr>
          <w:p w14:paraId="6C6126ED" w14:textId="031D6648" w:rsidR="00854184" w:rsidRPr="00093574" w:rsidDel="00F703B1" w:rsidRDefault="00854184" w:rsidP="00C7572E">
            <w:pPr>
              <w:spacing w:after="0" w:line="240" w:lineRule="auto"/>
              <w:contextualSpacing/>
              <w:jc w:val="both"/>
              <w:rPr>
                <w:del w:id="2067" w:author="Mohammad Nayeem Hasan" w:date="2022-10-05T02:09:00Z"/>
                <w:rFonts w:ascii="Times New Roman" w:hAnsi="Times New Roman" w:cs="Times New Roman"/>
                <w:bCs/>
                <w:sz w:val="24"/>
                <w:szCs w:val="24"/>
              </w:rPr>
            </w:pPr>
            <w:del w:id="2068"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0F2A39AD" w14:textId="1CA9ECD9" w:rsidTr="00C337BF">
        <w:trPr>
          <w:trHeight w:val="218"/>
          <w:trPrChange w:id="2069" w:author="Mohammad Nayeem Hasan" w:date="2022-10-05T02:04:00Z">
            <w:trPr>
              <w:gridAfter w:val="0"/>
              <w:trHeight w:val="218"/>
            </w:trPr>
          </w:trPrChange>
        </w:trPr>
        <w:tc>
          <w:tcPr>
            <w:tcW w:w="1344" w:type="pct"/>
            <w:tcBorders>
              <w:right w:val="nil"/>
            </w:tcBorders>
            <w:vAlign w:val="center"/>
            <w:tcPrChange w:id="2070" w:author="Mohammad Nayeem Hasan" w:date="2022-10-05T02:04:00Z">
              <w:tcPr>
                <w:tcW w:w="899" w:type="pct"/>
                <w:tcBorders>
                  <w:right w:val="single" w:sz="4" w:space="0" w:color="auto"/>
                </w:tcBorders>
                <w:vAlign w:val="center"/>
              </w:tcPr>
            </w:tcPrChange>
          </w:tcPr>
          <w:p w14:paraId="57666B2B"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Underweight</w:t>
            </w:r>
          </w:p>
        </w:tc>
        <w:tc>
          <w:tcPr>
            <w:tcW w:w="1744" w:type="pct"/>
            <w:gridSpan w:val="2"/>
            <w:tcBorders>
              <w:top w:val="nil"/>
              <w:left w:val="nil"/>
              <w:bottom w:val="nil"/>
              <w:right w:val="nil"/>
            </w:tcBorders>
            <w:vAlign w:val="center"/>
            <w:tcPrChange w:id="2071" w:author="Mohammad Nayeem Hasan" w:date="2022-10-05T02:04:00Z">
              <w:tcPr>
                <w:tcW w:w="1201" w:type="pct"/>
                <w:gridSpan w:val="3"/>
                <w:tcBorders>
                  <w:left w:val="single" w:sz="4" w:space="0" w:color="auto"/>
                </w:tcBorders>
                <w:vAlign w:val="center"/>
              </w:tcPr>
            </w:tcPrChange>
          </w:tcPr>
          <w:p w14:paraId="4E9DC307"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072" w:author="Mohammad Nayeem Hasan" w:date="2022-10-05T02:04:00Z">
              <w:tcPr>
                <w:tcW w:w="1308" w:type="pct"/>
                <w:gridSpan w:val="4"/>
                <w:tcBorders>
                  <w:left w:val="single" w:sz="4" w:space="0" w:color="auto"/>
                </w:tcBorders>
                <w:vAlign w:val="center"/>
              </w:tcPr>
            </w:tcPrChange>
          </w:tcPr>
          <w:p w14:paraId="3DF0088A"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41044B7B" w14:textId="77777777" w:rsidTr="00C337BF">
        <w:trPr>
          <w:trHeight w:val="218"/>
          <w:trPrChange w:id="2073" w:author="Mohammad Nayeem Hasan" w:date="2022-10-05T02:04:00Z">
            <w:trPr>
              <w:gridAfter w:val="0"/>
              <w:trHeight w:val="218"/>
            </w:trPr>
          </w:trPrChange>
        </w:trPr>
        <w:tc>
          <w:tcPr>
            <w:tcW w:w="1344" w:type="pct"/>
            <w:tcBorders>
              <w:right w:val="nil"/>
            </w:tcBorders>
            <w:vAlign w:val="center"/>
            <w:tcPrChange w:id="2074" w:author="Mohammad Nayeem Hasan" w:date="2022-10-05T02:04:00Z">
              <w:tcPr>
                <w:tcW w:w="899" w:type="pct"/>
                <w:tcBorders>
                  <w:right w:val="single" w:sz="4" w:space="0" w:color="auto"/>
                </w:tcBorders>
                <w:vAlign w:val="center"/>
              </w:tcPr>
            </w:tcPrChange>
          </w:tcPr>
          <w:p w14:paraId="61F3484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Change w:id="2075" w:author="Mohammad Nayeem Hasan" w:date="2022-10-05T02:04:00Z">
              <w:tcPr>
                <w:tcW w:w="618" w:type="pct"/>
                <w:gridSpan w:val="2"/>
                <w:tcBorders>
                  <w:left w:val="single" w:sz="4" w:space="0" w:color="auto"/>
                </w:tcBorders>
                <w:vAlign w:val="center"/>
              </w:tcPr>
            </w:tcPrChange>
          </w:tcPr>
          <w:p w14:paraId="54213AF0" w14:textId="36B6462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w:t>
            </w:r>
            <w:ins w:id="2076" w:author="Mohammad Nayeem Hasan" w:date="2022-10-05T01:13:00Z">
              <w:r>
                <w:rPr>
                  <w:rFonts w:ascii="Times New Roman" w:hAnsi="Times New Roman" w:cs="Times New Roman"/>
                  <w:bCs/>
                  <w:sz w:val="24"/>
                  <w:szCs w:val="24"/>
                </w:rPr>
                <w:t>2</w:t>
              </w:r>
            </w:ins>
            <w:del w:id="2077" w:author="Mohammad Nayeem Hasan" w:date="2022-10-05T01:13:00Z">
              <w:r w:rsidRPr="00093574" w:rsidDel="000138D6">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(0.93-1.35)</w:t>
            </w:r>
          </w:p>
        </w:tc>
        <w:tc>
          <w:tcPr>
            <w:tcW w:w="844" w:type="pct"/>
            <w:tcBorders>
              <w:top w:val="nil"/>
              <w:bottom w:val="nil"/>
              <w:right w:val="nil"/>
            </w:tcBorders>
            <w:vAlign w:val="center"/>
            <w:tcPrChange w:id="2078" w:author="Mohammad Nayeem Hasan" w:date="2022-10-05T02:04:00Z">
              <w:tcPr>
                <w:tcW w:w="583" w:type="pct"/>
                <w:tcBorders>
                  <w:right w:val="single" w:sz="4" w:space="0" w:color="auto"/>
                </w:tcBorders>
                <w:vAlign w:val="center"/>
              </w:tcPr>
            </w:tcPrChange>
          </w:tcPr>
          <w:p w14:paraId="19DEFA42" w14:textId="487ADF14"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0.23</w:t>
            </w:r>
            <w:ins w:id="2079" w:author="Mohammad Nayeem Hasan" w:date="2022-10-05T01:14:00Z">
              <w:r>
                <w:rPr>
                  <w:rFonts w:ascii="Times New Roman" w:hAnsi="Times New Roman" w:cs="Times New Roman"/>
                  <w:bCs/>
                  <w:sz w:val="24"/>
                  <w:szCs w:val="24"/>
                </w:rPr>
                <w:t>4</w:t>
              </w:r>
            </w:ins>
            <w:del w:id="2080" w:author="Mohammad Nayeem Hasan" w:date="2022-10-05T01:14:00Z">
              <w:r w:rsidRPr="00093574" w:rsidDel="000138D6">
                <w:rPr>
                  <w:rFonts w:ascii="Times New Roman" w:hAnsi="Times New Roman" w:cs="Times New Roman"/>
                  <w:bCs/>
                  <w:sz w:val="24"/>
                  <w:szCs w:val="24"/>
                </w:rPr>
                <w:delText>7</w:delText>
              </w:r>
            </w:del>
          </w:p>
        </w:tc>
        <w:tc>
          <w:tcPr>
            <w:tcW w:w="920" w:type="pct"/>
            <w:tcBorders>
              <w:left w:val="nil"/>
            </w:tcBorders>
            <w:vAlign w:val="center"/>
            <w:tcPrChange w:id="2081" w:author="Mohammad Nayeem Hasan" w:date="2022-10-05T02:04:00Z">
              <w:tcPr>
                <w:tcW w:w="631" w:type="pct"/>
                <w:gridSpan w:val="2"/>
                <w:tcBorders>
                  <w:left w:val="single" w:sz="4" w:space="0" w:color="auto"/>
                </w:tcBorders>
                <w:vAlign w:val="center"/>
              </w:tcPr>
            </w:tcPrChange>
          </w:tcPr>
          <w:p w14:paraId="6A134198" w14:textId="79DD9F03"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2082" w:author="Mohammad Nayeem Hasan" w:date="2022-10-03T02:54:00Z">
              <w:r>
                <w:rPr>
                  <w:rFonts w:ascii="Times New Roman" w:hAnsi="Times New Roman" w:cs="Times New Roman"/>
                  <w:bCs/>
                  <w:sz w:val="24"/>
                  <w:szCs w:val="24"/>
                </w:rPr>
                <w:t>2</w:t>
              </w:r>
            </w:ins>
            <w:del w:id="2083" w:author="Mohammad Nayeem Hasan" w:date="2022-10-03T02:54:00Z">
              <w:r w:rsidRPr="00093574" w:rsidDel="001F187E">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(0.8</w:t>
            </w:r>
            <w:ins w:id="2084" w:author="Mohammad Nayeem Hasan" w:date="2022-10-03T02:54:00Z">
              <w:r>
                <w:rPr>
                  <w:rFonts w:ascii="Times New Roman" w:hAnsi="Times New Roman" w:cs="Times New Roman"/>
                  <w:bCs/>
                  <w:sz w:val="24"/>
                  <w:szCs w:val="24"/>
                </w:rPr>
                <w:t>8</w:t>
              </w:r>
            </w:ins>
            <w:del w:id="2085"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-1.1</w:t>
            </w:r>
            <w:ins w:id="2086" w:author="Mohammad Nayeem Hasan" w:date="2022-10-03T02:54:00Z">
              <w:r>
                <w:rPr>
                  <w:rFonts w:ascii="Times New Roman" w:hAnsi="Times New Roman" w:cs="Times New Roman"/>
                  <w:bCs/>
                  <w:sz w:val="24"/>
                  <w:szCs w:val="24"/>
                </w:rPr>
                <w:t>8</w:t>
              </w:r>
            </w:ins>
            <w:del w:id="2087"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w:t>
            </w:r>
          </w:p>
        </w:tc>
        <w:tc>
          <w:tcPr>
            <w:tcW w:w="992" w:type="pct"/>
            <w:vAlign w:val="center"/>
            <w:tcPrChange w:id="2088" w:author="Mohammad Nayeem Hasan" w:date="2022-10-05T02:04:00Z">
              <w:tcPr>
                <w:tcW w:w="677" w:type="pct"/>
                <w:gridSpan w:val="2"/>
                <w:vAlign w:val="center"/>
              </w:tcPr>
            </w:tcPrChange>
          </w:tcPr>
          <w:p w14:paraId="7FC844CC" w14:textId="556A6CB1"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2089" w:author="Mohammad Nayeem Hasan" w:date="2022-10-03T02:54:00Z">
              <w:r>
                <w:rPr>
                  <w:rFonts w:ascii="Times New Roman" w:hAnsi="Times New Roman" w:cs="Times New Roman"/>
                  <w:bCs/>
                  <w:sz w:val="24"/>
                  <w:szCs w:val="24"/>
                </w:rPr>
                <w:t>797</w:t>
              </w:r>
            </w:ins>
            <w:del w:id="2090" w:author="Mohammad Nayeem Hasan" w:date="2022-10-03T02:54:00Z">
              <w:r w:rsidRPr="00093574" w:rsidDel="001F187E">
                <w:rPr>
                  <w:rFonts w:ascii="Times New Roman" w:hAnsi="Times New Roman" w:cs="Times New Roman"/>
                  <w:bCs/>
                  <w:sz w:val="24"/>
                  <w:szCs w:val="24"/>
                </w:rPr>
                <w:delText>908</w:delText>
              </w:r>
            </w:del>
          </w:p>
        </w:tc>
      </w:tr>
      <w:tr w:rsidR="00854184" w:rsidRPr="00093574" w14:paraId="04BF78F8" w14:textId="77777777" w:rsidTr="00C337BF">
        <w:trPr>
          <w:trHeight w:val="218"/>
          <w:trPrChange w:id="2091" w:author="Mohammad Nayeem Hasan" w:date="2022-10-05T02:04:00Z">
            <w:trPr>
              <w:gridAfter w:val="0"/>
              <w:trHeight w:val="218"/>
            </w:trPr>
          </w:trPrChange>
        </w:trPr>
        <w:tc>
          <w:tcPr>
            <w:tcW w:w="1344" w:type="pct"/>
            <w:tcBorders>
              <w:right w:val="nil"/>
            </w:tcBorders>
            <w:vAlign w:val="center"/>
            <w:tcPrChange w:id="2092" w:author="Mohammad Nayeem Hasan" w:date="2022-10-05T02:04:00Z">
              <w:tcPr>
                <w:tcW w:w="899" w:type="pct"/>
                <w:tcBorders>
                  <w:right w:val="single" w:sz="4" w:space="0" w:color="auto"/>
                </w:tcBorders>
                <w:vAlign w:val="center"/>
              </w:tcPr>
            </w:tcPrChange>
          </w:tcPr>
          <w:p w14:paraId="5CD093C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093" w:author="Mohammad Nayeem Hasan" w:date="2022-10-05T02:04:00Z">
              <w:tcPr>
                <w:tcW w:w="618" w:type="pct"/>
                <w:gridSpan w:val="2"/>
                <w:tcBorders>
                  <w:left w:val="single" w:sz="4" w:space="0" w:color="auto"/>
                </w:tcBorders>
                <w:vAlign w:val="center"/>
              </w:tcPr>
            </w:tcPrChange>
          </w:tcPr>
          <w:p w14:paraId="2875F27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094" w:author="Mohammad Nayeem Hasan" w:date="2022-10-05T02:04:00Z">
              <w:tcPr>
                <w:tcW w:w="583" w:type="pct"/>
                <w:tcBorders>
                  <w:right w:val="single" w:sz="4" w:space="0" w:color="auto"/>
                </w:tcBorders>
                <w:vAlign w:val="center"/>
              </w:tcPr>
            </w:tcPrChange>
          </w:tcPr>
          <w:p w14:paraId="4FE3D59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095" w:author="Mohammad Nayeem Hasan" w:date="2022-10-05T02:04:00Z">
              <w:tcPr>
                <w:tcW w:w="631" w:type="pct"/>
                <w:gridSpan w:val="2"/>
                <w:tcBorders>
                  <w:left w:val="single" w:sz="4" w:space="0" w:color="auto"/>
                </w:tcBorders>
                <w:vAlign w:val="center"/>
              </w:tcPr>
            </w:tcPrChange>
          </w:tcPr>
          <w:p w14:paraId="1FE86CD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096" w:author="Mohammad Nayeem Hasan" w:date="2022-10-05T02:04:00Z">
              <w:tcPr>
                <w:tcW w:w="677" w:type="pct"/>
                <w:gridSpan w:val="2"/>
                <w:vAlign w:val="center"/>
              </w:tcPr>
            </w:tcPrChange>
          </w:tcPr>
          <w:p w14:paraId="32A5266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7EF2EB1E" w14:textId="6477B6E1" w:rsidTr="00C337BF">
        <w:trPr>
          <w:trHeight w:val="218"/>
          <w:trPrChange w:id="2097" w:author="Mohammad Nayeem Hasan" w:date="2022-10-05T02:04:00Z">
            <w:trPr>
              <w:gridAfter w:val="0"/>
              <w:trHeight w:val="218"/>
            </w:trPr>
          </w:trPrChange>
        </w:trPr>
        <w:tc>
          <w:tcPr>
            <w:tcW w:w="1344" w:type="pct"/>
            <w:tcBorders>
              <w:right w:val="nil"/>
            </w:tcBorders>
            <w:vAlign w:val="center"/>
            <w:tcPrChange w:id="2098" w:author="Mohammad Nayeem Hasan" w:date="2022-10-05T02:04:00Z">
              <w:tcPr>
                <w:tcW w:w="899" w:type="pct"/>
                <w:tcBorders>
                  <w:right w:val="single" w:sz="4" w:space="0" w:color="auto"/>
                </w:tcBorders>
                <w:vAlign w:val="center"/>
              </w:tcPr>
            </w:tcPrChange>
          </w:tcPr>
          <w:p w14:paraId="40906802"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Stunned</w:t>
            </w:r>
          </w:p>
        </w:tc>
        <w:tc>
          <w:tcPr>
            <w:tcW w:w="1744" w:type="pct"/>
            <w:gridSpan w:val="2"/>
            <w:tcBorders>
              <w:top w:val="nil"/>
              <w:left w:val="nil"/>
              <w:bottom w:val="nil"/>
              <w:right w:val="nil"/>
            </w:tcBorders>
            <w:vAlign w:val="center"/>
            <w:tcPrChange w:id="2099" w:author="Mohammad Nayeem Hasan" w:date="2022-10-05T02:04:00Z">
              <w:tcPr>
                <w:tcW w:w="1201" w:type="pct"/>
                <w:gridSpan w:val="3"/>
                <w:tcBorders>
                  <w:left w:val="single" w:sz="4" w:space="0" w:color="auto"/>
                </w:tcBorders>
                <w:vAlign w:val="center"/>
              </w:tcPr>
            </w:tcPrChange>
          </w:tcPr>
          <w:p w14:paraId="416A2079"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100" w:author="Mohammad Nayeem Hasan" w:date="2022-10-05T02:04:00Z">
              <w:tcPr>
                <w:tcW w:w="1308" w:type="pct"/>
                <w:gridSpan w:val="4"/>
                <w:tcBorders>
                  <w:left w:val="single" w:sz="4" w:space="0" w:color="auto"/>
                </w:tcBorders>
                <w:vAlign w:val="center"/>
              </w:tcPr>
            </w:tcPrChange>
          </w:tcPr>
          <w:p w14:paraId="5FAFBDAA"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10FF0BF0" w14:textId="77777777" w:rsidTr="00C337BF">
        <w:trPr>
          <w:trHeight w:val="218"/>
          <w:trPrChange w:id="2101" w:author="Mohammad Nayeem Hasan" w:date="2022-10-05T02:04:00Z">
            <w:trPr>
              <w:gridAfter w:val="0"/>
              <w:trHeight w:val="218"/>
            </w:trPr>
          </w:trPrChange>
        </w:trPr>
        <w:tc>
          <w:tcPr>
            <w:tcW w:w="1344" w:type="pct"/>
            <w:tcBorders>
              <w:right w:val="nil"/>
            </w:tcBorders>
            <w:vAlign w:val="center"/>
            <w:tcPrChange w:id="2102" w:author="Mohammad Nayeem Hasan" w:date="2022-10-05T02:04:00Z">
              <w:tcPr>
                <w:tcW w:w="899" w:type="pct"/>
                <w:tcBorders>
                  <w:right w:val="single" w:sz="4" w:space="0" w:color="auto"/>
                </w:tcBorders>
                <w:vAlign w:val="center"/>
              </w:tcPr>
            </w:tcPrChange>
          </w:tcPr>
          <w:p w14:paraId="4832C84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Change w:id="2103" w:author="Mohammad Nayeem Hasan" w:date="2022-10-05T02:04:00Z">
              <w:tcPr>
                <w:tcW w:w="618" w:type="pct"/>
                <w:gridSpan w:val="2"/>
                <w:tcBorders>
                  <w:left w:val="single" w:sz="4" w:space="0" w:color="auto"/>
                </w:tcBorders>
                <w:vAlign w:val="center"/>
              </w:tcPr>
            </w:tcPrChange>
          </w:tcPr>
          <w:p w14:paraId="045EB71B" w14:textId="28C84C93"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1.17 (0.98-1.</w:t>
            </w:r>
            <w:ins w:id="2104" w:author="Mohammad Nayeem Hasan" w:date="2022-10-05T01:14:00Z">
              <w:r>
                <w:rPr>
                  <w:rFonts w:ascii="Times New Roman" w:hAnsi="Times New Roman" w:cs="Times New Roman"/>
                  <w:bCs/>
                  <w:sz w:val="24"/>
                  <w:szCs w:val="24"/>
                </w:rPr>
                <w:t>40</w:t>
              </w:r>
            </w:ins>
            <w:del w:id="2105" w:author="Mohammad Nayeem Hasan" w:date="2022-10-05T01:14:00Z">
              <w:r w:rsidRPr="00093574" w:rsidDel="000138D6">
                <w:rPr>
                  <w:rFonts w:ascii="Times New Roman" w:hAnsi="Times New Roman" w:cs="Times New Roman"/>
                  <w:bCs/>
                  <w:sz w:val="24"/>
                  <w:szCs w:val="24"/>
                </w:rPr>
                <w:delText>39</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106" w:author="Mohammad Nayeem Hasan" w:date="2022-10-05T02:04:00Z">
              <w:tcPr>
                <w:tcW w:w="583" w:type="pct"/>
                <w:tcBorders>
                  <w:right w:val="single" w:sz="4" w:space="0" w:color="auto"/>
                </w:tcBorders>
                <w:vAlign w:val="center"/>
              </w:tcPr>
            </w:tcPrChange>
          </w:tcPr>
          <w:p w14:paraId="40A3479F" w14:textId="3EF7A3B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0.08</w:t>
            </w:r>
            <w:ins w:id="2107" w:author="Mohammad Nayeem Hasan" w:date="2022-10-05T01:14:00Z">
              <w:r>
                <w:rPr>
                  <w:rFonts w:ascii="Times New Roman" w:hAnsi="Times New Roman" w:cs="Times New Roman"/>
                  <w:bCs/>
                  <w:sz w:val="24"/>
                  <w:szCs w:val="24"/>
                </w:rPr>
                <w:t>2</w:t>
              </w:r>
            </w:ins>
            <w:del w:id="2108" w:author="Mohammad Nayeem Hasan" w:date="2022-10-05T01:14:00Z">
              <w:r w:rsidRPr="00093574" w:rsidDel="000138D6">
                <w:rPr>
                  <w:rFonts w:ascii="Times New Roman" w:hAnsi="Times New Roman" w:cs="Times New Roman"/>
                  <w:bCs/>
                  <w:sz w:val="24"/>
                  <w:szCs w:val="24"/>
                </w:rPr>
                <w:delText>0</w:delText>
              </w:r>
            </w:del>
          </w:p>
        </w:tc>
        <w:tc>
          <w:tcPr>
            <w:tcW w:w="920" w:type="pct"/>
            <w:tcBorders>
              <w:left w:val="nil"/>
            </w:tcBorders>
            <w:vAlign w:val="center"/>
            <w:tcPrChange w:id="2109" w:author="Mohammad Nayeem Hasan" w:date="2022-10-05T02:04:00Z">
              <w:tcPr>
                <w:tcW w:w="631" w:type="pct"/>
                <w:gridSpan w:val="2"/>
                <w:tcBorders>
                  <w:left w:val="single" w:sz="4" w:space="0" w:color="auto"/>
                </w:tcBorders>
                <w:vAlign w:val="center"/>
              </w:tcPr>
            </w:tcPrChange>
          </w:tcPr>
          <w:p w14:paraId="60212B1E" w14:textId="4F39077A"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2110" w:author="Mohammad Nayeem Hasan" w:date="2022-10-03T02:54:00Z">
              <w:r>
                <w:rPr>
                  <w:rFonts w:ascii="Times New Roman" w:hAnsi="Times New Roman" w:cs="Times New Roman"/>
                  <w:bCs/>
                  <w:sz w:val="24"/>
                  <w:szCs w:val="24"/>
                </w:rPr>
                <w:t>9</w:t>
              </w:r>
            </w:ins>
            <w:del w:id="2111" w:author="Mohammad Nayeem Hasan" w:date="2022-10-03T02:54: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 xml:space="preserve"> (0.9</w:t>
            </w:r>
            <w:ins w:id="2112" w:author="Mohammad Nayeem Hasan" w:date="2022-10-03T02:54:00Z">
              <w:r>
                <w:rPr>
                  <w:rFonts w:ascii="Times New Roman" w:hAnsi="Times New Roman" w:cs="Times New Roman"/>
                  <w:bCs/>
                  <w:sz w:val="24"/>
                  <w:szCs w:val="24"/>
                </w:rPr>
                <w:t>5</w:t>
              </w:r>
            </w:ins>
            <w:del w:id="2113"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-1.2</w:t>
            </w:r>
            <w:ins w:id="2114" w:author="Mohammad Nayeem Hasan" w:date="2022-10-03T02:54:00Z">
              <w:r>
                <w:rPr>
                  <w:rFonts w:ascii="Times New Roman" w:hAnsi="Times New Roman" w:cs="Times New Roman"/>
                  <w:bCs/>
                  <w:sz w:val="24"/>
                  <w:szCs w:val="24"/>
                </w:rPr>
                <w:t>5</w:t>
              </w:r>
            </w:ins>
            <w:del w:id="2115"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992" w:type="pct"/>
            <w:vAlign w:val="center"/>
            <w:tcPrChange w:id="2116" w:author="Mohammad Nayeem Hasan" w:date="2022-10-05T02:04:00Z">
              <w:tcPr>
                <w:tcW w:w="677" w:type="pct"/>
                <w:gridSpan w:val="2"/>
                <w:vAlign w:val="center"/>
              </w:tcPr>
            </w:tcPrChange>
          </w:tcPr>
          <w:p w14:paraId="738002F9" w14:textId="7ADBFD9B"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w:t>
            </w:r>
            <w:ins w:id="2117" w:author="Mohammad Nayeem Hasan" w:date="2022-10-03T02:54:00Z">
              <w:r>
                <w:rPr>
                  <w:rFonts w:ascii="Times New Roman" w:hAnsi="Times New Roman" w:cs="Times New Roman"/>
                  <w:bCs/>
                  <w:sz w:val="24"/>
                  <w:szCs w:val="24"/>
                </w:rPr>
                <w:t>15</w:t>
              </w:r>
            </w:ins>
            <w:del w:id="2118" w:author="Mohammad Nayeem Hasan" w:date="2022-10-03T02:54:00Z">
              <w:r w:rsidRPr="00093574" w:rsidDel="001F187E">
                <w:rPr>
                  <w:rFonts w:ascii="Times New Roman" w:hAnsi="Times New Roman" w:cs="Times New Roman"/>
                  <w:bCs/>
                  <w:sz w:val="24"/>
                  <w:szCs w:val="24"/>
                </w:rPr>
                <w:delText>99</w:delText>
              </w:r>
            </w:del>
          </w:p>
        </w:tc>
      </w:tr>
      <w:tr w:rsidR="00854184" w:rsidRPr="00093574" w14:paraId="18646827" w14:textId="77777777" w:rsidTr="00C337BF">
        <w:trPr>
          <w:trHeight w:val="218"/>
          <w:trPrChange w:id="2119" w:author="Mohammad Nayeem Hasan" w:date="2022-10-05T02:04:00Z">
            <w:trPr>
              <w:gridAfter w:val="0"/>
              <w:trHeight w:val="218"/>
            </w:trPr>
          </w:trPrChange>
        </w:trPr>
        <w:tc>
          <w:tcPr>
            <w:tcW w:w="1344" w:type="pct"/>
            <w:tcBorders>
              <w:right w:val="nil"/>
            </w:tcBorders>
            <w:vAlign w:val="center"/>
            <w:tcPrChange w:id="2120" w:author="Mohammad Nayeem Hasan" w:date="2022-10-05T02:04:00Z">
              <w:tcPr>
                <w:tcW w:w="899" w:type="pct"/>
                <w:tcBorders>
                  <w:right w:val="single" w:sz="4" w:space="0" w:color="auto"/>
                </w:tcBorders>
                <w:vAlign w:val="center"/>
              </w:tcPr>
            </w:tcPrChange>
          </w:tcPr>
          <w:p w14:paraId="2379A4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121" w:author="Mohammad Nayeem Hasan" w:date="2022-10-05T02:04:00Z">
              <w:tcPr>
                <w:tcW w:w="618" w:type="pct"/>
                <w:gridSpan w:val="2"/>
                <w:tcBorders>
                  <w:left w:val="single" w:sz="4" w:space="0" w:color="auto"/>
                </w:tcBorders>
                <w:vAlign w:val="center"/>
              </w:tcPr>
            </w:tcPrChange>
          </w:tcPr>
          <w:p w14:paraId="10244EF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122" w:author="Mohammad Nayeem Hasan" w:date="2022-10-05T02:04:00Z">
              <w:tcPr>
                <w:tcW w:w="583" w:type="pct"/>
                <w:tcBorders>
                  <w:right w:val="single" w:sz="4" w:space="0" w:color="auto"/>
                </w:tcBorders>
                <w:vAlign w:val="center"/>
              </w:tcPr>
            </w:tcPrChange>
          </w:tcPr>
          <w:p w14:paraId="5BF560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123" w:author="Mohammad Nayeem Hasan" w:date="2022-10-05T02:04:00Z">
              <w:tcPr>
                <w:tcW w:w="631" w:type="pct"/>
                <w:gridSpan w:val="2"/>
                <w:tcBorders>
                  <w:left w:val="single" w:sz="4" w:space="0" w:color="auto"/>
                </w:tcBorders>
                <w:vAlign w:val="center"/>
              </w:tcPr>
            </w:tcPrChange>
          </w:tcPr>
          <w:p w14:paraId="195B535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124" w:author="Mohammad Nayeem Hasan" w:date="2022-10-05T02:04:00Z">
              <w:tcPr>
                <w:tcW w:w="677" w:type="pct"/>
                <w:gridSpan w:val="2"/>
                <w:vAlign w:val="center"/>
              </w:tcPr>
            </w:tcPrChange>
          </w:tcPr>
          <w:p w14:paraId="5F99552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rsidDel="00F703B1" w14:paraId="792FED58" w14:textId="627E3047" w:rsidTr="00C337BF">
        <w:trPr>
          <w:trHeight w:val="218"/>
          <w:del w:id="2125" w:author="Mohammad Nayeem Hasan" w:date="2022-10-05T02:09:00Z"/>
          <w:trPrChange w:id="2126" w:author="Mohammad Nayeem Hasan" w:date="2022-10-05T02:04:00Z">
            <w:trPr>
              <w:gridAfter w:val="0"/>
              <w:trHeight w:val="218"/>
            </w:trPr>
          </w:trPrChange>
        </w:trPr>
        <w:tc>
          <w:tcPr>
            <w:tcW w:w="1344" w:type="pct"/>
            <w:tcBorders>
              <w:right w:val="nil"/>
            </w:tcBorders>
            <w:vAlign w:val="center"/>
            <w:tcPrChange w:id="2127" w:author="Mohammad Nayeem Hasan" w:date="2022-10-05T02:04:00Z">
              <w:tcPr>
                <w:tcW w:w="899" w:type="pct"/>
                <w:tcBorders>
                  <w:right w:val="single" w:sz="4" w:space="0" w:color="auto"/>
                </w:tcBorders>
                <w:vAlign w:val="center"/>
              </w:tcPr>
            </w:tcPrChange>
          </w:tcPr>
          <w:p w14:paraId="5EFC4F5F" w14:textId="262513DC" w:rsidR="00854184" w:rsidRPr="00405D72" w:rsidDel="00F703B1" w:rsidRDefault="00854184" w:rsidP="00C7572E">
            <w:pPr>
              <w:spacing w:after="0" w:line="240" w:lineRule="auto"/>
              <w:contextualSpacing/>
              <w:jc w:val="both"/>
              <w:rPr>
                <w:del w:id="2128" w:author="Mohammad Nayeem Hasan" w:date="2022-10-05T02:09:00Z"/>
                <w:rFonts w:ascii="Times New Roman" w:hAnsi="Times New Roman" w:cs="Times New Roman"/>
                <w:b/>
                <w:bCs/>
                <w:sz w:val="24"/>
                <w:szCs w:val="24"/>
              </w:rPr>
            </w:pPr>
            <w:del w:id="2129" w:author="Mohammad Nayeem Hasan" w:date="2022-10-05T02:09:00Z">
              <w:r w:rsidRPr="00405D72" w:rsidDel="00F703B1">
                <w:rPr>
                  <w:rFonts w:ascii="Times New Roman" w:hAnsi="Times New Roman" w:cs="Times New Roman"/>
                  <w:b/>
                  <w:bCs/>
                  <w:sz w:val="24"/>
                  <w:szCs w:val="24"/>
                </w:rPr>
                <w:delText>Wasted</w:delText>
              </w:r>
            </w:del>
          </w:p>
        </w:tc>
        <w:tc>
          <w:tcPr>
            <w:tcW w:w="900" w:type="pct"/>
            <w:tcBorders>
              <w:top w:val="nil"/>
              <w:left w:val="nil"/>
              <w:bottom w:val="nil"/>
            </w:tcBorders>
            <w:vAlign w:val="center"/>
            <w:tcPrChange w:id="2130" w:author="Mohammad Nayeem Hasan" w:date="2022-10-05T02:04:00Z">
              <w:tcPr>
                <w:tcW w:w="618" w:type="pct"/>
                <w:gridSpan w:val="2"/>
                <w:tcBorders>
                  <w:left w:val="single" w:sz="4" w:space="0" w:color="auto"/>
                </w:tcBorders>
                <w:vAlign w:val="center"/>
              </w:tcPr>
            </w:tcPrChange>
          </w:tcPr>
          <w:p w14:paraId="4374EA44" w14:textId="77779A30" w:rsidR="00854184" w:rsidRPr="00093574" w:rsidDel="00F703B1" w:rsidRDefault="00854184" w:rsidP="00C7572E">
            <w:pPr>
              <w:spacing w:after="0" w:line="240" w:lineRule="auto"/>
              <w:contextualSpacing/>
              <w:jc w:val="both"/>
              <w:rPr>
                <w:del w:id="213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132" w:author="Mohammad Nayeem Hasan" w:date="2022-10-05T02:04:00Z">
              <w:tcPr>
                <w:tcW w:w="583" w:type="pct"/>
                <w:tcBorders>
                  <w:right w:val="single" w:sz="4" w:space="0" w:color="auto"/>
                </w:tcBorders>
                <w:vAlign w:val="center"/>
              </w:tcPr>
            </w:tcPrChange>
          </w:tcPr>
          <w:p w14:paraId="774C075E" w14:textId="42631747" w:rsidR="00854184" w:rsidRPr="00093574" w:rsidDel="00F703B1" w:rsidRDefault="00854184" w:rsidP="00C7572E">
            <w:pPr>
              <w:spacing w:after="0" w:line="240" w:lineRule="auto"/>
              <w:contextualSpacing/>
              <w:jc w:val="both"/>
              <w:rPr>
                <w:del w:id="2133" w:author="Mohammad Nayeem Hasan" w:date="2022-10-05T02:09:00Z"/>
                <w:rFonts w:ascii="Times New Roman" w:hAnsi="Times New Roman" w:cs="Times New Roman"/>
                <w:bCs/>
                <w:sz w:val="24"/>
                <w:szCs w:val="24"/>
              </w:rPr>
            </w:pPr>
          </w:p>
        </w:tc>
        <w:tc>
          <w:tcPr>
            <w:tcW w:w="920" w:type="pct"/>
            <w:tcBorders>
              <w:left w:val="nil"/>
            </w:tcBorders>
            <w:vAlign w:val="center"/>
            <w:tcPrChange w:id="2134" w:author="Mohammad Nayeem Hasan" w:date="2022-10-05T02:04:00Z">
              <w:tcPr>
                <w:tcW w:w="631" w:type="pct"/>
                <w:gridSpan w:val="2"/>
                <w:tcBorders>
                  <w:left w:val="single" w:sz="4" w:space="0" w:color="auto"/>
                </w:tcBorders>
                <w:vAlign w:val="center"/>
              </w:tcPr>
            </w:tcPrChange>
          </w:tcPr>
          <w:p w14:paraId="0B785433" w14:textId="6E80D1BC" w:rsidR="00854184" w:rsidRPr="00093574" w:rsidDel="00F703B1" w:rsidRDefault="00854184" w:rsidP="00C7572E">
            <w:pPr>
              <w:spacing w:after="0" w:line="240" w:lineRule="auto"/>
              <w:contextualSpacing/>
              <w:jc w:val="both"/>
              <w:rPr>
                <w:del w:id="2135" w:author="Mohammad Nayeem Hasan" w:date="2022-10-05T02:09:00Z"/>
                <w:rFonts w:ascii="Times New Roman" w:hAnsi="Times New Roman" w:cs="Times New Roman"/>
                <w:bCs/>
                <w:sz w:val="24"/>
                <w:szCs w:val="24"/>
              </w:rPr>
            </w:pPr>
          </w:p>
        </w:tc>
        <w:tc>
          <w:tcPr>
            <w:tcW w:w="992" w:type="pct"/>
            <w:vAlign w:val="center"/>
            <w:tcPrChange w:id="2136" w:author="Mohammad Nayeem Hasan" w:date="2022-10-05T02:04:00Z">
              <w:tcPr>
                <w:tcW w:w="677" w:type="pct"/>
                <w:gridSpan w:val="2"/>
                <w:vAlign w:val="center"/>
              </w:tcPr>
            </w:tcPrChange>
          </w:tcPr>
          <w:p w14:paraId="2242D69C" w14:textId="5EFB1C6B" w:rsidR="00854184" w:rsidRPr="00093574" w:rsidDel="00F703B1" w:rsidRDefault="00854184" w:rsidP="00C7572E">
            <w:pPr>
              <w:spacing w:after="0" w:line="240" w:lineRule="auto"/>
              <w:contextualSpacing/>
              <w:jc w:val="both"/>
              <w:rPr>
                <w:del w:id="2137" w:author="Mohammad Nayeem Hasan" w:date="2022-10-05T02:09:00Z"/>
                <w:rFonts w:ascii="Times New Roman" w:hAnsi="Times New Roman" w:cs="Times New Roman"/>
                <w:bCs/>
                <w:sz w:val="24"/>
                <w:szCs w:val="24"/>
              </w:rPr>
            </w:pPr>
          </w:p>
        </w:tc>
      </w:tr>
      <w:tr w:rsidR="00854184" w:rsidRPr="00093574" w:rsidDel="00F703B1" w14:paraId="14798953" w14:textId="782963CA" w:rsidTr="00C337BF">
        <w:trPr>
          <w:trHeight w:val="218"/>
          <w:del w:id="2138" w:author="Mohammad Nayeem Hasan" w:date="2022-10-05T02:09:00Z"/>
          <w:trPrChange w:id="2139" w:author="Mohammad Nayeem Hasan" w:date="2022-10-05T02:04:00Z">
            <w:trPr>
              <w:gridAfter w:val="0"/>
              <w:trHeight w:val="218"/>
            </w:trPr>
          </w:trPrChange>
        </w:trPr>
        <w:tc>
          <w:tcPr>
            <w:tcW w:w="1344" w:type="pct"/>
            <w:tcBorders>
              <w:right w:val="nil"/>
            </w:tcBorders>
            <w:vAlign w:val="center"/>
            <w:tcPrChange w:id="2140" w:author="Mohammad Nayeem Hasan" w:date="2022-10-05T02:04:00Z">
              <w:tcPr>
                <w:tcW w:w="899" w:type="pct"/>
                <w:tcBorders>
                  <w:right w:val="single" w:sz="4" w:space="0" w:color="auto"/>
                </w:tcBorders>
                <w:vAlign w:val="center"/>
              </w:tcPr>
            </w:tcPrChange>
          </w:tcPr>
          <w:p w14:paraId="3EB13E88" w14:textId="3EADC6CA" w:rsidR="00854184" w:rsidRPr="00093574" w:rsidDel="00F703B1" w:rsidRDefault="00854184" w:rsidP="00C7572E">
            <w:pPr>
              <w:spacing w:after="0" w:line="240" w:lineRule="auto"/>
              <w:contextualSpacing/>
              <w:jc w:val="both"/>
              <w:rPr>
                <w:del w:id="2141" w:author="Mohammad Nayeem Hasan" w:date="2022-10-05T02:09:00Z"/>
                <w:rFonts w:ascii="Times New Roman" w:hAnsi="Times New Roman" w:cs="Times New Roman"/>
                <w:bCs/>
                <w:sz w:val="24"/>
                <w:szCs w:val="24"/>
              </w:rPr>
            </w:pPr>
            <w:del w:id="2142"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Change w:id="2143" w:author="Mohammad Nayeem Hasan" w:date="2022-10-05T02:04:00Z">
              <w:tcPr>
                <w:tcW w:w="618" w:type="pct"/>
                <w:gridSpan w:val="2"/>
                <w:tcBorders>
                  <w:left w:val="single" w:sz="4" w:space="0" w:color="auto"/>
                </w:tcBorders>
                <w:vAlign w:val="center"/>
              </w:tcPr>
            </w:tcPrChange>
          </w:tcPr>
          <w:p w14:paraId="0A03F690" w14:textId="1C627099" w:rsidR="00854184" w:rsidRPr="00093574" w:rsidDel="00F703B1" w:rsidRDefault="00854184" w:rsidP="00C7572E">
            <w:pPr>
              <w:spacing w:after="0" w:line="240" w:lineRule="auto"/>
              <w:contextualSpacing/>
              <w:jc w:val="both"/>
              <w:rPr>
                <w:del w:id="2144"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145" w:author="Mohammad Nayeem Hasan" w:date="2022-10-05T02:04:00Z">
              <w:tcPr>
                <w:tcW w:w="583" w:type="pct"/>
                <w:tcBorders>
                  <w:right w:val="single" w:sz="4" w:space="0" w:color="auto"/>
                </w:tcBorders>
                <w:vAlign w:val="center"/>
              </w:tcPr>
            </w:tcPrChange>
          </w:tcPr>
          <w:p w14:paraId="5516996D" w14:textId="46F49D37" w:rsidR="00854184" w:rsidRPr="00093574" w:rsidDel="00F703B1" w:rsidRDefault="00854184" w:rsidP="00C7572E">
            <w:pPr>
              <w:spacing w:after="0" w:line="240" w:lineRule="auto"/>
              <w:contextualSpacing/>
              <w:jc w:val="both"/>
              <w:rPr>
                <w:del w:id="2146" w:author="Mohammad Nayeem Hasan" w:date="2022-10-05T02:09:00Z"/>
                <w:rFonts w:ascii="Times New Roman" w:hAnsi="Times New Roman" w:cs="Times New Roman"/>
                <w:bCs/>
                <w:sz w:val="24"/>
                <w:szCs w:val="24"/>
              </w:rPr>
            </w:pPr>
          </w:p>
        </w:tc>
        <w:tc>
          <w:tcPr>
            <w:tcW w:w="920" w:type="pct"/>
            <w:tcBorders>
              <w:left w:val="nil"/>
            </w:tcBorders>
            <w:vAlign w:val="center"/>
            <w:tcPrChange w:id="2147" w:author="Mohammad Nayeem Hasan" w:date="2022-10-05T02:04:00Z">
              <w:tcPr>
                <w:tcW w:w="631" w:type="pct"/>
                <w:gridSpan w:val="2"/>
                <w:tcBorders>
                  <w:left w:val="single" w:sz="4" w:space="0" w:color="auto"/>
                </w:tcBorders>
                <w:vAlign w:val="center"/>
              </w:tcPr>
            </w:tcPrChange>
          </w:tcPr>
          <w:p w14:paraId="2E729717" w14:textId="0593BA51" w:rsidR="00854184" w:rsidRPr="00093574" w:rsidDel="00F703B1" w:rsidRDefault="00854184" w:rsidP="00C7572E">
            <w:pPr>
              <w:spacing w:after="0" w:line="240" w:lineRule="auto"/>
              <w:contextualSpacing/>
              <w:jc w:val="both"/>
              <w:rPr>
                <w:del w:id="2148" w:author="Mohammad Nayeem Hasan" w:date="2022-10-05T02:09:00Z"/>
                <w:rFonts w:ascii="Times New Roman" w:hAnsi="Times New Roman" w:cs="Times New Roman"/>
                <w:bCs/>
                <w:sz w:val="24"/>
                <w:szCs w:val="24"/>
              </w:rPr>
            </w:pPr>
            <w:del w:id="2149"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150" w:author="Mohammad Nayeem Hasan" w:date="2022-10-05T02:04:00Z">
              <w:tcPr>
                <w:tcW w:w="677" w:type="pct"/>
                <w:gridSpan w:val="2"/>
                <w:vAlign w:val="center"/>
              </w:tcPr>
            </w:tcPrChange>
          </w:tcPr>
          <w:p w14:paraId="7D1B1ECD" w14:textId="5A39D83C" w:rsidR="00854184" w:rsidRPr="00093574" w:rsidDel="00F703B1" w:rsidRDefault="00854184" w:rsidP="00C7572E">
            <w:pPr>
              <w:spacing w:after="0" w:line="240" w:lineRule="auto"/>
              <w:contextualSpacing/>
              <w:jc w:val="both"/>
              <w:rPr>
                <w:del w:id="2151" w:author="Mohammad Nayeem Hasan" w:date="2022-10-05T02:09:00Z"/>
                <w:rFonts w:ascii="Times New Roman" w:hAnsi="Times New Roman" w:cs="Times New Roman"/>
                <w:bCs/>
                <w:sz w:val="24"/>
                <w:szCs w:val="24"/>
              </w:rPr>
            </w:pPr>
            <w:del w:id="2152"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3969247F" w14:textId="6365BDBA" w:rsidTr="00C337BF">
        <w:trPr>
          <w:trHeight w:val="218"/>
          <w:del w:id="2153" w:author="Mohammad Nayeem Hasan" w:date="2022-10-05T02:09:00Z"/>
          <w:trPrChange w:id="2154" w:author="Mohammad Nayeem Hasan" w:date="2022-10-05T02:04:00Z">
            <w:trPr>
              <w:gridAfter w:val="0"/>
              <w:trHeight w:val="218"/>
            </w:trPr>
          </w:trPrChange>
        </w:trPr>
        <w:tc>
          <w:tcPr>
            <w:tcW w:w="1344" w:type="pct"/>
            <w:tcBorders>
              <w:right w:val="nil"/>
            </w:tcBorders>
            <w:vAlign w:val="center"/>
            <w:tcPrChange w:id="2155" w:author="Mohammad Nayeem Hasan" w:date="2022-10-05T02:04:00Z">
              <w:tcPr>
                <w:tcW w:w="899" w:type="pct"/>
                <w:tcBorders>
                  <w:right w:val="single" w:sz="4" w:space="0" w:color="auto"/>
                </w:tcBorders>
                <w:vAlign w:val="center"/>
              </w:tcPr>
            </w:tcPrChange>
          </w:tcPr>
          <w:p w14:paraId="1595E988" w14:textId="27A9AF85" w:rsidR="00854184" w:rsidRPr="00093574" w:rsidDel="00F703B1" w:rsidRDefault="00854184" w:rsidP="00C7572E">
            <w:pPr>
              <w:spacing w:after="0" w:line="240" w:lineRule="auto"/>
              <w:contextualSpacing/>
              <w:jc w:val="both"/>
              <w:rPr>
                <w:del w:id="2156" w:author="Mohammad Nayeem Hasan" w:date="2022-10-05T02:09:00Z"/>
                <w:rFonts w:ascii="Times New Roman" w:hAnsi="Times New Roman" w:cs="Times New Roman"/>
                <w:bCs/>
                <w:sz w:val="24"/>
                <w:szCs w:val="24"/>
              </w:rPr>
            </w:pPr>
            <w:del w:id="2157"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Change w:id="2158" w:author="Mohammad Nayeem Hasan" w:date="2022-10-05T02:04:00Z">
              <w:tcPr>
                <w:tcW w:w="618" w:type="pct"/>
                <w:gridSpan w:val="2"/>
                <w:tcBorders>
                  <w:left w:val="single" w:sz="4" w:space="0" w:color="auto"/>
                </w:tcBorders>
                <w:vAlign w:val="center"/>
              </w:tcPr>
            </w:tcPrChange>
          </w:tcPr>
          <w:p w14:paraId="501F512D" w14:textId="4C419FEC" w:rsidR="00854184" w:rsidRPr="00093574" w:rsidDel="00F703B1" w:rsidRDefault="00854184" w:rsidP="00C7572E">
            <w:pPr>
              <w:spacing w:after="0" w:line="240" w:lineRule="auto"/>
              <w:contextualSpacing/>
              <w:jc w:val="both"/>
              <w:rPr>
                <w:del w:id="2159"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160" w:author="Mohammad Nayeem Hasan" w:date="2022-10-05T02:04:00Z">
              <w:tcPr>
                <w:tcW w:w="583" w:type="pct"/>
                <w:tcBorders>
                  <w:right w:val="single" w:sz="4" w:space="0" w:color="auto"/>
                </w:tcBorders>
                <w:vAlign w:val="center"/>
              </w:tcPr>
            </w:tcPrChange>
          </w:tcPr>
          <w:p w14:paraId="5C7A1991" w14:textId="17AE0016" w:rsidR="00854184" w:rsidRPr="00093574" w:rsidDel="00F703B1" w:rsidRDefault="00854184" w:rsidP="00C7572E">
            <w:pPr>
              <w:spacing w:after="0" w:line="240" w:lineRule="auto"/>
              <w:contextualSpacing/>
              <w:jc w:val="both"/>
              <w:rPr>
                <w:del w:id="2161" w:author="Mohammad Nayeem Hasan" w:date="2022-10-05T02:09:00Z"/>
                <w:rFonts w:ascii="Times New Roman" w:hAnsi="Times New Roman" w:cs="Times New Roman"/>
                <w:bCs/>
                <w:sz w:val="24"/>
                <w:szCs w:val="24"/>
              </w:rPr>
            </w:pPr>
          </w:p>
        </w:tc>
        <w:tc>
          <w:tcPr>
            <w:tcW w:w="920" w:type="pct"/>
            <w:tcBorders>
              <w:left w:val="nil"/>
            </w:tcBorders>
            <w:vAlign w:val="center"/>
            <w:tcPrChange w:id="2162" w:author="Mohammad Nayeem Hasan" w:date="2022-10-05T02:04:00Z">
              <w:tcPr>
                <w:tcW w:w="631" w:type="pct"/>
                <w:gridSpan w:val="2"/>
                <w:tcBorders>
                  <w:left w:val="single" w:sz="4" w:space="0" w:color="auto"/>
                </w:tcBorders>
                <w:vAlign w:val="center"/>
              </w:tcPr>
            </w:tcPrChange>
          </w:tcPr>
          <w:p w14:paraId="00420CB2" w14:textId="5C9499B4" w:rsidR="00854184" w:rsidRPr="00093574" w:rsidDel="00F703B1" w:rsidRDefault="00854184" w:rsidP="00C7572E">
            <w:pPr>
              <w:spacing w:after="0" w:line="240" w:lineRule="auto"/>
              <w:contextualSpacing/>
              <w:jc w:val="both"/>
              <w:rPr>
                <w:del w:id="2163" w:author="Mohammad Nayeem Hasan" w:date="2022-10-05T02:09:00Z"/>
                <w:rFonts w:ascii="Times New Roman" w:hAnsi="Times New Roman" w:cs="Times New Roman"/>
                <w:bCs/>
                <w:sz w:val="24"/>
                <w:szCs w:val="24"/>
              </w:rPr>
            </w:pPr>
            <w:del w:id="2164"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165" w:author="Mohammad Nayeem Hasan" w:date="2022-10-05T02:04:00Z">
              <w:tcPr>
                <w:tcW w:w="677" w:type="pct"/>
                <w:gridSpan w:val="2"/>
                <w:vAlign w:val="center"/>
              </w:tcPr>
            </w:tcPrChange>
          </w:tcPr>
          <w:p w14:paraId="00EDAF42" w14:textId="73461A24" w:rsidR="00854184" w:rsidRPr="00093574" w:rsidDel="00F703B1" w:rsidRDefault="00854184" w:rsidP="00C7572E">
            <w:pPr>
              <w:spacing w:after="0" w:line="240" w:lineRule="auto"/>
              <w:contextualSpacing/>
              <w:jc w:val="both"/>
              <w:rPr>
                <w:del w:id="2166" w:author="Mohammad Nayeem Hasan" w:date="2022-10-05T02:09:00Z"/>
                <w:rFonts w:ascii="Times New Roman" w:hAnsi="Times New Roman" w:cs="Times New Roman"/>
                <w:bCs/>
                <w:sz w:val="24"/>
                <w:szCs w:val="24"/>
              </w:rPr>
            </w:pPr>
            <w:del w:id="2167"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1D1022EC" w14:textId="64B7B24D" w:rsidTr="00C337BF">
        <w:trPr>
          <w:trHeight w:val="218"/>
          <w:del w:id="2168" w:author="Mohammad Nayeem Hasan" w:date="2022-10-05T02:09:00Z"/>
          <w:trPrChange w:id="2169" w:author="Mohammad Nayeem Hasan" w:date="2022-10-05T02:04:00Z">
            <w:trPr>
              <w:gridAfter w:val="0"/>
              <w:trHeight w:val="218"/>
            </w:trPr>
          </w:trPrChange>
        </w:trPr>
        <w:tc>
          <w:tcPr>
            <w:tcW w:w="1344" w:type="pct"/>
            <w:tcBorders>
              <w:right w:val="nil"/>
            </w:tcBorders>
            <w:vAlign w:val="center"/>
            <w:tcPrChange w:id="2170" w:author="Mohammad Nayeem Hasan" w:date="2022-10-05T02:04:00Z">
              <w:tcPr>
                <w:tcW w:w="899" w:type="pct"/>
                <w:tcBorders>
                  <w:right w:val="single" w:sz="4" w:space="0" w:color="auto"/>
                </w:tcBorders>
                <w:vAlign w:val="center"/>
              </w:tcPr>
            </w:tcPrChange>
          </w:tcPr>
          <w:p w14:paraId="31AB8B6A" w14:textId="33AD6F6E" w:rsidR="00854184" w:rsidRPr="00093574" w:rsidDel="00F703B1" w:rsidRDefault="00854184" w:rsidP="00C7572E">
            <w:pPr>
              <w:spacing w:after="0" w:line="240" w:lineRule="auto"/>
              <w:contextualSpacing/>
              <w:jc w:val="both"/>
              <w:rPr>
                <w:del w:id="2171" w:author="Mohammad Nayeem Hasan" w:date="2022-10-05T02:09:00Z"/>
                <w:rFonts w:ascii="Times New Roman" w:hAnsi="Times New Roman" w:cs="Times New Roman"/>
                <w:bCs/>
                <w:sz w:val="24"/>
                <w:szCs w:val="24"/>
              </w:rPr>
            </w:pPr>
            <w:del w:id="2172" w:author="Mohammad Nayeem Hasan" w:date="2022-10-05T02:09:00Z">
              <w:r w:rsidRPr="00405D72" w:rsidDel="00F703B1">
                <w:rPr>
                  <w:rFonts w:ascii="Times New Roman" w:hAnsi="Times New Roman" w:cs="Times New Roman"/>
                  <w:b/>
                  <w:bCs/>
                  <w:sz w:val="24"/>
                  <w:szCs w:val="24"/>
                </w:rPr>
                <w:delText>Overweight</w:delText>
              </w:r>
            </w:del>
          </w:p>
        </w:tc>
        <w:tc>
          <w:tcPr>
            <w:tcW w:w="1744" w:type="pct"/>
            <w:gridSpan w:val="2"/>
            <w:tcBorders>
              <w:top w:val="nil"/>
              <w:left w:val="nil"/>
              <w:bottom w:val="nil"/>
              <w:right w:val="nil"/>
            </w:tcBorders>
            <w:vAlign w:val="center"/>
            <w:tcPrChange w:id="2173" w:author="Mohammad Nayeem Hasan" w:date="2022-10-05T02:04:00Z">
              <w:tcPr>
                <w:tcW w:w="1201" w:type="pct"/>
                <w:gridSpan w:val="3"/>
                <w:tcBorders>
                  <w:left w:val="single" w:sz="4" w:space="0" w:color="auto"/>
                </w:tcBorders>
                <w:vAlign w:val="center"/>
              </w:tcPr>
            </w:tcPrChange>
          </w:tcPr>
          <w:p w14:paraId="64D7245D" w14:textId="1F98AEA6" w:rsidR="00854184" w:rsidRPr="00093574" w:rsidDel="00F703B1" w:rsidRDefault="00854184" w:rsidP="00C05D92">
            <w:pPr>
              <w:spacing w:after="0" w:line="240" w:lineRule="auto"/>
              <w:contextualSpacing/>
              <w:jc w:val="both"/>
              <w:rPr>
                <w:del w:id="2174" w:author="Mohammad Nayeem Hasan" w:date="2022-10-05T02:09:00Z"/>
                <w:rFonts w:ascii="Times New Roman" w:hAnsi="Times New Roman" w:cs="Times New Roman"/>
                <w:bCs/>
                <w:sz w:val="24"/>
                <w:szCs w:val="24"/>
              </w:rPr>
            </w:pPr>
          </w:p>
        </w:tc>
        <w:tc>
          <w:tcPr>
            <w:tcW w:w="1912" w:type="pct"/>
            <w:gridSpan w:val="2"/>
            <w:tcBorders>
              <w:left w:val="nil"/>
            </w:tcBorders>
            <w:vAlign w:val="center"/>
            <w:tcPrChange w:id="2175" w:author="Mohammad Nayeem Hasan" w:date="2022-10-05T02:04:00Z">
              <w:tcPr>
                <w:tcW w:w="1308" w:type="pct"/>
                <w:gridSpan w:val="4"/>
                <w:tcBorders>
                  <w:left w:val="single" w:sz="4" w:space="0" w:color="auto"/>
                </w:tcBorders>
                <w:vAlign w:val="center"/>
              </w:tcPr>
            </w:tcPrChange>
          </w:tcPr>
          <w:p w14:paraId="5110DAF0" w14:textId="3F70C80F" w:rsidR="00854184" w:rsidRPr="00093574" w:rsidDel="00F703B1" w:rsidRDefault="00854184" w:rsidP="00C05D92">
            <w:pPr>
              <w:spacing w:after="0" w:line="240" w:lineRule="auto"/>
              <w:contextualSpacing/>
              <w:jc w:val="both"/>
              <w:rPr>
                <w:del w:id="2176" w:author="Mohammad Nayeem Hasan" w:date="2022-10-05T02:09:00Z"/>
                <w:rFonts w:ascii="Times New Roman" w:hAnsi="Times New Roman" w:cs="Times New Roman"/>
                <w:bCs/>
                <w:sz w:val="24"/>
                <w:szCs w:val="24"/>
              </w:rPr>
            </w:pPr>
          </w:p>
        </w:tc>
      </w:tr>
      <w:tr w:rsidR="00854184" w:rsidRPr="00093574" w:rsidDel="00F703B1" w14:paraId="697C083E" w14:textId="2204FF64" w:rsidTr="00C337BF">
        <w:trPr>
          <w:trHeight w:val="218"/>
          <w:del w:id="2177" w:author="Mohammad Nayeem Hasan" w:date="2022-10-05T02:09:00Z"/>
          <w:trPrChange w:id="2178" w:author="Mohammad Nayeem Hasan" w:date="2022-10-05T02:04:00Z">
            <w:trPr>
              <w:gridAfter w:val="0"/>
              <w:trHeight w:val="218"/>
            </w:trPr>
          </w:trPrChange>
        </w:trPr>
        <w:tc>
          <w:tcPr>
            <w:tcW w:w="1344" w:type="pct"/>
            <w:tcBorders>
              <w:right w:val="nil"/>
            </w:tcBorders>
            <w:vAlign w:val="center"/>
            <w:tcPrChange w:id="2179" w:author="Mohammad Nayeem Hasan" w:date="2022-10-05T02:04:00Z">
              <w:tcPr>
                <w:tcW w:w="899" w:type="pct"/>
                <w:tcBorders>
                  <w:right w:val="single" w:sz="4" w:space="0" w:color="auto"/>
                </w:tcBorders>
                <w:vAlign w:val="center"/>
              </w:tcPr>
            </w:tcPrChange>
          </w:tcPr>
          <w:p w14:paraId="0F18812B" w14:textId="150237D9" w:rsidR="00854184" w:rsidRPr="00093574" w:rsidDel="00F703B1" w:rsidRDefault="00854184" w:rsidP="00C7572E">
            <w:pPr>
              <w:spacing w:after="0" w:line="240" w:lineRule="auto"/>
              <w:contextualSpacing/>
              <w:jc w:val="both"/>
              <w:rPr>
                <w:del w:id="2180" w:author="Mohammad Nayeem Hasan" w:date="2022-10-05T02:09:00Z"/>
                <w:rFonts w:ascii="Times New Roman" w:hAnsi="Times New Roman" w:cs="Times New Roman"/>
                <w:bCs/>
                <w:sz w:val="24"/>
                <w:szCs w:val="24"/>
              </w:rPr>
            </w:pPr>
            <w:del w:id="2181"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Change w:id="2182" w:author="Mohammad Nayeem Hasan" w:date="2022-10-05T02:04:00Z">
              <w:tcPr>
                <w:tcW w:w="618" w:type="pct"/>
                <w:gridSpan w:val="2"/>
                <w:tcBorders>
                  <w:left w:val="single" w:sz="4" w:space="0" w:color="auto"/>
                </w:tcBorders>
                <w:vAlign w:val="center"/>
              </w:tcPr>
            </w:tcPrChange>
          </w:tcPr>
          <w:p w14:paraId="61434F10" w14:textId="59B8802F" w:rsidR="00854184" w:rsidRPr="00093574" w:rsidDel="00F703B1" w:rsidRDefault="00854184" w:rsidP="00C7572E">
            <w:pPr>
              <w:spacing w:after="0" w:line="240" w:lineRule="auto"/>
              <w:contextualSpacing/>
              <w:jc w:val="both"/>
              <w:rPr>
                <w:del w:id="2183"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184" w:author="Mohammad Nayeem Hasan" w:date="2022-10-05T02:04:00Z">
              <w:tcPr>
                <w:tcW w:w="583" w:type="pct"/>
                <w:tcBorders>
                  <w:right w:val="single" w:sz="4" w:space="0" w:color="auto"/>
                </w:tcBorders>
                <w:vAlign w:val="center"/>
              </w:tcPr>
            </w:tcPrChange>
          </w:tcPr>
          <w:p w14:paraId="6E3D0EF9" w14:textId="0D5939C9" w:rsidR="00854184" w:rsidRPr="00093574" w:rsidDel="00F703B1" w:rsidRDefault="00854184" w:rsidP="00C7572E">
            <w:pPr>
              <w:spacing w:after="0" w:line="240" w:lineRule="auto"/>
              <w:contextualSpacing/>
              <w:jc w:val="both"/>
              <w:rPr>
                <w:del w:id="2185" w:author="Mohammad Nayeem Hasan" w:date="2022-10-05T02:09:00Z"/>
                <w:rFonts w:ascii="Times New Roman" w:hAnsi="Times New Roman" w:cs="Times New Roman"/>
                <w:bCs/>
                <w:sz w:val="24"/>
                <w:szCs w:val="24"/>
              </w:rPr>
            </w:pPr>
          </w:p>
        </w:tc>
        <w:tc>
          <w:tcPr>
            <w:tcW w:w="920" w:type="pct"/>
            <w:tcBorders>
              <w:left w:val="nil"/>
            </w:tcBorders>
            <w:vAlign w:val="center"/>
            <w:tcPrChange w:id="2186" w:author="Mohammad Nayeem Hasan" w:date="2022-10-05T02:04:00Z">
              <w:tcPr>
                <w:tcW w:w="631" w:type="pct"/>
                <w:gridSpan w:val="2"/>
                <w:tcBorders>
                  <w:left w:val="single" w:sz="4" w:space="0" w:color="auto"/>
                </w:tcBorders>
                <w:vAlign w:val="center"/>
              </w:tcPr>
            </w:tcPrChange>
          </w:tcPr>
          <w:p w14:paraId="4D43DD82" w14:textId="393E7F4E" w:rsidR="00854184" w:rsidRPr="00093574" w:rsidDel="00F703B1" w:rsidRDefault="00854184" w:rsidP="00C7572E">
            <w:pPr>
              <w:spacing w:after="0" w:line="240" w:lineRule="auto"/>
              <w:contextualSpacing/>
              <w:jc w:val="both"/>
              <w:rPr>
                <w:del w:id="2187" w:author="Mohammad Nayeem Hasan" w:date="2022-10-05T02:09:00Z"/>
                <w:rFonts w:ascii="Times New Roman" w:hAnsi="Times New Roman" w:cs="Times New Roman"/>
                <w:bCs/>
                <w:sz w:val="24"/>
                <w:szCs w:val="24"/>
              </w:rPr>
            </w:pPr>
            <w:del w:id="2188"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189" w:author="Mohammad Nayeem Hasan" w:date="2022-10-05T02:04:00Z">
              <w:tcPr>
                <w:tcW w:w="677" w:type="pct"/>
                <w:gridSpan w:val="2"/>
                <w:vAlign w:val="center"/>
              </w:tcPr>
            </w:tcPrChange>
          </w:tcPr>
          <w:p w14:paraId="3F959B85" w14:textId="6D5CF3E1" w:rsidR="00854184" w:rsidRPr="00093574" w:rsidDel="00F703B1" w:rsidRDefault="00854184" w:rsidP="00C7572E">
            <w:pPr>
              <w:spacing w:after="0" w:line="240" w:lineRule="auto"/>
              <w:contextualSpacing/>
              <w:jc w:val="both"/>
              <w:rPr>
                <w:del w:id="2190" w:author="Mohammad Nayeem Hasan" w:date="2022-10-05T02:09:00Z"/>
                <w:rFonts w:ascii="Times New Roman" w:hAnsi="Times New Roman" w:cs="Times New Roman"/>
                <w:bCs/>
                <w:sz w:val="24"/>
                <w:szCs w:val="24"/>
              </w:rPr>
            </w:pPr>
            <w:del w:id="2191"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49599218" w14:textId="784FF043" w:rsidTr="00C337BF">
        <w:trPr>
          <w:trHeight w:val="218"/>
          <w:del w:id="2192" w:author="Mohammad Nayeem Hasan" w:date="2022-10-05T02:09:00Z"/>
          <w:trPrChange w:id="2193" w:author="Mohammad Nayeem Hasan" w:date="2022-10-05T02:04:00Z">
            <w:trPr>
              <w:gridAfter w:val="0"/>
              <w:trHeight w:val="218"/>
            </w:trPr>
          </w:trPrChange>
        </w:trPr>
        <w:tc>
          <w:tcPr>
            <w:tcW w:w="1344" w:type="pct"/>
            <w:tcBorders>
              <w:right w:val="nil"/>
            </w:tcBorders>
            <w:vAlign w:val="center"/>
            <w:tcPrChange w:id="2194" w:author="Mohammad Nayeem Hasan" w:date="2022-10-05T02:04:00Z">
              <w:tcPr>
                <w:tcW w:w="899" w:type="pct"/>
                <w:tcBorders>
                  <w:right w:val="single" w:sz="4" w:space="0" w:color="auto"/>
                </w:tcBorders>
                <w:vAlign w:val="center"/>
              </w:tcPr>
            </w:tcPrChange>
          </w:tcPr>
          <w:p w14:paraId="565524F0" w14:textId="3C710050" w:rsidR="00854184" w:rsidRPr="00093574" w:rsidDel="00F703B1" w:rsidRDefault="00854184" w:rsidP="00C7572E">
            <w:pPr>
              <w:spacing w:after="0" w:line="240" w:lineRule="auto"/>
              <w:contextualSpacing/>
              <w:jc w:val="both"/>
              <w:rPr>
                <w:del w:id="2195" w:author="Mohammad Nayeem Hasan" w:date="2022-10-05T02:09:00Z"/>
                <w:rFonts w:ascii="Times New Roman" w:hAnsi="Times New Roman" w:cs="Times New Roman"/>
                <w:bCs/>
                <w:sz w:val="24"/>
                <w:szCs w:val="24"/>
              </w:rPr>
            </w:pPr>
            <w:del w:id="2196"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Change w:id="2197" w:author="Mohammad Nayeem Hasan" w:date="2022-10-05T02:04:00Z">
              <w:tcPr>
                <w:tcW w:w="618" w:type="pct"/>
                <w:gridSpan w:val="2"/>
                <w:tcBorders>
                  <w:left w:val="single" w:sz="4" w:space="0" w:color="auto"/>
                </w:tcBorders>
                <w:vAlign w:val="center"/>
              </w:tcPr>
            </w:tcPrChange>
          </w:tcPr>
          <w:p w14:paraId="3DECE3ED" w14:textId="02ACC4DF" w:rsidR="00854184" w:rsidRPr="00093574" w:rsidDel="00F703B1" w:rsidRDefault="00854184" w:rsidP="00C7572E">
            <w:pPr>
              <w:spacing w:after="0" w:line="240" w:lineRule="auto"/>
              <w:contextualSpacing/>
              <w:jc w:val="both"/>
              <w:rPr>
                <w:del w:id="2198"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Change w:id="2199" w:author="Mohammad Nayeem Hasan" w:date="2022-10-05T02:04:00Z">
              <w:tcPr>
                <w:tcW w:w="583" w:type="pct"/>
                <w:tcBorders>
                  <w:right w:val="single" w:sz="4" w:space="0" w:color="auto"/>
                </w:tcBorders>
                <w:vAlign w:val="center"/>
              </w:tcPr>
            </w:tcPrChange>
          </w:tcPr>
          <w:p w14:paraId="43F0C2A7" w14:textId="378B819E" w:rsidR="00854184" w:rsidRPr="00093574" w:rsidDel="00F703B1" w:rsidRDefault="00854184" w:rsidP="00C7572E">
            <w:pPr>
              <w:spacing w:after="0" w:line="240" w:lineRule="auto"/>
              <w:contextualSpacing/>
              <w:jc w:val="both"/>
              <w:rPr>
                <w:del w:id="2200" w:author="Mohammad Nayeem Hasan" w:date="2022-10-05T02:09:00Z"/>
                <w:rFonts w:ascii="Times New Roman" w:hAnsi="Times New Roman" w:cs="Times New Roman"/>
                <w:bCs/>
                <w:sz w:val="24"/>
                <w:szCs w:val="24"/>
              </w:rPr>
            </w:pPr>
          </w:p>
        </w:tc>
        <w:tc>
          <w:tcPr>
            <w:tcW w:w="920" w:type="pct"/>
            <w:tcBorders>
              <w:left w:val="nil"/>
            </w:tcBorders>
            <w:vAlign w:val="center"/>
            <w:tcPrChange w:id="2201" w:author="Mohammad Nayeem Hasan" w:date="2022-10-05T02:04:00Z">
              <w:tcPr>
                <w:tcW w:w="631" w:type="pct"/>
                <w:gridSpan w:val="2"/>
                <w:tcBorders>
                  <w:left w:val="single" w:sz="4" w:space="0" w:color="auto"/>
                </w:tcBorders>
                <w:vAlign w:val="center"/>
              </w:tcPr>
            </w:tcPrChange>
          </w:tcPr>
          <w:p w14:paraId="6D5072CF" w14:textId="3BC2FA00" w:rsidR="00854184" w:rsidRPr="00093574" w:rsidDel="00F703B1" w:rsidRDefault="00854184" w:rsidP="00C7572E">
            <w:pPr>
              <w:spacing w:after="0" w:line="240" w:lineRule="auto"/>
              <w:contextualSpacing/>
              <w:jc w:val="both"/>
              <w:rPr>
                <w:del w:id="2202" w:author="Mohammad Nayeem Hasan" w:date="2022-10-05T02:09:00Z"/>
                <w:rFonts w:ascii="Times New Roman" w:hAnsi="Times New Roman" w:cs="Times New Roman"/>
                <w:bCs/>
                <w:sz w:val="24"/>
                <w:szCs w:val="24"/>
              </w:rPr>
            </w:pPr>
            <w:del w:id="2203"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Change w:id="2204" w:author="Mohammad Nayeem Hasan" w:date="2022-10-05T02:04:00Z">
              <w:tcPr>
                <w:tcW w:w="677" w:type="pct"/>
                <w:gridSpan w:val="2"/>
                <w:vAlign w:val="center"/>
              </w:tcPr>
            </w:tcPrChange>
          </w:tcPr>
          <w:p w14:paraId="4251709A" w14:textId="385D8F51" w:rsidR="00854184" w:rsidRPr="00093574" w:rsidDel="00F703B1" w:rsidRDefault="00854184" w:rsidP="00C7572E">
            <w:pPr>
              <w:spacing w:after="0" w:line="240" w:lineRule="auto"/>
              <w:contextualSpacing/>
              <w:jc w:val="both"/>
              <w:rPr>
                <w:del w:id="2205" w:author="Mohammad Nayeem Hasan" w:date="2022-10-05T02:09:00Z"/>
                <w:rFonts w:ascii="Times New Roman" w:hAnsi="Times New Roman" w:cs="Times New Roman"/>
                <w:bCs/>
                <w:sz w:val="24"/>
                <w:szCs w:val="24"/>
              </w:rPr>
            </w:pPr>
            <w:del w:id="2206"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09BD4DC0" w14:textId="6E82BD2F" w:rsidTr="00C337BF">
        <w:trPr>
          <w:trHeight w:val="218"/>
          <w:trPrChange w:id="2207" w:author="Mohammad Nayeem Hasan" w:date="2022-10-05T02:04:00Z">
            <w:trPr>
              <w:gridAfter w:val="0"/>
              <w:trHeight w:val="218"/>
            </w:trPr>
          </w:trPrChange>
        </w:trPr>
        <w:tc>
          <w:tcPr>
            <w:tcW w:w="1344" w:type="pct"/>
            <w:tcBorders>
              <w:right w:val="nil"/>
            </w:tcBorders>
            <w:vAlign w:val="center"/>
            <w:tcPrChange w:id="2208" w:author="Mohammad Nayeem Hasan" w:date="2022-10-05T02:04:00Z">
              <w:tcPr>
                <w:tcW w:w="899" w:type="pct"/>
                <w:tcBorders>
                  <w:right w:val="single" w:sz="4" w:space="0" w:color="auto"/>
                </w:tcBorders>
                <w:vAlign w:val="center"/>
              </w:tcPr>
            </w:tcPrChange>
          </w:tcPr>
          <w:p w14:paraId="0C468DDF" w14:textId="2113AC62" w:rsidR="00854184" w:rsidRPr="00FA2BD5" w:rsidRDefault="00854184" w:rsidP="00C7572E">
            <w:pPr>
              <w:spacing w:after="0" w:line="240" w:lineRule="auto"/>
              <w:contextualSpacing/>
              <w:jc w:val="both"/>
              <w:rPr>
                <w:rFonts w:ascii="Times New Roman" w:hAnsi="Times New Roman" w:cs="Times New Roman"/>
                <w:b/>
                <w:sz w:val="24"/>
                <w:szCs w:val="24"/>
              </w:rPr>
            </w:pPr>
            <w:r w:rsidRPr="00405D72">
              <w:rPr>
                <w:rFonts w:ascii="Times New Roman" w:hAnsi="Times New Roman" w:cs="Times New Roman"/>
                <w:b/>
                <w:sz w:val="24"/>
                <w:szCs w:val="24"/>
              </w:rPr>
              <w:t>Sanitation</w:t>
            </w:r>
            <w:r>
              <w:rPr>
                <w:rFonts w:ascii="Times New Roman" w:hAnsi="Times New Roman" w:cs="Times New Roman"/>
                <w:b/>
                <w:sz w:val="24"/>
                <w:szCs w:val="24"/>
              </w:rPr>
              <w:t xml:space="preserve"> </w:t>
            </w:r>
            <w:r>
              <w:rPr>
                <w:b/>
              </w:rPr>
              <w:t>facility</w:t>
            </w:r>
          </w:p>
        </w:tc>
        <w:tc>
          <w:tcPr>
            <w:tcW w:w="1744" w:type="pct"/>
            <w:gridSpan w:val="2"/>
            <w:tcBorders>
              <w:top w:val="nil"/>
              <w:left w:val="nil"/>
              <w:bottom w:val="nil"/>
              <w:right w:val="nil"/>
            </w:tcBorders>
            <w:vAlign w:val="center"/>
            <w:tcPrChange w:id="2209" w:author="Mohammad Nayeem Hasan" w:date="2022-10-05T02:04:00Z">
              <w:tcPr>
                <w:tcW w:w="1201" w:type="pct"/>
                <w:gridSpan w:val="3"/>
                <w:tcBorders>
                  <w:left w:val="single" w:sz="4" w:space="0" w:color="auto"/>
                </w:tcBorders>
                <w:vAlign w:val="center"/>
              </w:tcPr>
            </w:tcPrChange>
          </w:tcPr>
          <w:p w14:paraId="2264C062" w14:textId="77777777" w:rsidR="00854184" w:rsidRPr="00FA2BD5" w:rsidRDefault="00854184" w:rsidP="00C7572E">
            <w:pPr>
              <w:spacing w:after="0" w:line="240" w:lineRule="auto"/>
              <w:contextualSpacing/>
              <w:jc w:val="both"/>
              <w:rPr>
                <w:rFonts w:ascii="Times New Roman" w:hAnsi="Times New Roman" w:cs="Times New Roman"/>
                <w:b/>
                <w:sz w:val="24"/>
                <w:szCs w:val="24"/>
              </w:rPr>
            </w:pPr>
          </w:p>
        </w:tc>
        <w:tc>
          <w:tcPr>
            <w:tcW w:w="1912" w:type="pct"/>
            <w:gridSpan w:val="2"/>
            <w:tcBorders>
              <w:left w:val="nil"/>
            </w:tcBorders>
            <w:vAlign w:val="center"/>
            <w:tcPrChange w:id="2210" w:author="Mohammad Nayeem Hasan" w:date="2022-10-05T02:04:00Z">
              <w:tcPr>
                <w:tcW w:w="1308" w:type="pct"/>
                <w:gridSpan w:val="4"/>
                <w:tcBorders>
                  <w:left w:val="single" w:sz="4" w:space="0" w:color="auto"/>
                </w:tcBorders>
                <w:vAlign w:val="center"/>
              </w:tcPr>
            </w:tcPrChange>
          </w:tcPr>
          <w:p w14:paraId="28A093C2" w14:textId="77777777" w:rsidR="00854184" w:rsidRPr="00FA2BD5" w:rsidRDefault="00854184" w:rsidP="00C7572E">
            <w:pPr>
              <w:spacing w:after="0" w:line="240" w:lineRule="auto"/>
              <w:contextualSpacing/>
              <w:jc w:val="both"/>
              <w:rPr>
                <w:rFonts w:ascii="Times New Roman" w:hAnsi="Times New Roman" w:cs="Times New Roman"/>
                <w:b/>
                <w:sz w:val="24"/>
                <w:szCs w:val="24"/>
              </w:rPr>
            </w:pPr>
          </w:p>
        </w:tc>
      </w:tr>
      <w:tr w:rsidR="00854184" w:rsidRPr="00093574" w14:paraId="70A6219D" w14:textId="77777777" w:rsidTr="00C337BF">
        <w:trPr>
          <w:trHeight w:val="218"/>
          <w:trPrChange w:id="2211" w:author="Mohammad Nayeem Hasan" w:date="2022-10-05T02:04:00Z">
            <w:trPr>
              <w:gridAfter w:val="0"/>
              <w:trHeight w:val="218"/>
            </w:trPr>
          </w:trPrChange>
        </w:trPr>
        <w:tc>
          <w:tcPr>
            <w:tcW w:w="1344" w:type="pct"/>
            <w:tcBorders>
              <w:right w:val="nil"/>
            </w:tcBorders>
            <w:vAlign w:val="center"/>
            <w:tcPrChange w:id="2212" w:author="Mohammad Nayeem Hasan" w:date="2022-10-05T02:04:00Z">
              <w:tcPr>
                <w:tcW w:w="899" w:type="pct"/>
                <w:tcBorders>
                  <w:right w:val="single" w:sz="4" w:space="0" w:color="auto"/>
                </w:tcBorders>
                <w:vAlign w:val="center"/>
              </w:tcPr>
            </w:tcPrChange>
          </w:tcPr>
          <w:p w14:paraId="3E5C78E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Unimproved</w:t>
            </w:r>
          </w:p>
        </w:tc>
        <w:tc>
          <w:tcPr>
            <w:tcW w:w="900" w:type="pct"/>
            <w:tcBorders>
              <w:top w:val="nil"/>
              <w:left w:val="nil"/>
              <w:bottom w:val="nil"/>
            </w:tcBorders>
            <w:vAlign w:val="center"/>
            <w:tcPrChange w:id="2213" w:author="Mohammad Nayeem Hasan" w:date="2022-10-05T02:04:00Z">
              <w:tcPr>
                <w:tcW w:w="618" w:type="pct"/>
                <w:gridSpan w:val="2"/>
                <w:tcBorders>
                  <w:left w:val="single" w:sz="4" w:space="0" w:color="auto"/>
                </w:tcBorders>
                <w:vAlign w:val="center"/>
              </w:tcPr>
            </w:tcPrChange>
          </w:tcPr>
          <w:p w14:paraId="4A8EA8EE" w14:textId="542AE2E9" w:rsidR="00854184" w:rsidRPr="00093574" w:rsidRDefault="00854184" w:rsidP="00C7572E">
            <w:pPr>
              <w:spacing w:after="0" w:line="240" w:lineRule="auto"/>
              <w:contextualSpacing/>
              <w:jc w:val="both"/>
              <w:rPr>
                <w:rFonts w:ascii="Times New Roman" w:hAnsi="Times New Roman" w:cs="Times New Roman"/>
                <w:bCs/>
                <w:sz w:val="24"/>
                <w:szCs w:val="24"/>
              </w:rPr>
            </w:pPr>
            <w:ins w:id="2214" w:author="Mohammad Nayeem Hasan" w:date="2022-10-05T01:14:00Z">
              <w:r>
                <w:rPr>
                  <w:rFonts w:ascii="Times New Roman" w:hAnsi="Times New Roman" w:cs="Times New Roman"/>
                  <w:bCs/>
                  <w:sz w:val="24"/>
                  <w:szCs w:val="24"/>
                </w:rPr>
                <w:t>1.09</w:t>
              </w:r>
            </w:ins>
            <w:del w:id="2215" w:author="Mohammad Nayeem Hasan" w:date="2022-10-05T01:14:00Z">
              <w:r w:rsidRPr="00093574" w:rsidDel="000138D6">
                <w:rPr>
                  <w:rFonts w:ascii="Times New Roman" w:hAnsi="Times New Roman" w:cs="Times New Roman"/>
                  <w:bCs/>
                  <w:sz w:val="24"/>
                  <w:szCs w:val="24"/>
                </w:rPr>
                <w:delText>0.92</w:delText>
              </w:r>
            </w:del>
            <w:r w:rsidRPr="00093574">
              <w:rPr>
                <w:rFonts w:ascii="Times New Roman" w:hAnsi="Times New Roman" w:cs="Times New Roman"/>
                <w:bCs/>
                <w:sz w:val="24"/>
                <w:szCs w:val="24"/>
              </w:rPr>
              <w:t xml:space="preserve"> (0.</w:t>
            </w:r>
            <w:ins w:id="2216" w:author="Mohammad Nayeem Hasan" w:date="2022-10-05T01:14:00Z">
              <w:r>
                <w:rPr>
                  <w:rFonts w:ascii="Times New Roman" w:hAnsi="Times New Roman" w:cs="Times New Roman"/>
                  <w:bCs/>
                  <w:sz w:val="24"/>
                  <w:szCs w:val="24"/>
                </w:rPr>
                <w:t>87</w:t>
              </w:r>
            </w:ins>
            <w:del w:id="2217" w:author="Mohammad Nayeem Hasan" w:date="2022-10-05T01:14:00Z">
              <w:r w:rsidRPr="00093574" w:rsidDel="000138D6">
                <w:rPr>
                  <w:rFonts w:ascii="Times New Roman" w:hAnsi="Times New Roman" w:cs="Times New Roman"/>
                  <w:bCs/>
                  <w:sz w:val="24"/>
                  <w:szCs w:val="24"/>
                </w:rPr>
                <w:delText>74</w:delText>
              </w:r>
            </w:del>
            <w:r w:rsidRPr="00093574">
              <w:rPr>
                <w:rFonts w:ascii="Times New Roman" w:hAnsi="Times New Roman" w:cs="Times New Roman"/>
                <w:bCs/>
                <w:sz w:val="24"/>
                <w:szCs w:val="24"/>
              </w:rPr>
              <w:t>-1.</w:t>
            </w:r>
            <w:ins w:id="2218" w:author="Mohammad Nayeem Hasan" w:date="2022-10-05T01:14:00Z">
              <w:r>
                <w:rPr>
                  <w:rFonts w:ascii="Times New Roman" w:hAnsi="Times New Roman" w:cs="Times New Roman"/>
                  <w:bCs/>
                  <w:sz w:val="24"/>
                  <w:szCs w:val="24"/>
                </w:rPr>
                <w:t>34</w:t>
              </w:r>
            </w:ins>
            <w:del w:id="2219" w:author="Mohammad Nayeem Hasan" w:date="2022-10-05T01:14:00Z">
              <w:r w:rsidRPr="00093574" w:rsidDel="000138D6">
                <w:rPr>
                  <w:rFonts w:ascii="Times New Roman" w:hAnsi="Times New Roman" w:cs="Times New Roman"/>
                  <w:bCs/>
                  <w:sz w:val="24"/>
                  <w:szCs w:val="24"/>
                </w:rPr>
                <w:delText>14</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220" w:author="Mohammad Nayeem Hasan" w:date="2022-10-05T02:04:00Z">
              <w:tcPr>
                <w:tcW w:w="583" w:type="pct"/>
                <w:tcBorders>
                  <w:right w:val="single" w:sz="4" w:space="0" w:color="auto"/>
                </w:tcBorders>
                <w:vAlign w:val="center"/>
              </w:tcPr>
            </w:tcPrChange>
          </w:tcPr>
          <w:p w14:paraId="5DF385A1" w14:textId="13EBCA4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0.44</w:t>
            </w:r>
            <w:ins w:id="2221" w:author="Mohammad Nayeem Hasan" w:date="2022-10-05T01:14:00Z">
              <w:r>
                <w:rPr>
                  <w:rFonts w:ascii="Times New Roman" w:hAnsi="Times New Roman" w:cs="Times New Roman"/>
                  <w:bCs/>
                  <w:sz w:val="24"/>
                  <w:szCs w:val="24"/>
                </w:rPr>
                <w:t>7</w:t>
              </w:r>
            </w:ins>
            <w:del w:id="2222" w:author="Mohammad Nayeem Hasan" w:date="2022-10-05T01:14:00Z">
              <w:r w:rsidRPr="00093574" w:rsidDel="000138D6">
                <w:rPr>
                  <w:rFonts w:ascii="Times New Roman" w:hAnsi="Times New Roman" w:cs="Times New Roman"/>
                  <w:bCs/>
                  <w:sz w:val="24"/>
                  <w:szCs w:val="24"/>
                </w:rPr>
                <w:delText>0</w:delText>
              </w:r>
            </w:del>
          </w:p>
        </w:tc>
        <w:tc>
          <w:tcPr>
            <w:tcW w:w="920" w:type="pct"/>
            <w:tcBorders>
              <w:left w:val="nil"/>
            </w:tcBorders>
            <w:vAlign w:val="center"/>
            <w:tcPrChange w:id="2223" w:author="Mohammad Nayeem Hasan" w:date="2022-10-05T02:04:00Z">
              <w:tcPr>
                <w:tcW w:w="631" w:type="pct"/>
                <w:gridSpan w:val="2"/>
                <w:tcBorders>
                  <w:left w:val="single" w:sz="4" w:space="0" w:color="auto"/>
                </w:tcBorders>
                <w:vAlign w:val="center"/>
              </w:tcPr>
            </w:tcPrChange>
          </w:tcPr>
          <w:p w14:paraId="0B7A3F10"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224" w:author="Mohammad Nayeem Hasan" w:date="2022-10-05T02:04:00Z">
              <w:tcPr>
                <w:tcW w:w="677" w:type="pct"/>
                <w:gridSpan w:val="2"/>
                <w:vAlign w:val="center"/>
              </w:tcPr>
            </w:tcPrChange>
          </w:tcPr>
          <w:p w14:paraId="6BD1F4B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0B0B8547" w14:textId="77777777" w:rsidTr="00C337BF">
        <w:trPr>
          <w:trHeight w:val="218"/>
          <w:trPrChange w:id="2225" w:author="Mohammad Nayeem Hasan" w:date="2022-10-05T02:04:00Z">
            <w:trPr>
              <w:gridAfter w:val="0"/>
              <w:trHeight w:val="218"/>
            </w:trPr>
          </w:trPrChange>
        </w:trPr>
        <w:tc>
          <w:tcPr>
            <w:tcW w:w="1344" w:type="pct"/>
            <w:tcBorders>
              <w:right w:val="nil"/>
            </w:tcBorders>
            <w:vAlign w:val="center"/>
            <w:tcPrChange w:id="2226" w:author="Mohammad Nayeem Hasan" w:date="2022-10-05T02:04:00Z">
              <w:tcPr>
                <w:tcW w:w="899" w:type="pct"/>
                <w:tcBorders>
                  <w:right w:val="single" w:sz="4" w:space="0" w:color="auto"/>
                </w:tcBorders>
                <w:vAlign w:val="center"/>
              </w:tcPr>
            </w:tcPrChange>
          </w:tcPr>
          <w:p w14:paraId="30647E1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Improved</w:t>
            </w:r>
          </w:p>
        </w:tc>
        <w:tc>
          <w:tcPr>
            <w:tcW w:w="900" w:type="pct"/>
            <w:tcBorders>
              <w:top w:val="nil"/>
              <w:left w:val="nil"/>
              <w:bottom w:val="nil"/>
            </w:tcBorders>
            <w:vAlign w:val="center"/>
            <w:tcPrChange w:id="2227" w:author="Mohammad Nayeem Hasan" w:date="2022-10-05T02:04:00Z">
              <w:tcPr>
                <w:tcW w:w="618" w:type="pct"/>
                <w:gridSpan w:val="2"/>
                <w:tcBorders>
                  <w:left w:val="single" w:sz="4" w:space="0" w:color="auto"/>
                </w:tcBorders>
                <w:vAlign w:val="center"/>
              </w:tcPr>
            </w:tcPrChange>
          </w:tcPr>
          <w:p w14:paraId="098F320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228" w:author="Mohammad Nayeem Hasan" w:date="2022-10-05T02:04:00Z">
              <w:tcPr>
                <w:tcW w:w="583" w:type="pct"/>
                <w:tcBorders>
                  <w:right w:val="single" w:sz="4" w:space="0" w:color="auto"/>
                </w:tcBorders>
                <w:vAlign w:val="center"/>
              </w:tcPr>
            </w:tcPrChange>
          </w:tcPr>
          <w:p w14:paraId="5580237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229" w:author="Mohammad Nayeem Hasan" w:date="2022-10-05T02:04:00Z">
              <w:tcPr>
                <w:tcW w:w="631" w:type="pct"/>
                <w:gridSpan w:val="2"/>
                <w:tcBorders>
                  <w:left w:val="single" w:sz="4" w:space="0" w:color="auto"/>
                </w:tcBorders>
                <w:vAlign w:val="center"/>
              </w:tcPr>
            </w:tcPrChange>
          </w:tcPr>
          <w:p w14:paraId="2A8D35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230" w:author="Mohammad Nayeem Hasan" w:date="2022-10-05T02:04:00Z">
              <w:tcPr>
                <w:tcW w:w="677" w:type="pct"/>
                <w:gridSpan w:val="2"/>
                <w:vAlign w:val="center"/>
              </w:tcPr>
            </w:tcPrChange>
          </w:tcPr>
          <w:p w14:paraId="0658784B"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54337428" w14:textId="121F92CC" w:rsidTr="00C337BF">
        <w:trPr>
          <w:trHeight w:val="218"/>
          <w:trPrChange w:id="2231" w:author="Mohammad Nayeem Hasan" w:date="2022-10-05T02:04:00Z">
            <w:trPr>
              <w:gridAfter w:val="0"/>
              <w:trHeight w:val="218"/>
            </w:trPr>
          </w:trPrChange>
        </w:trPr>
        <w:tc>
          <w:tcPr>
            <w:tcW w:w="1344" w:type="pct"/>
            <w:tcBorders>
              <w:right w:val="nil"/>
            </w:tcBorders>
            <w:vAlign w:val="center"/>
            <w:tcPrChange w:id="2232" w:author="Mohammad Nayeem Hasan" w:date="2022-10-05T02:04:00Z">
              <w:tcPr>
                <w:tcW w:w="899" w:type="pct"/>
                <w:tcBorders>
                  <w:right w:val="single" w:sz="4" w:space="0" w:color="auto"/>
                </w:tcBorders>
                <w:vAlign w:val="center"/>
              </w:tcPr>
            </w:tcPrChange>
          </w:tcPr>
          <w:p w14:paraId="5404B8D4"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Early childhood education programs</w:t>
            </w:r>
          </w:p>
        </w:tc>
        <w:tc>
          <w:tcPr>
            <w:tcW w:w="1744" w:type="pct"/>
            <w:gridSpan w:val="2"/>
            <w:tcBorders>
              <w:top w:val="nil"/>
              <w:left w:val="nil"/>
              <w:bottom w:val="nil"/>
              <w:right w:val="nil"/>
            </w:tcBorders>
            <w:vAlign w:val="center"/>
            <w:tcPrChange w:id="2233" w:author="Mohammad Nayeem Hasan" w:date="2022-10-05T02:04:00Z">
              <w:tcPr>
                <w:tcW w:w="1201" w:type="pct"/>
                <w:gridSpan w:val="3"/>
                <w:tcBorders>
                  <w:left w:val="single" w:sz="4" w:space="0" w:color="auto"/>
                </w:tcBorders>
                <w:vAlign w:val="center"/>
              </w:tcPr>
            </w:tcPrChange>
          </w:tcPr>
          <w:p w14:paraId="1B718391"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234" w:author="Mohammad Nayeem Hasan" w:date="2022-10-05T02:04:00Z">
              <w:tcPr>
                <w:tcW w:w="1308" w:type="pct"/>
                <w:gridSpan w:val="4"/>
                <w:tcBorders>
                  <w:left w:val="single" w:sz="4" w:space="0" w:color="auto"/>
                </w:tcBorders>
                <w:vAlign w:val="center"/>
              </w:tcPr>
            </w:tcPrChange>
          </w:tcPr>
          <w:p w14:paraId="604F4B8A"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2A6781B7" w14:textId="77777777" w:rsidTr="00C337BF">
        <w:trPr>
          <w:trHeight w:val="218"/>
          <w:trPrChange w:id="2235" w:author="Mohammad Nayeem Hasan" w:date="2022-10-05T02:04:00Z">
            <w:trPr>
              <w:gridAfter w:val="0"/>
              <w:trHeight w:val="218"/>
            </w:trPr>
          </w:trPrChange>
        </w:trPr>
        <w:tc>
          <w:tcPr>
            <w:tcW w:w="1344" w:type="pct"/>
            <w:tcBorders>
              <w:right w:val="nil"/>
            </w:tcBorders>
            <w:vAlign w:val="center"/>
            <w:tcPrChange w:id="2236" w:author="Mohammad Nayeem Hasan" w:date="2022-10-05T02:04:00Z">
              <w:tcPr>
                <w:tcW w:w="899" w:type="pct"/>
                <w:tcBorders>
                  <w:right w:val="single" w:sz="4" w:space="0" w:color="auto"/>
                </w:tcBorders>
                <w:vAlign w:val="center"/>
              </w:tcPr>
            </w:tcPrChange>
          </w:tcPr>
          <w:p w14:paraId="54FC05E3"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237" w:author="Mohammad Nayeem Hasan" w:date="2022-10-05T02:04:00Z">
              <w:tcPr>
                <w:tcW w:w="618" w:type="pct"/>
                <w:gridSpan w:val="2"/>
                <w:tcBorders>
                  <w:left w:val="single" w:sz="4" w:space="0" w:color="auto"/>
                </w:tcBorders>
                <w:vAlign w:val="center"/>
              </w:tcPr>
            </w:tcPrChange>
          </w:tcPr>
          <w:p w14:paraId="756C2B34" w14:textId="64D50508"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w:t>
            </w:r>
            <w:ins w:id="2238" w:author="Mohammad Nayeem Hasan" w:date="2022-10-05T01:14:00Z">
              <w:r>
                <w:rPr>
                  <w:rFonts w:ascii="Times New Roman" w:hAnsi="Times New Roman" w:cs="Times New Roman"/>
                  <w:bCs/>
                  <w:sz w:val="24"/>
                  <w:szCs w:val="24"/>
                </w:rPr>
                <w:t>5</w:t>
              </w:r>
            </w:ins>
            <w:del w:id="2239" w:author="Mohammad Nayeem Hasan" w:date="2022-10-05T01:14: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(1.14-1.8</w:t>
            </w:r>
            <w:ins w:id="2240" w:author="Mohammad Nayeem Hasan" w:date="2022-10-05T01:15:00Z">
              <w:r>
                <w:rPr>
                  <w:rFonts w:ascii="Times New Roman" w:hAnsi="Times New Roman" w:cs="Times New Roman"/>
                  <w:bCs/>
                  <w:sz w:val="24"/>
                  <w:szCs w:val="24"/>
                </w:rPr>
                <w:t>3</w:t>
              </w:r>
            </w:ins>
            <w:del w:id="2241" w:author="Mohammad Nayeem Hasan" w:date="2022-10-05T01:15:00Z">
              <w:r w:rsidRPr="00093574" w:rsidDel="000138D6">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242" w:author="Mohammad Nayeem Hasan" w:date="2022-10-05T02:04:00Z">
              <w:tcPr>
                <w:tcW w:w="583" w:type="pct"/>
                <w:tcBorders>
                  <w:right w:val="single" w:sz="4" w:space="0" w:color="auto"/>
                </w:tcBorders>
                <w:vAlign w:val="center"/>
              </w:tcPr>
            </w:tcPrChange>
          </w:tcPr>
          <w:p w14:paraId="51C2693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0.002</w:t>
            </w:r>
          </w:p>
        </w:tc>
        <w:tc>
          <w:tcPr>
            <w:tcW w:w="920" w:type="pct"/>
            <w:tcBorders>
              <w:left w:val="nil"/>
            </w:tcBorders>
            <w:vAlign w:val="center"/>
            <w:tcPrChange w:id="2243" w:author="Mohammad Nayeem Hasan" w:date="2022-10-05T02:04:00Z">
              <w:tcPr>
                <w:tcW w:w="631" w:type="pct"/>
                <w:gridSpan w:val="2"/>
                <w:tcBorders>
                  <w:left w:val="single" w:sz="4" w:space="0" w:color="auto"/>
                </w:tcBorders>
                <w:vAlign w:val="center"/>
              </w:tcPr>
            </w:tcPrChange>
          </w:tcPr>
          <w:p w14:paraId="2A56B587" w14:textId="123B172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2244" w:author="Mohammad Nayeem Hasan" w:date="2022-10-03T02:55:00Z">
              <w:r>
                <w:rPr>
                  <w:rFonts w:ascii="Times New Roman" w:hAnsi="Times New Roman" w:cs="Times New Roman"/>
                  <w:bCs/>
                  <w:sz w:val="24"/>
                  <w:szCs w:val="24"/>
                </w:rPr>
                <w:t>8</w:t>
              </w:r>
            </w:ins>
            <w:del w:id="2245" w:author="Mohammad Nayeem Hasan" w:date="2022-10-03T02:55:00Z">
              <w:r w:rsidRPr="00093574" w:rsidDel="001F187E">
                <w:rPr>
                  <w:rFonts w:ascii="Times New Roman" w:hAnsi="Times New Roman" w:cs="Times New Roman"/>
                  <w:bCs/>
                  <w:sz w:val="24"/>
                  <w:szCs w:val="24"/>
                </w:rPr>
                <w:delText>9</w:delText>
              </w:r>
            </w:del>
            <w:r w:rsidRPr="00093574">
              <w:rPr>
                <w:rFonts w:ascii="Times New Roman" w:hAnsi="Times New Roman" w:cs="Times New Roman"/>
                <w:bCs/>
                <w:sz w:val="24"/>
                <w:szCs w:val="24"/>
              </w:rPr>
              <w:t xml:space="preserve"> (1.32-1.</w:t>
            </w:r>
            <w:ins w:id="2246" w:author="Mohammad Nayeem Hasan" w:date="2022-10-03T02:55:00Z">
              <w:r>
                <w:rPr>
                  <w:rFonts w:ascii="Times New Roman" w:hAnsi="Times New Roman" w:cs="Times New Roman"/>
                  <w:bCs/>
                  <w:sz w:val="24"/>
                  <w:szCs w:val="24"/>
                </w:rPr>
                <w:t>89</w:t>
              </w:r>
            </w:ins>
            <w:del w:id="2247" w:author="Mohammad Nayeem Hasan" w:date="2022-10-03T02:55:00Z">
              <w:r w:rsidRPr="00093574" w:rsidDel="001F187E">
                <w:rPr>
                  <w:rFonts w:ascii="Times New Roman" w:hAnsi="Times New Roman" w:cs="Times New Roman"/>
                  <w:bCs/>
                  <w:sz w:val="24"/>
                  <w:szCs w:val="24"/>
                </w:rPr>
                <w:delText>92</w:delText>
              </w:r>
            </w:del>
            <w:r w:rsidRPr="00093574">
              <w:rPr>
                <w:rFonts w:ascii="Times New Roman" w:hAnsi="Times New Roman" w:cs="Times New Roman"/>
                <w:bCs/>
                <w:sz w:val="24"/>
                <w:szCs w:val="24"/>
              </w:rPr>
              <w:t>)</w:t>
            </w:r>
          </w:p>
        </w:tc>
        <w:tc>
          <w:tcPr>
            <w:tcW w:w="992" w:type="pct"/>
            <w:vAlign w:val="center"/>
            <w:tcPrChange w:id="2248" w:author="Mohammad Nayeem Hasan" w:date="2022-10-05T02:04:00Z">
              <w:tcPr>
                <w:tcW w:w="677" w:type="pct"/>
                <w:gridSpan w:val="2"/>
                <w:vAlign w:val="center"/>
              </w:tcPr>
            </w:tcPrChange>
          </w:tcPr>
          <w:p w14:paraId="5B7ECC1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249" w:author="Mohammad Nayeem Hasan" w:date="2022-10-03T02:55: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854184" w:rsidRPr="00093574" w14:paraId="0055B532" w14:textId="77777777" w:rsidTr="00C337BF">
        <w:trPr>
          <w:trHeight w:val="218"/>
          <w:trPrChange w:id="2250" w:author="Mohammad Nayeem Hasan" w:date="2022-10-05T02:04:00Z">
            <w:trPr>
              <w:gridAfter w:val="0"/>
              <w:trHeight w:val="218"/>
            </w:trPr>
          </w:trPrChange>
        </w:trPr>
        <w:tc>
          <w:tcPr>
            <w:tcW w:w="1344" w:type="pct"/>
            <w:tcBorders>
              <w:right w:val="nil"/>
            </w:tcBorders>
            <w:vAlign w:val="center"/>
            <w:tcPrChange w:id="2251" w:author="Mohammad Nayeem Hasan" w:date="2022-10-05T02:04:00Z">
              <w:tcPr>
                <w:tcW w:w="899" w:type="pct"/>
                <w:tcBorders>
                  <w:right w:val="single" w:sz="4" w:space="0" w:color="auto"/>
                </w:tcBorders>
                <w:vAlign w:val="center"/>
              </w:tcPr>
            </w:tcPrChange>
          </w:tcPr>
          <w:p w14:paraId="5FE825A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Change w:id="2252" w:author="Mohammad Nayeem Hasan" w:date="2022-10-05T02:04:00Z">
              <w:tcPr>
                <w:tcW w:w="618" w:type="pct"/>
                <w:gridSpan w:val="2"/>
                <w:tcBorders>
                  <w:left w:val="single" w:sz="4" w:space="0" w:color="auto"/>
                </w:tcBorders>
                <w:vAlign w:val="center"/>
              </w:tcPr>
            </w:tcPrChange>
          </w:tcPr>
          <w:p w14:paraId="6C21B27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Change w:id="2253" w:author="Mohammad Nayeem Hasan" w:date="2022-10-05T02:04:00Z">
              <w:tcPr>
                <w:tcW w:w="583" w:type="pct"/>
                <w:tcBorders>
                  <w:right w:val="single" w:sz="4" w:space="0" w:color="auto"/>
                </w:tcBorders>
                <w:vAlign w:val="center"/>
              </w:tcPr>
            </w:tcPrChange>
          </w:tcPr>
          <w:p w14:paraId="63C9371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254" w:author="Mohammad Nayeem Hasan" w:date="2022-10-05T02:04:00Z">
              <w:tcPr>
                <w:tcW w:w="631" w:type="pct"/>
                <w:gridSpan w:val="2"/>
                <w:tcBorders>
                  <w:left w:val="single" w:sz="4" w:space="0" w:color="auto"/>
                </w:tcBorders>
                <w:vAlign w:val="center"/>
              </w:tcPr>
            </w:tcPrChange>
          </w:tcPr>
          <w:p w14:paraId="1954258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255" w:author="Mohammad Nayeem Hasan" w:date="2022-10-05T02:04:00Z">
              <w:tcPr>
                <w:tcW w:w="677" w:type="pct"/>
                <w:gridSpan w:val="2"/>
                <w:vAlign w:val="center"/>
              </w:tcPr>
            </w:tcPrChange>
          </w:tcPr>
          <w:p w14:paraId="4C309F2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0473FD5A" w14:textId="2D9CADED" w:rsidTr="00C337BF">
        <w:trPr>
          <w:trHeight w:val="218"/>
          <w:trPrChange w:id="2256" w:author="Mohammad Nayeem Hasan" w:date="2022-10-05T02:04:00Z">
            <w:trPr>
              <w:gridAfter w:val="0"/>
              <w:trHeight w:val="218"/>
            </w:trPr>
          </w:trPrChange>
        </w:trPr>
        <w:tc>
          <w:tcPr>
            <w:tcW w:w="1344" w:type="pct"/>
            <w:tcBorders>
              <w:right w:val="nil"/>
            </w:tcBorders>
            <w:vAlign w:val="center"/>
            <w:tcPrChange w:id="2257" w:author="Mohammad Nayeem Hasan" w:date="2022-10-05T02:04:00Z">
              <w:tcPr>
                <w:tcW w:w="899" w:type="pct"/>
                <w:tcBorders>
                  <w:right w:val="single" w:sz="4" w:space="0" w:color="auto"/>
                </w:tcBorders>
                <w:vAlign w:val="center"/>
              </w:tcPr>
            </w:tcPrChange>
          </w:tcPr>
          <w:p w14:paraId="7314EA78"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 Stimulation</w:t>
            </w:r>
          </w:p>
        </w:tc>
        <w:tc>
          <w:tcPr>
            <w:tcW w:w="1744" w:type="pct"/>
            <w:gridSpan w:val="2"/>
            <w:tcBorders>
              <w:top w:val="nil"/>
              <w:left w:val="nil"/>
              <w:bottom w:val="nil"/>
              <w:right w:val="nil"/>
            </w:tcBorders>
            <w:vAlign w:val="center"/>
            <w:tcPrChange w:id="2258" w:author="Mohammad Nayeem Hasan" w:date="2022-10-05T02:04:00Z">
              <w:tcPr>
                <w:tcW w:w="1201" w:type="pct"/>
                <w:gridSpan w:val="3"/>
                <w:tcBorders>
                  <w:left w:val="single" w:sz="4" w:space="0" w:color="auto"/>
                </w:tcBorders>
                <w:vAlign w:val="center"/>
              </w:tcPr>
            </w:tcPrChange>
          </w:tcPr>
          <w:p w14:paraId="7621A381"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259" w:author="Mohammad Nayeem Hasan" w:date="2022-10-05T02:04:00Z">
              <w:tcPr>
                <w:tcW w:w="1308" w:type="pct"/>
                <w:gridSpan w:val="4"/>
                <w:tcBorders>
                  <w:left w:val="single" w:sz="4" w:space="0" w:color="auto"/>
                </w:tcBorders>
                <w:vAlign w:val="center"/>
              </w:tcPr>
            </w:tcPrChange>
          </w:tcPr>
          <w:p w14:paraId="6EC9258D"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3DD11B42" w14:textId="77777777" w:rsidTr="00C337BF">
        <w:trPr>
          <w:trHeight w:val="218"/>
          <w:trPrChange w:id="2260" w:author="Mohammad Nayeem Hasan" w:date="2022-10-05T02:04:00Z">
            <w:trPr>
              <w:gridAfter w:val="0"/>
              <w:trHeight w:val="218"/>
            </w:trPr>
          </w:trPrChange>
        </w:trPr>
        <w:tc>
          <w:tcPr>
            <w:tcW w:w="1344" w:type="pct"/>
            <w:tcBorders>
              <w:bottom w:val="nil"/>
              <w:right w:val="nil"/>
            </w:tcBorders>
            <w:vAlign w:val="center"/>
            <w:tcPrChange w:id="2261" w:author="Mohammad Nayeem Hasan" w:date="2022-10-05T02:04:00Z">
              <w:tcPr>
                <w:tcW w:w="899" w:type="pct"/>
                <w:tcBorders>
                  <w:right w:val="single" w:sz="4" w:space="0" w:color="auto"/>
                </w:tcBorders>
                <w:vAlign w:val="center"/>
              </w:tcPr>
            </w:tcPrChange>
          </w:tcPr>
          <w:p w14:paraId="70CB1C0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Change w:id="2262" w:author="Mohammad Nayeem Hasan" w:date="2022-10-05T02:04:00Z">
              <w:tcPr>
                <w:tcW w:w="618" w:type="pct"/>
                <w:gridSpan w:val="2"/>
                <w:tcBorders>
                  <w:left w:val="single" w:sz="4" w:space="0" w:color="auto"/>
                </w:tcBorders>
                <w:vAlign w:val="center"/>
              </w:tcPr>
            </w:tcPrChange>
          </w:tcPr>
          <w:p w14:paraId="0267012B" w14:textId="2653F171"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2263" w:author="Mohammad Nayeem Hasan" w:date="2022-10-05T01:15:00Z">
              <w:r>
                <w:rPr>
                  <w:rFonts w:ascii="Times New Roman" w:hAnsi="Times New Roman" w:cs="Times New Roman"/>
                  <w:bCs/>
                  <w:sz w:val="24"/>
                  <w:szCs w:val="24"/>
                </w:rPr>
                <w:t>6</w:t>
              </w:r>
            </w:ins>
            <w:del w:id="2264" w:author="Mohammad Nayeem Hasan" w:date="2022-10-05T01:15:00Z">
              <w:r w:rsidRPr="00093574" w:rsidDel="000138D6">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(0.7</w:t>
            </w:r>
            <w:ins w:id="2265" w:author="Mohammad Nayeem Hasan" w:date="2022-10-05T01:15:00Z">
              <w:r>
                <w:rPr>
                  <w:rFonts w:ascii="Times New Roman" w:hAnsi="Times New Roman" w:cs="Times New Roman"/>
                  <w:bCs/>
                  <w:sz w:val="24"/>
                  <w:szCs w:val="24"/>
                </w:rPr>
                <w:t>6</w:t>
              </w:r>
            </w:ins>
            <w:del w:id="2266" w:author="Mohammad Nayeem Hasan" w:date="2022-10-05T01:15:00Z">
              <w:r w:rsidRPr="00093574" w:rsidDel="000138D6">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2267" w:author="Mohammad Nayeem Hasan" w:date="2022-10-05T01:15:00Z">
              <w:r>
                <w:rPr>
                  <w:rFonts w:ascii="Times New Roman" w:hAnsi="Times New Roman" w:cs="Times New Roman"/>
                  <w:bCs/>
                  <w:sz w:val="24"/>
                  <w:szCs w:val="24"/>
                </w:rPr>
                <w:t>2</w:t>
              </w:r>
            </w:ins>
            <w:del w:id="2268" w:author="Mohammad Nayeem Hasan" w:date="2022-10-05T01:15: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Change w:id="2269" w:author="Mohammad Nayeem Hasan" w:date="2022-10-05T02:04:00Z">
              <w:tcPr>
                <w:tcW w:w="583" w:type="pct"/>
                <w:tcBorders>
                  <w:right w:val="single" w:sz="4" w:space="0" w:color="auto"/>
                </w:tcBorders>
                <w:vAlign w:val="center"/>
              </w:tcPr>
            </w:tcPrChange>
          </w:tcPr>
          <w:p w14:paraId="44A487A4" w14:textId="1D6C6CCC"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2270" w:author="Mohammad Nayeem Hasan" w:date="2022-10-05T01:15:00Z">
              <w:r>
                <w:rPr>
                  <w:rFonts w:ascii="Times New Roman" w:hAnsi="Times New Roman" w:cs="Times New Roman"/>
                  <w:bCs/>
                  <w:sz w:val="24"/>
                  <w:szCs w:val="24"/>
                </w:rPr>
                <w:t>745</w:t>
              </w:r>
            </w:ins>
            <w:del w:id="2271" w:author="Mohammad Nayeem Hasan" w:date="2022-10-05T01:15:00Z">
              <w:r w:rsidRPr="00093574" w:rsidDel="000138D6">
                <w:rPr>
                  <w:rFonts w:ascii="Times New Roman" w:hAnsi="Times New Roman" w:cs="Times New Roman"/>
                  <w:bCs/>
                  <w:sz w:val="24"/>
                  <w:szCs w:val="24"/>
                </w:rPr>
                <w:delText>832</w:delText>
              </w:r>
            </w:del>
          </w:p>
        </w:tc>
        <w:tc>
          <w:tcPr>
            <w:tcW w:w="920" w:type="pct"/>
            <w:tcBorders>
              <w:left w:val="nil"/>
              <w:bottom w:val="nil"/>
            </w:tcBorders>
            <w:vAlign w:val="center"/>
            <w:tcPrChange w:id="2272" w:author="Mohammad Nayeem Hasan" w:date="2022-10-05T02:04:00Z">
              <w:tcPr>
                <w:tcW w:w="631" w:type="pct"/>
                <w:gridSpan w:val="2"/>
                <w:tcBorders>
                  <w:left w:val="single" w:sz="4" w:space="0" w:color="auto"/>
                </w:tcBorders>
                <w:vAlign w:val="center"/>
              </w:tcPr>
            </w:tcPrChange>
          </w:tcPr>
          <w:p w14:paraId="1123F58B" w14:textId="7ADDC254" w:rsidR="00854184" w:rsidRPr="00093574" w:rsidRDefault="00854184" w:rsidP="00C7572E">
            <w:pPr>
              <w:spacing w:after="0" w:line="240" w:lineRule="auto"/>
              <w:contextualSpacing/>
              <w:jc w:val="both"/>
              <w:rPr>
                <w:rFonts w:ascii="Times New Roman" w:hAnsi="Times New Roman" w:cs="Times New Roman"/>
                <w:bCs/>
                <w:sz w:val="24"/>
                <w:szCs w:val="24"/>
              </w:rPr>
            </w:pPr>
            <w:ins w:id="2273" w:author="Mohammad Nayeem Hasan" w:date="2022-10-03T02:55:00Z">
              <w:r>
                <w:rPr>
                  <w:rFonts w:ascii="Times New Roman" w:hAnsi="Times New Roman" w:cs="Times New Roman"/>
                  <w:bCs/>
                  <w:sz w:val="24"/>
                  <w:szCs w:val="24"/>
                </w:rPr>
                <w:t>1.01</w:t>
              </w:r>
            </w:ins>
            <w:del w:id="2274" w:author="Mohammad Nayeem Hasan" w:date="2022-10-03T02:55:00Z">
              <w:r w:rsidRPr="00093574" w:rsidDel="001F187E">
                <w:rPr>
                  <w:rFonts w:ascii="Times New Roman" w:hAnsi="Times New Roman" w:cs="Times New Roman"/>
                  <w:bCs/>
                  <w:sz w:val="24"/>
                  <w:szCs w:val="24"/>
                </w:rPr>
                <w:delText>0.99</w:delText>
              </w:r>
            </w:del>
            <w:r w:rsidRPr="00093574">
              <w:rPr>
                <w:rFonts w:ascii="Times New Roman" w:hAnsi="Times New Roman" w:cs="Times New Roman"/>
                <w:bCs/>
                <w:sz w:val="24"/>
                <w:szCs w:val="24"/>
              </w:rPr>
              <w:t xml:space="preserve"> (0.8</w:t>
            </w:r>
            <w:ins w:id="2275" w:author="Mohammad Nayeem Hasan" w:date="2022-10-03T02:55:00Z">
              <w:r>
                <w:rPr>
                  <w:rFonts w:ascii="Times New Roman" w:hAnsi="Times New Roman" w:cs="Times New Roman"/>
                  <w:bCs/>
                  <w:sz w:val="24"/>
                  <w:szCs w:val="24"/>
                </w:rPr>
                <w:t>7</w:t>
              </w:r>
            </w:ins>
            <w:del w:id="2276" w:author="Mohammad Nayeem Hasan" w:date="2022-10-03T02:55:00Z">
              <w:r w:rsidRPr="00093574" w:rsidDel="001F187E">
                <w:rPr>
                  <w:rFonts w:ascii="Times New Roman" w:hAnsi="Times New Roman" w:cs="Times New Roman"/>
                  <w:bCs/>
                  <w:sz w:val="24"/>
                  <w:szCs w:val="24"/>
                </w:rPr>
                <w:delText>5</w:delText>
              </w:r>
            </w:del>
            <w:r w:rsidRPr="00093574">
              <w:rPr>
                <w:rFonts w:ascii="Times New Roman" w:hAnsi="Times New Roman" w:cs="Times New Roman"/>
                <w:bCs/>
                <w:sz w:val="24"/>
                <w:szCs w:val="24"/>
              </w:rPr>
              <w:t>-1.1</w:t>
            </w:r>
            <w:ins w:id="2277" w:author="Mohammad Nayeem Hasan" w:date="2022-10-03T02:55:00Z">
              <w:r>
                <w:rPr>
                  <w:rFonts w:ascii="Times New Roman" w:hAnsi="Times New Roman" w:cs="Times New Roman"/>
                  <w:bCs/>
                  <w:sz w:val="24"/>
                  <w:szCs w:val="24"/>
                </w:rPr>
                <w:t>9</w:t>
              </w:r>
            </w:ins>
            <w:del w:id="2278" w:author="Mohammad Nayeem Hasan" w:date="2022-10-03T02:55: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992" w:type="pct"/>
            <w:tcBorders>
              <w:bottom w:val="nil"/>
            </w:tcBorders>
            <w:vAlign w:val="center"/>
            <w:tcPrChange w:id="2279" w:author="Mohammad Nayeem Hasan" w:date="2022-10-05T02:04:00Z">
              <w:tcPr>
                <w:tcW w:w="677" w:type="pct"/>
                <w:gridSpan w:val="2"/>
                <w:vAlign w:val="center"/>
              </w:tcPr>
            </w:tcPrChange>
          </w:tcPr>
          <w:p w14:paraId="2B8F9197" w14:textId="5D16EED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2280" w:author="Mohammad Nayeem Hasan" w:date="2022-10-03T02:56:00Z">
              <w:r>
                <w:rPr>
                  <w:rFonts w:ascii="Times New Roman" w:hAnsi="Times New Roman" w:cs="Times New Roman"/>
                  <w:bCs/>
                  <w:sz w:val="24"/>
                  <w:szCs w:val="24"/>
                </w:rPr>
                <w:t>862</w:t>
              </w:r>
            </w:ins>
            <w:del w:id="2281" w:author="Mohammad Nayeem Hasan" w:date="2022-10-03T02:56:00Z">
              <w:r w:rsidRPr="00093574" w:rsidDel="001F187E">
                <w:rPr>
                  <w:rFonts w:ascii="Times New Roman" w:hAnsi="Times New Roman" w:cs="Times New Roman"/>
                  <w:bCs/>
                  <w:sz w:val="24"/>
                  <w:szCs w:val="24"/>
                </w:rPr>
                <w:delText>993</w:delText>
              </w:r>
            </w:del>
            <w:r w:rsidRPr="00093574">
              <w:rPr>
                <w:rFonts w:ascii="Times New Roman" w:hAnsi="Times New Roman" w:cs="Times New Roman"/>
                <w:bCs/>
                <w:sz w:val="24"/>
                <w:szCs w:val="24"/>
              </w:rPr>
              <w:t xml:space="preserve"> </w:t>
            </w:r>
          </w:p>
        </w:tc>
      </w:tr>
      <w:tr w:rsidR="00854184" w:rsidRPr="00093574" w14:paraId="27CB2208" w14:textId="77777777" w:rsidTr="00854184">
        <w:trPr>
          <w:trHeight w:val="218"/>
          <w:trPrChange w:id="2282" w:author="Mohammad Nayeem Hasan" w:date="2022-10-05T01:56:00Z">
            <w:trPr>
              <w:gridAfter w:val="0"/>
              <w:trHeight w:val="218"/>
            </w:trPr>
          </w:trPrChange>
        </w:trPr>
        <w:tc>
          <w:tcPr>
            <w:tcW w:w="1344" w:type="pct"/>
            <w:tcBorders>
              <w:top w:val="nil"/>
              <w:bottom w:val="nil"/>
              <w:right w:val="nil"/>
            </w:tcBorders>
            <w:vAlign w:val="center"/>
            <w:tcPrChange w:id="2283" w:author="Mohammad Nayeem Hasan" w:date="2022-10-05T01:56:00Z">
              <w:tcPr>
                <w:tcW w:w="899" w:type="pct"/>
                <w:tcBorders>
                  <w:right w:val="single" w:sz="4" w:space="0" w:color="auto"/>
                </w:tcBorders>
                <w:vAlign w:val="center"/>
              </w:tcPr>
            </w:tcPrChange>
          </w:tcPr>
          <w:p w14:paraId="1A0F7ECE"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284" w:author="Mohammad Nayeem Hasan" w:date="2022-10-05T01:56:00Z">
              <w:tcPr>
                <w:tcW w:w="618" w:type="pct"/>
                <w:gridSpan w:val="2"/>
                <w:tcBorders>
                  <w:left w:val="single" w:sz="4" w:space="0" w:color="auto"/>
                </w:tcBorders>
                <w:vAlign w:val="center"/>
              </w:tcPr>
            </w:tcPrChange>
          </w:tcPr>
          <w:p w14:paraId="7202ADC3"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285" w:author="Mohammad Nayeem Hasan" w:date="2022-10-05T01:56:00Z">
              <w:tcPr>
                <w:tcW w:w="583" w:type="pct"/>
                <w:tcBorders>
                  <w:right w:val="single" w:sz="4" w:space="0" w:color="auto"/>
                </w:tcBorders>
                <w:vAlign w:val="center"/>
              </w:tcPr>
            </w:tcPrChange>
          </w:tcPr>
          <w:p w14:paraId="6BD10A5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top w:val="nil"/>
              <w:left w:val="nil"/>
              <w:bottom w:val="nil"/>
            </w:tcBorders>
            <w:vAlign w:val="center"/>
            <w:tcPrChange w:id="2286" w:author="Mohammad Nayeem Hasan" w:date="2022-10-05T01:56:00Z">
              <w:tcPr>
                <w:tcW w:w="631" w:type="pct"/>
                <w:gridSpan w:val="2"/>
                <w:tcBorders>
                  <w:left w:val="single" w:sz="4" w:space="0" w:color="auto"/>
                </w:tcBorders>
                <w:vAlign w:val="center"/>
              </w:tcPr>
            </w:tcPrChange>
          </w:tcPr>
          <w:p w14:paraId="56BAC8C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tcBorders>
              <w:top w:val="nil"/>
              <w:bottom w:val="nil"/>
            </w:tcBorders>
            <w:vAlign w:val="center"/>
            <w:tcPrChange w:id="2287" w:author="Mohammad Nayeem Hasan" w:date="2022-10-05T01:56:00Z">
              <w:tcPr>
                <w:tcW w:w="677" w:type="pct"/>
                <w:gridSpan w:val="2"/>
                <w:vAlign w:val="center"/>
              </w:tcPr>
            </w:tcPrChange>
          </w:tcPr>
          <w:p w14:paraId="56B63990"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43FBD23" w14:textId="63080F4D" w:rsidTr="00854184">
        <w:trPr>
          <w:trHeight w:val="218"/>
          <w:trPrChange w:id="2288" w:author="Mohammad Nayeem Hasan" w:date="2022-10-05T01:56:00Z">
            <w:trPr>
              <w:gridAfter w:val="0"/>
              <w:trHeight w:val="218"/>
            </w:trPr>
          </w:trPrChange>
        </w:trPr>
        <w:tc>
          <w:tcPr>
            <w:tcW w:w="1344" w:type="pct"/>
            <w:tcBorders>
              <w:top w:val="nil"/>
              <w:right w:val="nil"/>
            </w:tcBorders>
            <w:vAlign w:val="center"/>
            <w:tcPrChange w:id="2289" w:author="Mohammad Nayeem Hasan" w:date="2022-10-05T01:56:00Z">
              <w:tcPr>
                <w:tcW w:w="899" w:type="pct"/>
                <w:tcBorders>
                  <w:right w:val="single" w:sz="4" w:space="0" w:color="auto"/>
                </w:tcBorders>
                <w:vAlign w:val="center"/>
              </w:tcPr>
            </w:tcPrChange>
          </w:tcPr>
          <w:p w14:paraId="36E542C8"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Father Stimulation</w:t>
            </w:r>
          </w:p>
        </w:tc>
        <w:tc>
          <w:tcPr>
            <w:tcW w:w="1744" w:type="pct"/>
            <w:gridSpan w:val="2"/>
            <w:tcBorders>
              <w:top w:val="nil"/>
              <w:left w:val="nil"/>
              <w:bottom w:val="nil"/>
              <w:right w:val="nil"/>
            </w:tcBorders>
            <w:vAlign w:val="center"/>
            <w:tcPrChange w:id="2290" w:author="Mohammad Nayeem Hasan" w:date="2022-10-05T01:56:00Z">
              <w:tcPr>
                <w:tcW w:w="1201" w:type="pct"/>
                <w:gridSpan w:val="3"/>
                <w:tcBorders>
                  <w:left w:val="single" w:sz="4" w:space="0" w:color="auto"/>
                </w:tcBorders>
                <w:vAlign w:val="center"/>
              </w:tcPr>
            </w:tcPrChange>
          </w:tcPr>
          <w:p w14:paraId="6CC5BA0F"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top w:val="nil"/>
              <w:left w:val="nil"/>
            </w:tcBorders>
            <w:vAlign w:val="center"/>
            <w:tcPrChange w:id="2291" w:author="Mohammad Nayeem Hasan" w:date="2022-10-05T01:56:00Z">
              <w:tcPr>
                <w:tcW w:w="1308" w:type="pct"/>
                <w:gridSpan w:val="4"/>
                <w:tcBorders>
                  <w:left w:val="single" w:sz="4" w:space="0" w:color="auto"/>
                </w:tcBorders>
                <w:vAlign w:val="center"/>
              </w:tcPr>
            </w:tcPrChange>
          </w:tcPr>
          <w:p w14:paraId="473FF096"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1B00F78F" w14:textId="77777777" w:rsidTr="00854184">
        <w:trPr>
          <w:trHeight w:val="218"/>
          <w:trPrChange w:id="2292" w:author="Mohammad Nayeem Hasan" w:date="2022-10-05T01:55:00Z">
            <w:trPr>
              <w:gridAfter w:val="0"/>
              <w:trHeight w:val="218"/>
            </w:trPr>
          </w:trPrChange>
        </w:trPr>
        <w:tc>
          <w:tcPr>
            <w:tcW w:w="1344" w:type="pct"/>
            <w:tcBorders>
              <w:right w:val="nil"/>
            </w:tcBorders>
            <w:vAlign w:val="center"/>
            <w:tcPrChange w:id="2293" w:author="Mohammad Nayeem Hasan" w:date="2022-10-05T01:55:00Z">
              <w:tcPr>
                <w:tcW w:w="899" w:type="pct"/>
                <w:tcBorders>
                  <w:right w:val="single" w:sz="4" w:space="0" w:color="auto"/>
                </w:tcBorders>
                <w:vAlign w:val="center"/>
              </w:tcPr>
            </w:tcPrChange>
          </w:tcPr>
          <w:p w14:paraId="6C47B051"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294" w:author="Mohammad Nayeem Hasan" w:date="2022-10-05T01:55:00Z">
              <w:tcPr>
                <w:tcW w:w="618" w:type="pct"/>
                <w:gridSpan w:val="2"/>
                <w:tcBorders>
                  <w:left w:val="single" w:sz="4" w:space="0" w:color="auto"/>
                </w:tcBorders>
                <w:vAlign w:val="center"/>
              </w:tcPr>
            </w:tcPrChange>
          </w:tcPr>
          <w:p w14:paraId="3C44E4BD" w14:textId="6FBECBFB" w:rsidR="00854184" w:rsidRPr="00093574" w:rsidRDefault="00854184" w:rsidP="00D927CA">
            <w:pPr>
              <w:spacing w:after="0" w:line="240" w:lineRule="auto"/>
              <w:contextualSpacing/>
              <w:jc w:val="both"/>
              <w:rPr>
                <w:rFonts w:ascii="Times New Roman" w:hAnsi="Times New Roman" w:cs="Times New Roman"/>
                <w:bCs/>
                <w:sz w:val="24"/>
                <w:szCs w:val="24"/>
              </w:rPr>
            </w:pPr>
            <w:ins w:id="2295" w:author="Mohammad Nayeem Hasan" w:date="2022-10-05T00:55:00Z">
              <w:r w:rsidRPr="00093574">
                <w:rPr>
                  <w:rFonts w:ascii="Times New Roman" w:hAnsi="Times New Roman" w:cs="Times New Roman"/>
                  <w:bCs/>
                  <w:sz w:val="24"/>
                  <w:szCs w:val="24"/>
                </w:rPr>
                <w:t>-</w:t>
              </w:r>
            </w:ins>
            <w:del w:id="2296" w:author="Mohammad Nayeem Hasan" w:date="2022-10-05T00:55:00Z">
              <w:r w:rsidRPr="00093574" w:rsidDel="00D927CA">
                <w:rPr>
                  <w:rFonts w:ascii="Times New Roman" w:hAnsi="Times New Roman" w:cs="Times New Roman"/>
                  <w:bCs/>
                  <w:sz w:val="24"/>
                  <w:szCs w:val="24"/>
                </w:rPr>
                <w:delText>0.97 (0.83-1.12)</w:delText>
              </w:r>
            </w:del>
          </w:p>
        </w:tc>
        <w:tc>
          <w:tcPr>
            <w:tcW w:w="844" w:type="pct"/>
            <w:tcBorders>
              <w:top w:val="nil"/>
              <w:left w:val="nil"/>
              <w:bottom w:val="nil"/>
              <w:right w:val="nil"/>
            </w:tcBorders>
            <w:vAlign w:val="center"/>
            <w:tcPrChange w:id="2297" w:author="Mohammad Nayeem Hasan" w:date="2022-10-05T01:55:00Z">
              <w:tcPr>
                <w:tcW w:w="583" w:type="pct"/>
                <w:tcBorders>
                  <w:right w:val="single" w:sz="4" w:space="0" w:color="auto"/>
                </w:tcBorders>
                <w:vAlign w:val="center"/>
              </w:tcPr>
            </w:tcPrChange>
          </w:tcPr>
          <w:p w14:paraId="3A07F6E9" w14:textId="05A46262" w:rsidR="00854184" w:rsidRPr="00093574" w:rsidRDefault="00854184" w:rsidP="00D927CA">
            <w:pPr>
              <w:spacing w:after="0" w:line="240" w:lineRule="auto"/>
              <w:contextualSpacing/>
              <w:jc w:val="both"/>
              <w:rPr>
                <w:rFonts w:ascii="Times New Roman" w:hAnsi="Times New Roman" w:cs="Times New Roman"/>
                <w:bCs/>
                <w:sz w:val="24"/>
                <w:szCs w:val="24"/>
              </w:rPr>
            </w:pPr>
            <w:ins w:id="2298" w:author="Mohammad Nayeem Hasan" w:date="2022-10-05T00:55:00Z">
              <w:r w:rsidRPr="00093574">
                <w:rPr>
                  <w:rFonts w:ascii="Times New Roman" w:hAnsi="Times New Roman" w:cs="Times New Roman"/>
                  <w:bCs/>
                  <w:sz w:val="24"/>
                  <w:szCs w:val="24"/>
                </w:rPr>
                <w:t>-</w:t>
              </w:r>
            </w:ins>
            <w:del w:id="2299" w:author="Mohammad Nayeem Hasan" w:date="2022-10-05T00:55:00Z">
              <w:r w:rsidRPr="00093574" w:rsidDel="00D927CA">
                <w:rPr>
                  <w:rFonts w:ascii="Times New Roman" w:hAnsi="Times New Roman" w:cs="Times New Roman"/>
                  <w:bCs/>
                  <w:sz w:val="24"/>
                  <w:szCs w:val="24"/>
                </w:rPr>
                <w:delText>0.644</w:delText>
              </w:r>
            </w:del>
          </w:p>
        </w:tc>
        <w:tc>
          <w:tcPr>
            <w:tcW w:w="920" w:type="pct"/>
            <w:tcBorders>
              <w:left w:val="nil"/>
            </w:tcBorders>
            <w:shd w:val="clear" w:color="auto" w:fill="auto"/>
            <w:vAlign w:val="center"/>
            <w:tcPrChange w:id="2300" w:author="Mohammad Nayeem Hasan" w:date="2022-10-05T01:55:00Z">
              <w:tcPr>
                <w:tcW w:w="631" w:type="pct"/>
                <w:gridSpan w:val="2"/>
                <w:tcBorders>
                  <w:left w:val="single" w:sz="4" w:space="0" w:color="auto"/>
                </w:tcBorders>
                <w:shd w:val="clear" w:color="auto" w:fill="auto"/>
                <w:vAlign w:val="center"/>
              </w:tcPr>
            </w:tcPrChange>
          </w:tcPr>
          <w:p w14:paraId="7C112425" w14:textId="2021162D"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w:t>
            </w:r>
            <w:ins w:id="2301" w:author="Mohammad Nayeem Hasan" w:date="2022-10-03T02:56:00Z">
              <w:r>
                <w:rPr>
                  <w:rFonts w:ascii="Times New Roman" w:hAnsi="Times New Roman" w:cs="Times New Roman"/>
                  <w:bCs/>
                  <w:sz w:val="24"/>
                  <w:szCs w:val="24"/>
                </w:rPr>
                <w:t>8</w:t>
              </w:r>
            </w:ins>
            <w:del w:id="2302" w:author="Mohammad Nayeem Hasan" w:date="2022-10-03T02:56: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(0.6</w:t>
            </w:r>
            <w:ins w:id="2303" w:author="Mohammad Nayeem Hasan" w:date="2022-10-03T02:56:00Z">
              <w:r>
                <w:rPr>
                  <w:rFonts w:ascii="Times New Roman" w:hAnsi="Times New Roman" w:cs="Times New Roman"/>
                  <w:bCs/>
                  <w:sz w:val="24"/>
                  <w:szCs w:val="24"/>
                </w:rPr>
                <w:t>9</w:t>
              </w:r>
            </w:ins>
            <w:del w:id="2304" w:author="Mohammad Nayeem Hasan" w:date="2022-10-03T02:56: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-0.87)</w:t>
            </w:r>
          </w:p>
        </w:tc>
        <w:tc>
          <w:tcPr>
            <w:tcW w:w="992" w:type="pct"/>
            <w:shd w:val="clear" w:color="auto" w:fill="auto"/>
            <w:vAlign w:val="center"/>
            <w:tcPrChange w:id="2305" w:author="Mohammad Nayeem Hasan" w:date="2022-10-05T01:55:00Z">
              <w:tcPr>
                <w:tcW w:w="677" w:type="pct"/>
                <w:gridSpan w:val="2"/>
                <w:shd w:val="clear" w:color="auto" w:fill="auto"/>
                <w:vAlign w:val="center"/>
              </w:tcPr>
            </w:tcPrChange>
          </w:tcPr>
          <w:p w14:paraId="38A487F8"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306" w:author="Mohammad Nayeem Hasan" w:date="2022-10-03T02:56: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854184" w:rsidRPr="00093574" w14:paraId="6192CDF2" w14:textId="77777777" w:rsidTr="00854184">
        <w:trPr>
          <w:trHeight w:val="218"/>
          <w:trPrChange w:id="2307" w:author="Mohammad Nayeem Hasan" w:date="2022-10-05T01:55:00Z">
            <w:trPr>
              <w:gridAfter w:val="0"/>
              <w:trHeight w:val="218"/>
            </w:trPr>
          </w:trPrChange>
        </w:trPr>
        <w:tc>
          <w:tcPr>
            <w:tcW w:w="1344" w:type="pct"/>
            <w:tcBorders>
              <w:right w:val="nil"/>
            </w:tcBorders>
            <w:vAlign w:val="center"/>
            <w:tcPrChange w:id="2308" w:author="Mohammad Nayeem Hasan" w:date="2022-10-05T01:55:00Z">
              <w:tcPr>
                <w:tcW w:w="899" w:type="pct"/>
                <w:tcBorders>
                  <w:right w:val="single" w:sz="4" w:space="0" w:color="auto"/>
                </w:tcBorders>
                <w:vAlign w:val="center"/>
              </w:tcPr>
            </w:tcPrChange>
          </w:tcPr>
          <w:p w14:paraId="0F25E0D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309" w:author="Mohammad Nayeem Hasan" w:date="2022-10-05T01:55:00Z">
              <w:tcPr>
                <w:tcW w:w="618" w:type="pct"/>
                <w:gridSpan w:val="2"/>
                <w:tcBorders>
                  <w:left w:val="single" w:sz="4" w:space="0" w:color="auto"/>
                </w:tcBorders>
                <w:vAlign w:val="center"/>
              </w:tcPr>
            </w:tcPrChange>
          </w:tcPr>
          <w:p w14:paraId="428D2DB1" w14:textId="0E5F095E" w:rsidR="00854184" w:rsidRPr="00093574" w:rsidRDefault="00854184" w:rsidP="00D927CA">
            <w:pPr>
              <w:spacing w:after="0" w:line="240" w:lineRule="auto"/>
              <w:contextualSpacing/>
              <w:jc w:val="both"/>
              <w:rPr>
                <w:rFonts w:ascii="Times New Roman" w:hAnsi="Times New Roman" w:cs="Times New Roman"/>
                <w:bCs/>
                <w:sz w:val="24"/>
                <w:szCs w:val="24"/>
              </w:rPr>
            </w:pPr>
            <w:ins w:id="2310" w:author="Mohammad Nayeem Hasan" w:date="2022-10-05T00:55:00Z">
              <w:r w:rsidRPr="00093574">
                <w:rPr>
                  <w:rFonts w:ascii="Times New Roman" w:hAnsi="Times New Roman" w:cs="Times New Roman"/>
                  <w:bCs/>
                  <w:sz w:val="24"/>
                  <w:szCs w:val="24"/>
                </w:rPr>
                <w:t>-</w:t>
              </w:r>
            </w:ins>
            <w:del w:id="2311" w:author="Mohammad Nayeem Hasan" w:date="2022-10-05T00:55:00Z">
              <w:r w:rsidRPr="00093574" w:rsidDel="00D927CA">
                <w:rPr>
                  <w:rFonts w:ascii="Times New Roman" w:hAnsi="Times New Roman" w:cs="Times New Roman"/>
                  <w:bCs/>
                  <w:sz w:val="24"/>
                  <w:szCs w:val="24"/>
                </w:rPr>
                <w:delText>Reference</w:delText>
              </w:r>
            </w:del>
          </w:p>
        </w:tc>
        <w:tc>
          <w:tcPr>
            <w:tcW w:w="844" w:type="pct"/>
            <w:tcBorders>
              <w:top w:val="nil"/>
              <w:left w:val="nil"/>
              <w:bottom w:val="nil"/>
              <w:right w:val="nil"/>
            </w:tcBorders>
            <w:vAlign w:val="center"/>
            <w:tcPrChange w:id="2312" w:author="Mohammad Nayeem Hasan" w:date="2022-10-05T01:55:00Z">
              <w:tcPr>
                <w:tcW w:w="583" w:type="pct"/>
                <w:tcBorders>
                  <w:right w:val="single" w:sz="4" w:space="0" w:color="auto"/>
                </w:tcBorders>
                <w:vAlign w:val="center"/>
              </w:tcPr>
            </w:tcPrChange>
          </w:tcPr>
          <w:p w14:paraId="3D1EC175" w14:textId="6EF724BA" w:rsidR="00854184" w:rsidRPr="00093574" w:rsidRDefault="00854184" w:rsidP="00D927CA">
            <w:pPr>
              <w:spacing w:after="0" w:line="240" w:lineRule="auto"/>
              <w:contextualSpacing/>
              <w:jc w:val="both"/>
              <w:rPr>
                <w:rFonts w:ascii="Times New Roman" w:hAnsi="Times New Roman" w:cs="Times New Roman"/>
                <w:bCs/>
                <w:sz w:val="24"/>
                <w:szCs w:val="24"/>
              </w:rPr>
            </w:pPr>
            <w:ins w:id="2313" w:author="Mohammad Nayeem Hasan" w:date="2022-10-05T00:55:00Z">
              <w:r w:rsidRPr="00093574">
                <w:rPr>
                  <w:rFonts w:ascii="Times New Roman" w:hAnsi="Times New Roman" w:cs="Times New Roman"/>
                  <w:bCs/>
                  <w:sz w:val="24"/>
                  <w:szCs w:val="24"/>
                </w:rPr>
                <w:t>-</w:t>
              </w:r>
            </w:ins>
            <w:del w:id="2314" w:author="Mohammad Nayeem Hasan" w:date="2022-10-05T00:55:00Z">
              <w:r w:rsidRPr="00093574" w:rsidDel="00D927CA">
                <w:rPr>
                  <w:rFonts w:ascii="Times New Roman" w:hAnsi="Times New Roman" w:cs="Times New Roman"/>
                  <w:bCs/>
                  <w:sz w:val="24"/>
                  <w:szCs w:val="24"/>
                </w:rPr>
                <w:delText>-</w:delText>
              </w:r>
            </w:del>
          </w:p>
        </w:tc>
        <w:tc>
          <w:tcPr>
            <w:tcW w:w="920" w:type="pct"/>
            <w:tcBorders>
              <w:left w:val="nil"/>
            </w:tcBorders>
            <w:vAlign w:val="center"/>
            <w:tcPrChange w:id="2315" w:author="Mohammad Nayeem Hasan" w:date="2022-10-05T01:55:00Z">
              <w:tcPr>
                <w:tcW w:w="631" w:type="pct"/>
                <w:gridSpan w:val="2"/>
                <w:tcBorders>
                  <w:left w:val="single" w:sz="4" w:space="0" w:color="auto"/>
                </w:tcBorders>
                <w:vAlign w:val="center"/>
              </w:tcPr>
            </w:tcPrChange>
          </w:tcPr>
          <w:p w14:paraId="3F2DBFD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316" w:author="Mohammad Nayeem Hasan" w:date="2022-10-05T01:55:00Z">
              <w:tcPr>
                <w:tcW w:w="677" w:type="pct"/>
                <w:gridSpan w:val="2"/>
                <w:vAlign w:val="center"/>
              </w:tcPr>
            </w:tcPrChange>
          </w:tcPr>
          <w:p w14:paraId="5924530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3A6373D3" w14:textId="3E49C525" w:rsidTr="00854184">
        <w:trPr>
          <w:trHeight w:val="218"/>
          <w:trPrChange w:id="2317" w:author="Mohammad Nayeem Hasan" w:date="2022-10-05T01:55:00Z">
            <w:trPr>
              <w:gridAfter w:val="0"/>
              <w:trHeight w:val="218"/>
            </w:trPr>
          </w:trPrChange>
        </w:trPr>
        <w:tc>
          <w:tcPr>
            <w:tcW w:w="1344" w:type="pct"/>
            <w:tcBorders>
              <w:right w:val="nil"/>
            </w:tcBorders>
            <w:vAlign w:val="center"/>
            <w:tcPrChange w:id="2318" w:author="Mohammad Nayeem Hasan" w:date="2022-10-05T01:55:00Z">
              <w:tcPr>
                <w:tcW w:w="899" w:type="pct"/>
                <w:tcBorders>
                  <w:right w:val="single" w:sz="4" w:space="0" w:color="auto"/>
                </w:tcBorders>
                <w:vAlign w:val="center"/>
              </w:tcPr>
            </w:tcPrChange>
          </w:tcPr>
          <w:p w14:paraId="57F3ADE8"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Others Stimulation</w:t>
            </w:r>
          </w:p>
        </w:tc>
        <w:tc>
          <w:tcPr>
            <w:tcW w:w="1744" w:type="pct"/>
            <w:gridSpan w:val="2"/>
            <w:tcBorders>
              <w:top w:val="nil"/>
              <w:left w:val="nil"/>
              <w:bottom w:val="nil"/>
              <w:right w:val="nil"/>
            </w:tcBorders>
            <w:vAlign w:val="center"/>
            <w:tcPrChange w:id="2319" w:author="Mohammad Nayeem Hasan" w:date="2022-10-05T01:55:00Z">
              <w:tcPr>
                <w:tcW w:w="1201" w:type="pct"/>
                <w:gridSpan w:val="3"/>
                <w:tcBorders>
                  <w:left w:val="single" w:sz="4" w:space="0" w:color="auto"/>
                </w:tcBorders>
                <w:vAlign w:val="center"/>
              </w:tcPr>
            </w:tcPrChange>
          </w:tcPr>
          <w:p w14:paraId="48BACFB2"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320" w:author="Mohammad Nayeem Hasan" w:date="2022-10-05T01:55:00Z">
              <w:tcPr>
                <w:tcW w:w="1308" w:type="pct"/>
                <w:gridSpan w:val="4"/>
                <w:tcBorders>
                  <w:left w:val="single" w:sz="4" w:space="0" w:color="auto"/>
                </w:tcBorders>
                <w:vAlign w:val="center"/>
              </w:tcPr>
            </w:tcPrChange>
          </w:tcPr>
          <w:p w14:paraId="2F1CF1C9"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14:paraId="60192726" w14:textId="77777777" w:rsidTr="00854184">
        <w:trPr>
          <w:trHeight w:val="218"/>
          <w:trPrChange w:id="2321" w:author="Mohammad Nayeem Hasan" w:date="2022-10-05T01:55:00Z">
            <w:trPr>
              <w:gridAfter w:val="0"/>
              <w:trHeight w:val="218"/>
            </w:trPr>
          </w:trPrChange>
        </w:trPr>
        <w:tc>
          <w:tcPr>
            <w:tcW w:w="1344" w:type="pct"/>
            <w:tcBorders>
              <w:right w:val="nil"/>
            </w:tcBorders>
            <w:vAlign w:val="center"/>
            <w:tcPrChange w:id="2322" w:author="Mohammad Nayeem Hasan" w:date="2022-10-05T01:55:00Z">
              <w:tcPr>
                <w:tcW w:w="899" w:type="pct"/>
                <w:tcBorders>
                  <w:right w:val="single" w:sz="4" w:space="0" w:color="auto"/>
                </w:tcBorders>
                <w:vAlign w:val="center"/>
              </w:tcPr>
            </w:tcPrChange>
          </w:tcPr>
          <w:p w14:paraId="145F37A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323" w:author="Mohammad Nayeem Hasan" w:date="2022-10-05T01:55:00Z">
              <w:tcPr>
                <w:tcW w:w="618" w:type="pct"/>
                <w:gridSpan w:val="2"/>
                <w:tcBorders>
                  <w:left w:val="single" w:sz="4" w:space="0" w:color="auto"/>
                </w:tcBorders>
                <w:vAlign w:val="center"/>
              </w:tcPr>
            </w:tcPrChange>
          </w:tcPr>
          <w:p w14:paraId="083103C6" w14:textId="629BA22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1.33 (1.</w:t>
            </w:r>
            <w:ins w:id="2324" w:author="Mohammad Nayeem Hasan" w:date="2022-10-05T01:17:00Z">
              <w:r>
                <w:rPr>
                  <w:rFonts w:ascii="Times New Roman" w:hAnsi="Times New Roman" w:cs="Times New Roman"/>
                  <w:bCs/>
                  <w:sz w:val="24"/>
                  <w:szCs w:val="24"/>
                </w:rPr>
                <w:t>09</w:t>
              </w:r>
            </w:ins>
            <w:del w:id="2325" w:author="Mohammad Nayeem Hasan" w:date="2022-10-05T01:17:00Z">
              <w:r w:rsidRPr="00093574" w:rsidDel="000138D6">
                <w:rPr>
                  <w:rFonts w:ascii="Times New Roman" w:hAnsi="Times New Roman" w:cs="Times New Roman"/>
                  <w:bCs/>
                  <w:sz w:val="24"/>
                  <w:szCs w:val="24"/>
                </w:rPr>
                <w:delText>10</w:delText>
              </w:r>
            </w:del>
            <w:r w:rsidRPr="00093574">
              <w:rPr>
                <w:rFonts w:ascii="Times New Roman" w:hAnsi="Times New Roman" w:cs="Times New Roman"/>
                <w:bCs/>
                <w:sz w:val="24"/>
                <w:szCs w:val="24"/>
              </w:rPr>
              <w:t>-1.61)</w:t>
            </w:r>
          </w:p>
        </w:tc>
        <w:tc>
          <w:tcPr>
            <w:tcW w:w="844" w:type="pct"/>
            <w:tcBorders>
              <w:top w:val="nil"/>
              <w:left w:val="nil"/>
              <w:bottom w:val="nil"/>
              <w:right w:val="nil"/>
            </w:tcBorders>
            <w:vAlign w:val="center"/>
            <w:tcPrChange w:id="2326" w:author="Mohammad Nayeem Hasan" w:date="2022-10-05T01:55:00Z">
              <w:tcPr>
                <w:tcW w:w="583" w:type="pct"/>
                <w:tcBorders>
                  <w:right w:val="single" w:sz="4" w:space="0" w:color="auto"/>
                </w:tcBorders>
                <w:vAlign w:val="center"/>
              </w:tcPr>
            </w:tcPrChange>
          </w:tcPr>
          <w:p w14:paraId="5B6A80D2"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0.004</w:t>
            </w:r>
          </w:p>
        </w:tc>
        <w:tc>
          <w:tcPr>
            <w:tcW w:w="920" w:type="pct"/>
            <w:tcBorders>
              <w:left w:val="nil"/>
            </w:tcBorders>
            <w:vAlign w:val="center"/>
            <w:tcPrChange w:id="2327" w:author="Mohammad Nayeem Hasan" w:date="2022-10-05T01:55:00Z">
              <w:tcPr>
                <w:tcW w:w="631" w:type="pct"/>
                <w:gridSpan w:val="2"/>
                <w:tcBorders>
                  <w:left w:val="single" w:sz="4" w:space="0" w:color="auto"/>
                </w:tcBorders>
                <w:vAlign w:val="center"/>
              </w:tcPr>
            </w:tcPrChange>
          </w:tcPr>
          <w:p w14:paraId="0DEA57D2" w14:textId="5E83443A" w:rsidR="00854184" w:rsidRPr="00093574" w:rsidRDefault="00854184" w:rsidP="00D927CA">
            <w:pPr>
              <w:spacing w:after="0" w:line="240" w:lineRule="auto"/>
              <w:contextualSpacing/>
              <w:jc w:val="both"/>
              <w:rPr>
                <w:rFonts w:ascii="Times New Roman" w:hAnsi="Times New Roman" w:cs="Times New Roman"/>
                <w:bCs/>
                <w:sz w:val="24"/>
                <w:szCs w:val="24"/>
              </w:rPr>
            </w:pPr>
            <w:ins w:id="2328" w:author="Mohammad Nayeem Hasan" w:date="2022-10-03T02:57:00Z">
              <w:r w:rsidRPr="00093574">
                <w:rPr>
                  <w:rFonts w:ascii="Times New Roman" w:hAnsi="Times New Roman" w:cs="Times New Roman"/>
                  <w:bCs/>
                  <w:sz w:val="24"/>
                  <w:szCs w:val="24"/>
                </w:rPr>
                <w:t>-</w:t>
              </w:r>
            </w:ins>
            <w:del w:id="2329" w:author="Mohammad Nayeem Hasan" w:date="2022-10-03T02:57:00Z">
              <w:r w:rsidRPr="00093574" w:rsidDel="00DD384C">
                <w:rPr>
                  <w:rFonts w:ascii="Times New Roman" w:hAnsi="Times New Roman" w:cs="Times New Roman"/>
                  <w:bCs/>
                  <w:sz w:val="24"/>
                  <w:szCs w:val="24"/>
                </w:rPr>
                <w:delText>1.16 (1.03-1.30)</w:delText>
              </w:r>
            </w:del>
          </w:p>
        </w:tc>
        <w:tc>
          <w:tcPr>
            <w:tcW w:w="992" w:type="pct"/>
            <w:vAlign w:val="center"/>
            <w:tcPrChange w:id="2330" w:author="Mohammad Nayeem Hasan" w:date="2022-10-05T01:55:00Z">
              <w:tcPr>
                <w:tcW w:w="677" w:type="pct"/>
                <w:gridSpan w:val="2"/>
                <w:vAlign w:val="center"/>
              </w:tcPr>
            </w:tcPrChange>
          </w:tcPr>
          <w:p w14:paraId="7237C1F7" w14:textId="02527953" w:rsidR="00854184" w:rsidRPr="00093574" w:rsidRDefault="00854184" w:rsidP="00D927CA">
            <w:pPr>
              <w:spacing w:after="0" w:line="240" w:lineRule="auto"/>
              <w:contextualSpacing/>
              <w:jc w:val="both"/>
              <w:rPr>
                <w:rFonts w:ascii="Times New Roman" w:hAnsi="Times New Roman" w:cs="Times New Roman"/>
                <w:bCs/>
                <w:sz w:val="24"/>
                <w:szCs w:val="24"/>
              </w:rPr>
            </w:pPr>
            <w:ins w:id="2331" w:author="Mohammad Nayeem Hasan" w:date="2022-10-03T02:57:00Z">
              <w:r w:rsidRPr="00093574">
                <w:rPr>
                  <w:rFonts w:ascii="Times New Roman" w:hAnsi="Times New Roman" w:cs="Times New Roman"/>
                  <w:bCs/>
                  <w:sz w:val="24"/>
                  <w:szCs w:val="24"/>
                </w:rPr>
                <w:t>-</w:t>
              </w:r>
            </w:ins>
            <w:del w:id="2332" w:author="Mohammad Nayeem Hasan" w:date="2022-10-03T02:57:00Z">
              <w:r w:rsidRPr="00093574" w:rsidDel="00DD384C">
                <w:rPr>
                  <w:rFonts w:ascii="Times New Roman" w:hAnsi="Times New Roman" w:cs="Times New Roman"/>
                  <w:bCs/>
                  <w:sz w:val="24"/>
                  <w:szCs w:val="24"/>
                </w:rPr>
                <w:delText>0.016</w:delText>
              </w:r>
            </w:del>
          </w:p>
        </w:tc>
      </w:tr>
      <w:tr w:rsidR="00854184" w:rsidRPr="00093574" w14:paraId="08EC3AC3" w14:textId="77777777" w:rsidTr="00854184">
        <w:trPr>
          <w:trHeight w:val="218"/>
          <w:trPrChange w:id="2333" w:author="Mohammad Nayeem Hasan" w:date="2022-10-05T01:55:00Z">
            <w:trPr>
              <w:gridAfter w:val="0"/>
              <w:trHeight w:val="218"/>
            </w:trPr>
          </w:trPrChange>
        </w:trPr>
        <w:tc>
          <w:tcPr>
            <w:tcW w:w="1344" w:type="pct"/>
            <w:tcBorders>
              <w:right w:val="nil"/>
            </w:tcBorders>
            <w:vAlign w:val="center"/>
            <w:tcPrChange w:id="2334" w:author="Mohammad Nayeem Hasan" w:date="2022-10-05T01:55:00Z">
              <w:tcPr>
                <w:tcW w:w="899" w:type="pct"/>
                <w:tcBorders>
                  <w:right w:val="single" w:sz="4" w:space="0" w:color="auto"/>
                </w:tcBorders>
                <w:vAlign w:val="center"/>
              </w:tcPr>
            </w:tcPrChange>
          </w:tcPr>
          <w:p w14:paraId="3FFFD7E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335" w:author="Mohammad Nayeem Hasan" w:date="2022-10-05T01:55:00Z">
              <w:tcPr>
                <w:tcW w:w="618" w:type="pct"/>
                <w:gridSpan w:val="2"/>
                <w:tcBorders>
                  <w:left w:val="single" w:sz="4" w:space="0" w:color="auto"/>
                </w:tcBorders>
                <w:vAlign w:val="center"/>
              </w:tcPr>
            </w:tcPrChange>
          </w:tcPr>
          <w:p w14:paraId="5B36CED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336" w:author="Mohammad Nayeem Hasan" w:date="2022-10-05T01:55:00Z">
              <w:tcPr>
                <w:tcW w:w="583" w:type="pct"/>
                <w:tcBorders>
                  <w:right w:val="single" w:sz="4" w:space="0" w:color="auto"/>
                </w:tcBorders>
                <w:vAlign w:val="center"/>
              </w:tcPr>
            </w:tcPrChange>
          </w:tcPr>
          <w:p w14:paraId="60AA563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337" w:author="Mohammad Nayeem Hasan" w:date="2022-10-05T01:55:00Z">
              <w:tcPr>
                <w:tcW w:w="631" w:type="pct"/>
                <w:gridSpan w:val="2"/>
                <w:tcBorders>
                  <w:left w:val="single" w:sz="4" w:space="0" w:color="auto"/>
                </w:tcBorders>
                <w:vAlign w:val="center"/>
              </w:tcPr>
            </w:tcPrChange>
          </w:tcPr>
          <w:p w14:paraId="71F6FDCC" w14:textId="2B32AE4D" w:rsidR="00854184" w:rsidRPr="00093574" w:rsidRDefault="00854184" w:rsidP="00D927CA">
            <w:pPr>
              <w:spacing w:after="0" w:line="240" w:lineRule="auto"/>
              <w:contextualSpacing/>
              <w:jc w:val="both"/>
              <w:rPr>
                <w:rFonts w:ascii="Times New Roman" w:hAnsi="Times New Roman" w:cs="Times New Roman"/>
                <w:bCs/>
                <w:sz w:val="24"/>
                <w:szCs w:val="24"/>
              </w:rPr>
            </w:pPr>
            <w:ins w:id="2338" w:author="Mohammad Nayeem Hasan" w:date="2022-10-03T02:57:00Z">
              <w:r w:rsidRPr="00093574">
                <w:rPr>
                  <w:rFonts w:ascii="Times New Roman" w:hAnsi="Times New Roman" w:cs="Times New Roman"/>
                  <w:bCs/>
                  <w:sz w:val="24"/>
                  <w:szCs w:val="24"/>
                </w:rPr>
                <w:t>-</w:t>
              </w:r>
            </w:ins>
            <w:del w:id="2339" w:author="Mohammad Nayeem Hasan" w:date="2022-10-03T02:57:00Z">
              <w:r w:rsidRPr="00093574" w:rsidDel="00DD384C">
                <w:rPr>
                  <w:rFonts w:ascii="Times New Roman" w:hAnsi="Times New Roman" w:cs="Times New Roman"/>
                  <w:bCs/>
                  <w:sz w:val="24"/>
                  <w:szCs w:val="24"/>
                </w:rPr>
                <w:delText>Reference</w:delText>
              </w:r>
            </w:del>
          </w:p>
        </w:tc>
        <w:tc>
          <w:tcPr>
            <w:tcW w:w="992" w:type="pct"/>
            <w:vAlign w:val="center"/>
            <w:tcPrChange w:id="2340" w:author="Mohammad Nayeem Hasan" w:date="2022-10-05T01:55:00Z">
              <w:tcPr>
                <w:tcW w:w="677" w:type="pct"/>
                <w:gridSpan w:val="2"/>
                <w:vAlign w:val="center"/>
              </w:tcPr>
            </w:tcPrChange>
          </w:tcPr>
          <w:p w14:paraId="2B737F6D" w14:textId="391FF08E" w:rsidR="00854184" w:rsidRPr="00093574" w:rsidRDefault="00854184" w:rsidP="00D927CA">
            <w:pPr>
              <w:spacing w:after="0" w:line="240" w:lineRule="auto"/>
              <w:contextualSpacing/>
              <w:jc w:val="both"/>
              <w:rPr>
                <w:rFonts w:ascii="Times New Roman" w:hAnsi="Times New Roman" w:cs="Times New Roman"/>
                <w:bCs/>
                <w:sz w:val="24"/>
                <w:szCs w:val="24"/>
              </w:rPr>
            </w:pPr>
            <w:ins w:id="2341" w:author="Mohammad Nayeem Hasan" w:date="2022-10-03T02:57:00Z">
              <w:r w:rsidRPr="00093574">
                <w:rPr>
                  <w:rFonts w:ascii="Times New Roman" w:hAnsi="Times New Roman" w:cs="Times New Roman"/>
                  <w:bCs/>
                  <w:sz w:val="24"/>
                  <w:szCs w:val="24"/>
                </w:rPr>
                <w:t>-</w:t>
              </w:r>
            </w:ins>
            <w:del w:id="2342" w:author="Mohammad Nayeem Hasan" w:date="2022-10-03T02:57:00Z">
              <w:r w:rsidRPr="00093574" w:rsidDel="00DD384C">
                <w:rPr>
                  <w:rFonts w:ascii="Times New Roman" w:hAnsi="Times New Roman" w:cs="Times New Roman"/>
                  <w:bCs/>
                  <w:sz w:val="24"/>
                  <w:szCs w:val="24"/>
                </w:rPr>
                <w:delText>-</w:delText>
              </w:r>
            </w:del>
          </w:p>
        </w:tc>
      </w:tr>
      <w:tr w:rsidR="00854184" w:rsidRPr="00093574" w14:paraId="62E3415C" w14:textId="30AF9426" w:rsidTr="00854184">
        <w:trPr>
          <w:trHeight w:val="218"/>
          <w:trPrChange w:id="2343" w:author="Mohammad Nayeem Hasan" w:date="2022-10-05T01:55:00Z">
            <w:trPr>
              <w:gridAfter w:val="0"/>
              <w:trHeight w:val="218"/>
            </w:trPr>
          </w:trPrChange>
        </w:trPr>
        <w:tc>
          <w:tcPr>
            <w:tcW w:w="1344" w:type="pct"/>
            <w:tcBorders>
              <w:right w:val="nil"/>
            </w:tcBorders>
            <w:vAlign w:val="center"/>
            <w:tcPrChange w:id="2344" w:author="Mohammad Nayeem Hasan" w:date="2022-10-05T01:55:00Z">
              <w:tcPr>
                <w:tcW w:w="899" w:type="pct"/>
                <w:tcBorders>
                  <w:right w:val="single" w:sz="4" w:space="0" w:color="auto"/>
                </w:tcBorders>
                <w:vAlign w:val="center"/>
              </w:tcPr>
            </w:tcPrChange>
          </w:tcPr>
          <w:p w14:paraId="69970D39"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Inadequate Supervision</w:t>
            </w:r>
          </w:p>
        </w:tc>
        <w:tc>
          <w:tcPr>
            <w:tcW w:w="1744" w:type="pct"/>
            <w:gridSpan w:val="2"/>
            <w:tcBorders>
              <w:top w:val="nil"/>
              <w:left w:val="nil"/>
              <w:bottom w:val="nil"/>
              <w:right w:val="nil"/>
            </w:tcBorders>
            <w:vAlign w:val="center"/>
            <w:tcPrChange w:id="2345" w:author="Mohammad Nayeem Hasan" w:date="2022-10-05T01:55:00Z">
              <w:tcPr>
                <w:tcW w:w="1201" w:type="pct"/>
                <w:gridSpan w:val="3"/>
                <w:tcBorders>
                  <w:left w:val="single" w:sz="4" w:space="0" w:color="auto"/>
                </w:tcBorders>
                <w:vAlign w:val="center"/>
              </w:tcPr>
            </w:tcPrChange>
          </w:tcPr>
          <w:p w14:paraId="33BADCA6"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346" w:author="Mohammad Nayeem Hasan" w:date="2022-10-05T01:55:00Z">
              <w:tcPr>
                <w:tcW w:w="1308" w:type="pct"/>
                <w:gridSpan w:val="4"/>
                <w:tcBorders>
                  <w:left w:val="single" w:sz="4" w:space="0" w:color="auto"/>
                </w:tcBorders>
                <w:vAlign w:val="center"/>
              </w:tcPr>
            </w:tcPrChange>
          </w:tcPr>
          <w:p w14:paraId="5AD345AD"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r>
      <w:tr w:rsidR="00854184" w:rsidRPr="00093574" w14:paraId="51D67E32" w14:textId="77777777" w:rsidTr="00854184">
        <w:trPr>
          <w:trHeight w:val="218"/>
          <w:trPrChange w:id="2347" w:author="Mohammad Nayeem Hasan" w:date="2022-10-05T01:55:00Z">
            <w:trPr>
              <w:gridAfter w:val="0"/>
              <w:trHeight w:val="218"/>
            </w:trPr>
          </w:trPrChange>
        </w:trPr>
        <w:tc>
          <w:tcPr>
            <w:tcW w:w="1344" w:type="pct"/>
            <w:tcBorders>
              <w:right w:val="nil"/>
            </w:tcBorders>
            <w:vAlign w:val="center"/>
            <w:tcPrChange w:id="2348" w:author="Mohammad Nayeem Hasan" w:date="2022-10-05T01:55:00Z">
              <w:tcPr>
                <w:tcW w:w="899" w:type="pct"/>
                <w:tcBorders>
                  <w:right w:val="single" w:sz="4" w:space="0" w:color="auto"/>
                </w:tcBorders>
                <w:vAlign w:val="center"/>
              </w:tcPr>
            </w:tcPrChange>
          </w:tcPr>
          <w:p w14:paraId="434F57B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349" w:author="Mohammad Nayeem Hasan" w:date="2022-10-05T01:55:00Z">
              <w:tcPr>
                <w:tcW w:w="618" w:type="pct"/>
                <w:gridSpan w:val="2"/>
                <w:tcBorders>
                  <w:left w:val="single" w:sz="4" w:space="0" w:color="auto"/>
                </w:tcBorders>
                <w:vAlign w:val="center"/>
              </w:tcPr>
            </w:tcPrChange>
          </w:tcPr>
          <w:p w14:paraId="3474E460" w14:textId="7E495487" w:rsidR="00854184" w:rsidRPr="00093574" w:rsidRDefault="00854184" w:rsidP="00D927CA">
            <w:pPr>
              <w:spacing w:after="0" w:line="240" w:lineRule="auto"/>
              <w:contextualSpacing/>
              <w:jc w:val="both"/>
              <w:rPr>
                <w:rFonts w:ascii="Times New Roman" w:hAnsi="Times New Roman" w:cs="Times New Roman"/>
                <w:bCs/>
                <w:sz w:val="24"/>
                <w:szCs w:val="24"/>
              </w:rPr>
            </w:pPr>
            <w:ins w:id="2350" w:author="Mohammad Nayeem Hasan" w:date="2022-10-04T23:55:00Z">
              <w:r w:rsidRPr="00093574">
                <w:rPr>
                  <w:rFonts w:ascii="Times New Roman" w:hAnsi="Times New Roman" w:cs="Times New Roman"/>
                  <w:bCs/>
                  <w:sz w:val="24"/>
                  <w:szCs w:val="24"/>
                </w:rPr>
                <w:t>-</w:t>
              </w:r>
            </w:ins>
          </w:p>
        </w:tc>
        <w:tc>
          <w:tcPr>
            <w:tcW w:w="844" w:type="pct"/>
            <w:tcBorders>
              <w:top w:val="nil"/>
              <w:left w:val="nil"/>
              <w:bottom w:val="nil"/>
              <w:right w:val="nil"/>
            </w:tcBorders>
            <w:vAlign w:val="center"/>
            <w:tcPrChange w:id="2351" w:author="Mohammad Nayeem Hasan" w:date="2022-10-05T01:55:00Z">
              <w:tcPr>
                <w:tcW w:w="583" w:type="pct"/>
                <w:tcBorders>
                  <w:right w:val="single" w:sz="4" w:space="0" w:color="auto"/>
                </w:tcBorders>
                <w:vAlign w:val="center"/>
              </w:tcPr>
            </w:tcPrChange>
          </w:tcPr>
          <w:p w14:paraId="036A0CE6" w14:textId="5E3CB37B" w:rsidR="00854184" w:rsidRPr="00093574" w:rsidRDefault="00854184" w:rsidP="00D927CA">
            <w:pPr>
              <w:spacing w:after="0" w:line="240" w:lineRule="auto"/>
              <w:contextualSpacing/>
              <w:jc w:val="both"/>
              <w:rPr>
                <w:rFonts w:ascii="Times New Roman" w:hAnsi="Times New Roman" w:cs="Times New Roman"/>
                <w:bCs/>
                <w:sz w:val="24"/>
                <w:szCs w:val="24"/>
              </w:rPr>
            </w:pPr>
            <w:ins w:id="2352" w:author="Mohammad Nayeem Hasan" w:date="2022-10-04T23:55:00Z">
              <w:r w:rsidRPr="00093574">
                <w:rPr>
                  <w:rFonts w:ascii="Times New Roman" w:hAnsi="Times New Roman" w:cs="Times New Roman"/>
                  <w:bCs/>
                  <w:sz w:val="24"/>
                  <w:szCs w:val="24"/>
                </w:rPr>
                <w:t>-</w:t>
              </w:r>
            </w:ins>
          </w:p>
        </w:tc>
        <w:tc>
          <w:tcPr>
            <w:tcW w:w="920" w:type="pct"/>
            <w:tcBorders>
              <w:left w:val="nil"/>
            </w:tcBorders>
            <w:vAlign w:val="center"/>
            <w:tcPrChange w:id="2353" w:author="Mohammad Nayeem Hasan" w:date="2022-10-05T01:55:00Z">
              <w:tcPr>
                <w:tcW w:w="631" w:type="pct"/>
                <w:gridSpan w:val="2"/>
                <w:tcBorders>
                  <w:left w:val="single" w:sz="4" w:space="0" w:color="auto"/>
                </w:tcBorders>
                <w:vAlign w:val="center"/>
              </w:tcPr>
            </w:tcPrChange>
          </w:tcPr>
          <w:p w14:paraId="76EF8CD5" w14:textId="20B11C1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1.29 (1.0</w:t>
            </w:r>
            <w:ins w:id="2354" w:author="Mohammad Nayeem Hasan" w:date="2022-10-03T02:57:00Z">
              <w:r>
                <w:rPr>
                  <w:rFonts w:ascii="Times New Roman" w:hAnsi="Times New Roman" w:cs="Times New Roman"/>
                  <w:bCs/>
                  <w:sz w:val="24"/>
                  <w:szCs w:val="24"/>
                </w:rPr>
                <w:t>7</w:t>
              </w:r>
            </w:ins>
            <w:del w:id="2355" w:author="Mohammad Nayeem Hasan" w:date="2022-10-03T02:57: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-1.5</w:t>
            </w:r>
            <w:ins w:id="2356" w:author="Mohammad Nayeem Hasan" w:date="2022-10-03T02:57:00Z">
              <w:r>
                <w:rPr>
                  <w:rFonts w:ascii="Times New Roman" w:hAnsi="Times New Roman" w:cs="Times New Roman"/>
                  <w:bCs/>
                  <w:sz w:val="24"/>
                  <w:szCs w:val="24"/>
                </w:rPr>
                <w:t>6</w:t>
              </w:r>
            </w:ins>
            <w:del w:id="2357" w:author="Mohammad Nayeem Hasan" w:date="2022-10-03T02:57: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992" w:type="pct"/>
            <w:vAlign w:val="center"/>
            <w:tcPrChange w:id="2358" w:author="Mohammad Nayeem Hasan" w:date="2022-10-05T01:55:00Z">
              <w:tcPr>
                <w:tcW w:w="677" w:type="pct"/>
                <w:gridSpan w:val="2"/>
                <w:vAlign w:val="center"/>
              </w:tcPr>
            </w:tcPrChange>
          </w:tcPr>
          <w:p w14:paraId="5EFAAD48" w14:textId="68E0BE5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2359" w:author="Mohammad Nayeem Hasan" w:date="2022-10-03T02:57:00Z">
              <w:r>
                <w:rPr>
                  <w:rFonts w:ascii="Times New Roman" w:hAnsi="Times New Roman" w:cs="Times New Roman"/>
                  <w:bCs/>
                  <w:sz w:val="24"/>
                  <w:szCs w:val="24"/>
                </w:rPr>
                <w:t>09</w:t>
              </w:r>
            </w:ins>
            <w:del w:id="2360" w:author="Mohammad Nayeem Hasan" w:date="2022-10-03T02:57:00Z">
              <w:r w:rsidRPr="00093574" w:rsidDel="001F187E">
                <w:rPr>
                  <w:rFonts w:ascii="Times New Roman" w:hAnsi="Times New Roman" w:cs="Times New Roman"/>
                  <w:bCs/>
                  <w:sz w:val="24"/>
                  <w:szCs w:val="24"/>
                </w:rPr>
                <w:delText>11</w:delText>
              </w:r>
            </w:del>
          </w:p>
        </w:tc>
      </w:tr>
      <w:tr w:rsidR="00854184" w:rsidRPr="00093574" w14:paraId="79E02C85" w14:textId="77777777" w:rsidTr="00854184">
        <w:trPr>
          <w:trHeight w:val="218"/>
          <w:trPrChange w:id="2361" w:author="Mohammad Nayeem Hasan" w:date="2022-10-05T01:55:00Z">
            <w:trPr>
              <w:gridAfter w:val="0"/>
              <w:trHeight w:val="218"/>
            </w:trPr>
          </w:trPrChange>
        </w:trPr>
        <w:tc>
          <w:tcPr>
            <w:tcW w:w="1344" w:type="pct"/>
            <w:tcBorders>
              <w:right w:val="nil"/>
            </w:tcBorders>
            <w:vAlign w:val="center"/>
            <w:tcPrChange w:id="2362" w:author="Mohammad Nayeem Hasan" w:date="2022-10-05T01:55:00Z">
              <w:tcPr>
                <w:tcW w:w="899" w:type="pct"/>
                <w:tcBorders>
                  <w:right w:val="single" w:sz="4" w:space="0" w:color="auto"/>
                </w:tcBorders>
                <w:vAlign w:val="center"/>
              </w:tcPr>
            </w:tcPrChange>
          </w:tcPr>
          <w:p w14:paraId="2CB4123E"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363" w:author="Mohammad Nayeem Hasan" w:date="2022-10-05T01:55:00Z">
              <w:tcPr>
                <w:tcW w:w="618" w:type="pct"/>
                <w:gridSpan w:val="2"/>
                <w:tcBorders>
                  <w:left w:val="single" w:sz="4" w:space="0" w:color="auto"/>
                </w:tcBorders>
                <w:vAlign w:val="center"/>
              </w:tcPr>
            </w:tcPrChange>
          </w:tcPr>
          <w:p w14:paraId="2E2869C9" w14:textId="59BE5A03" w:rsidR="00854184" w:rsidRPr="00093574" w:rsidRDefault="00854184" w:rsidP="00D927CA">
            <w:pPr>
              <w:spacing w:after="0" w:line="240" w:lineRule="auto"/>
              <w:contextualSpacing/>
              <w:jc w:val="both"/>
              <w:rPr>
                <w:rFonts w:ascii="Times New Roman" w:hAnsi="Times New Roman" w:cs="Times New Roman"/>
                <w:bCs/>
                <w:sz w:val="24"/>
                <w:szCs w:val="24"/>
              </w:rPr>
            </w:pPr>
            <w:ins w:id="2364" w:author="Mohammad Nayeem Hasan" w:date="2022-10-04T23:55:00Z">
              <w:r w:rsidRPr="00093574">
                <w:rPr>
                  <w:rFonts w:ascii="Times New Roman" w:hAnsi="Times New Roman" w:cs="Times New Roman"/>
                  <w:bCs/>
                  <w:sz w:val="24"/>
                  <w:szCs w:val="24"/>
                </w:rPr>
                <w:t>-</w:t>
              </w:r>
            </w:ins>
          </w:p>
        </w:tc>
        <w:tc>
          <w:tcPr>
            <w:tcW w:w="844" w:type="pct"/>
            <w:tcBorders>
              <w:top w:val="nil"/>
              <w:left w:val="nil"/>
              <w:bottom w:val="nil"/>
              <w:right w:val="nil"/>
            </w:tcBorders>
            <w:vAlign w:val="center"/>
            <w:tcPrChange w:id="2365" w:author="Mohammad Nayeem Hasan" w:date="2022-10-05T01:55:00Z">
              <w:tcPr>
                <w:tcW w:w="583" w:type="pct"/>
                <w:tcBorders>
                  <w:right w:val="single" w:sz="4" w:space="0" w:color="auto"/>
                </w:tcBorders>
                <w:vAlign w:val="center"/>
              </w:tcPr>
            </w:tcPrChange>
          </w:tcPr>
          <w:p w14:paraId="5F6F1F95" w14:textId="7690073E" w:rsidR="00854184" w:rsidRPr="00093574" w:rsidRDefault="00854184" w:rsidP="00D927CA">
            <w:pPr>
              <w:spacing w:after="0" w:line="240" w:lineRule="auto"/>
              <w:contextualSpacing/>
              <w:jc w:val="both"/>
              <w:rPr>
                <w:rFonts w:ascii="Times New Roman" w:hAnsi="Times New Roman" w:cs="Times New Roman"/>
                <w:bCs/>
                <w:sz w:val="24"/>
                <w:szCs w:val="24"/>
              </w:rPr>
            </w:pPr>
            <w:ins w:id="2366" w:author="Mohammad Nayeem Hasan" w:date="2022-10-04T23:55:00Z">
              <w:r w:rsidRPr="00093574">
                <w:rPr>
                  <w:rFonts w:ascii="Times New Roman" w:hAnsi="Times New Roman" w:cs="Times New Roman"/>
                  <w:bCs/>
                  <w:sz w:val="24"/>
                  <w:szCs w:val="24"/>
                </w:rPr>
                <w:t>-</w:t>
              </w:r>
            </w:ins>
          </w:p>
        </w:tc>
        <w:tc>
          <w:tcPr>
            <w:tcW w:w="920" w:type="pct"/>
            <w:tcBorders>
              <w:left w:val="nil"/>
            </w:tcBorders>
            <w:vAlign w:val="center"/>
            <w:tcPrChange w:id="2367" w:author="Mohammad Nayeem Hasan" w:date="2022-10-05T01:55:00Z">
              <w:tcPr>
                <w:tcW w:w="631" w:type="pct"/>
                <w:gridSpan w:val="2"/>
                <w:tcBorders>
                  <w:left w:val="single" w:sz="4" w:space="0" w:color="auto"/>
                </w:tcBorders>
                <w:vAlign w:val="center"/>
              </w:tcPr>
            </w:tcPrChange>
          </w:tcPr>
          <w:p w14:paraId="3ADBE59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368" w:author="Mohammad Nayeem Hasan" w:date="2022-10-05T01:55:00Z">
              <w:tcPr>
                <w:tcW w:w="677" w:type="pct"/>
                <w:gridSpan w:val="2"/>
                <w:vAlign w:val="center"/>
              </w:tcPr>
            </w:tcPrChange>
          </w:tcPr>
          <w:p w14:paraId="21028CC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0AD0DAF" w14:textId="298F831D" w:rsidTr="00854184">
        <w:trPr>
          <w:trHeight w:val="218"/>
          <w:trPrChange w:id="2369" w:author="Mohammad Nayeem Hasan" w:date="2022-10-05T01:55:00Z">
            <w:trPr>
              <w:gridAfter w:val="0"/>
              <w:trHeight w:val="218"/>
            </w:trPr>
          </w:trPrChange>
        </w:trPr>
        <w:tc>
          <w:tcPr>
            <w:tcW w:w="1344" w:type="pct"/>
            <w:tcBorders>
              <w:right w:val="nil"/>
            </w:tcBorders>
            <w:vAlign w:val="center"/>
            <w:tcPrChange w:id="2370" w:author="Mohammad Nayeem Hasan" w:date="2022-10-05T01:55:00Z">
              <w:tcPr>
                <w:tcW w:w="899" w:type="pct"/>
                <w:tcBorders>
                  <w:right w:val="single" w:sz="4" w:space="0" w:color="auto"/>
                </w:tcBorders>
                <w:vAlign w:val="center"/>
              </w:tcPr>
            </w:tcPrChange>
          </w:tcPr>
          <w:p w14:paraId="2818F649"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Salt Iodization</w:t>
            </w:r>
          </w:p>
        </w:tc>
        <w:tc>
          <w:tcPr>
            <w:tcW w:w="1744" w:type="pct"/>
            <w:gridSpan w:val="2"/>
            <w:tcBorders>
              <w:top w:val="nil"/>
              <w:left w:val="nil"/>
              <w:bottom w:val="nil"/>
              <w:right w:val="nil"/>
            </w:tcBorders>
            <w:vAlign w:val="center"/>
            <w:tcPrChange w:id="2371" w:author="Mohammad Nayeem Hasan" w:date="2022-10-05T01:55:00Z">
              <w:tcPr>
                <w:tcW w:w="1201" w:type="pct"/>
                <w:gridSpan w:val="3"/>
                <w:tcBorders>
                  <w:left w:val="single" w:sz="4" w:space="0" w:color="auto"/>
                </w:tcBorders>
                <w:vAlign w:val="center"/>
              </w:tcPr>
            </w:tcPrChange>
          </w:tcPr>
          <w:p w14:paraId="7F98A9A8"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372" w:author="Mohammad Nayeem Hasan" w:date="2022-10-05T01:55:00Z">
              <w:tcPr>
                <w:tcW w:w="1308" w:type="pct"/>
                <w:gridSpan w:val="4"/>
                <w:tcBorders>
                  <w:left w:val="single" w:sz="4" w:space="0" w:color="auto"/>
                </w:tcBorders>
                <w:vAlign w:val="center"/>
              </w:tcPr>
            </w:tcPrChange>
          </w:tcPr>
          <w:p w14:paraId="01A5C69B"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rsidDel="00BB4186" w14:paraId="3B2A9148" w14:textId="77777777" w:rsidTr="00854184">
        <w:trPr>
          <w:trHeight w:val="218"/>
          <w:del w:id="2373" w:author="Mohammad Nayeem Hasan" w:date="2022-10-03T02:29:00Z"/>
          <w:trPrChange w:id="2374" w:author="Mohammad Nayeem Hasan" w:date="2022-10-05T01:55:00Z">
            <w:trPr>
              <w:gridAfter w:val="0"/>
              <w:trHeight w:val="218"/>
            </w:trPr>
          </w:trPrChange>
        </w:trPr>
        <w:tc>
          <w:tcPr>
            <w:tcW w:w="1344" w:type="pct"/>
            <w:tcBorders>
              <w:right w:val="nil"/>
            </w:tcBorders>
            <w:vAlign w:val="center"/>
            <w:tcPrChange w:id="2375" w:author="Mohammad Nayeem Hasan" w:date="2022-10-05T01:55:00Z">
              <w:tcPr>
                <w:tcW w:w="899" w:type="pct"/>
                <w:tcBorders>
                  <w:right w:val="single" w:sz="4" w:space="0" w:color="auto"/>
                </w:tcBorders>
                <w:vAlign w:val="center"/>
              </w:tcPr>
            </w:tcPrChange>
          </w:tcPr>
          <w:p w14:paraId="69F2D122" w14:textId="67B90557" w:rsidR="00854184" w:rsidRPr="00093574" w:rsidDel="00BB4186" w:rsidRDefault="00854184" w:rsidP="00D927CA">
            <w:pPr>
              <w:spacing w:after="0" w:line="240" w:lineRule="auto"/>
              <w:contextualSpacing/>
              <w:jc w:val="both"/>
              <w:rPr>
                <w:del w:id="2376" w:author="Mohammad Nayeem Hasan" w:date="2022-10-03T02:29:00Z"/>
                <w:rFonts w:ascii="Times New Roman" w:hAnsi="Times New Roman" w:cs="Times New Roman"/>
                <w:bCs/>
                <w:sz w:val="24"/>
                <w:szCs w:val="24"/>
              </w:rPr>
            </w:pPr>
            <w:del w:id="2377" w:author="Mohammad Nayeem Hasan" w:date="2022-10-03T02:29:00Z">
              <w:r w:rsidRPr="00093574" w:rsidDel="00BB4186">
                <w:rPr>
                  <w:rFonts w:ascii="Times New Roman" w:hAnsi="Times New Roman" w:cs="Times New Roman"/>
                  <w:bCs/>
                  <w:sz w:val="24"/>
                  <w:szCs w:val="24"/>
                </w:rPr>
                <w:delText>Yes</w:delText>
              </w:r>
            </w:del>
          </w:p>
        </w:tc>
        <w:tc>
          <w:tcPr>
            <w:tcW w:w="900" w:type="pct"/>
            <w:tcBorders>
              <w:top w:val="nil"/>
              <w:left w:val="nil"/>
              <w:bottom w:val="nil"/>
              <w:right w:val="nil"/>
            </w:tcBorders>
            <w:vAlign w:val="center"/>
            <w:tcPrChange w:id="2378" w:author="Mohammad Nayeem Hasan" w:date="2022-10-05T01:55:00Z">
              <w:tcPr>
                <w:tcW w:w="618" w:type="pct"/>
                <w:gridSpan w:val="2"/>
                <w:tcBorders>
                  <w:left w:val="single" w:sz="4" w:space="0" w:color="auto"/>
                </w:tcBorders>
                <w:vAlign w:val="center"/>
              </w:tcPr>
            </w:tcPrChange>
          </w:tcPr>
          <w:p w14:paraId="5AC3C672" w14:textId="5B550F67" w:rsidR="00854184" w:rsidRPr="00093574" w:rsidDel="00BB4186" w:rsidRDefault="00854184" w:rsidP="00D927CA">
            <w:pPr>
              <w:spacing w:after="0" w:line="240" w:lineRule="auto"/>
              <w:contextualSpacing/>
              <w:jc w:val="both"/>
              <w:rPr>
                <w:del w:id="2379" w:author="Mohammad Nayeem Hasan" w:date="2022-10-03T02:29:00Z"/>
                <w:rFonts w:ascii="Times New Roman" w:hAnsi="Times New Roman" w:cs="Times New Roman"/>
                <w:bCs/>
                <w:sz w:val="24"/>
                <w:szCs w:val="24"/>
              </w:rPr>
            </w:pPr>
            <w:del w:id="2380" w:author="Mohammad Nayeem Hasan" w:date="2022-10-03T02:29:00Z">
              <w:r w:rsidRPr="00093574" w:rsidDel="00BB4186">
                <w:rPr>
                  <w:rFonts w:ascii="Times New Roman" w:hAnsi="Times New Roman" w:cs="Times New Roman"/>
                  <w:bCs/>
                  <w:sz w:val="24"/>
                  <w:szCs w:val="24"/>
                </w:rPr>
                <w:delText>Reference</w:delText>
              </w:r>
            </w:del>
          </w:p>
        </w:tc>
        <w:tc>
          <w:tcPr>
            <w:tcW w:w="844" w:type="pct"/>
            <w:tcBorders>
              <w:top w:val="nil"/>
              <w:left w:val="nil"/>
              <w:bottom w:val="nil"/>
              <w:right w:val="nil"/>
            </w:tcBorders>
            <w:vAlign w:val="center"/>
            <w:tcPrChange w:id="2381" w:author="Mohammad Nayeem Hasan" w:date="2022-10-05T01:55:00Z">
              <w:tcPr>
                <w:tcW w:w="583" w:type="pct"/>
                <w:tcBorders>
                  <w:right w:val="single" w:sz="4" w:space="0" w:color="auto"/>
                </w:tcBorders>
                <w:vAlign w:val="center"/>
              </w:tcPr>
            </w:tcPrChange>
          </w:tcPr>
          <w:p w14:paraId="23A0D790" w14:textId="693CBD9A" w:rsidR="00854184" w:rsidRPr="00093574" w:rsidDel="00BB4186" w:rsidRDefault="00854184" w:rsidP="00D927CA">
            <w:pPr>
              <w:spacing w:after="0" w:line="240" w:lineRule="auto"/>
              <w:contextualSpacing/>
              <w:jc w:val="both"/>
              <w:rPr>
                <w:del w:id="2382" w:author="Mohammad Nayeem Hasan" w:date="2022-10-03T02:29:00Z"/>
                <w:rFonts w:ascii="Times New Roman" w:hAnsi="Times New Roman" w:cs="Times New Roman"/>
                <w:bCs/>
                <w:sz w:val="24"/>
                <w:szCs w:val="24"/>
              </w:rPr>
            </w:pPr>
            <w:del w:id="2383" w:author="Mohammad Nayeem Hasan" w:date="2022-10-03T02:29:00Z">
              <w:r w:rsidRPr="00093574" w:rsidDel="00BB4186">
                <w:rPr>
                  <w:rFonts w:ascii="Times New Roman" w:hAnsi="Times New Roman" w:cs="Times New Roman"/>
                  <w:bCs/>
                  <w:sz w:val="24"/>
                  <w:szCs w:val="24"/>
                </w:rPr>
                <w:delText>-</w:delText>
              </w:r>
            </w:del>
          </w:p>
        </w:tc>
        <w:tc>
          <w:tcPr>
            <w:tcW w:w="920" w:type="pct"/>
            <w:tcBorders>
              <w:left w:val="nil"/>
            </w:tcBorders>
            <w:vAlign w:val="center"/>
            <w:tcPrChange w:id="2384" w:author="Mohammad Nayeem Hasan" w:date="2022-10-05T01:55:00Z">
              <w:tcPr>
                <w:tcW w:w="631" w:type="pct"/>
                <w:gridSpan w:val="2"/>
                <w:tcBorders>
                  <w:left w:val="single" w:sz="4" w:space="0" w:color="auto"/>
                </w:tcBorders>
                <w:vAlign w:val="center"/>
              </w:tcPr>
            </w:tcPrChange>
          </w:tcPr>
          <w:p w14:paraId="23178689" w14:textId="55341C8A" w:rsidR="00854184" w:rsidRPr="00093574" w:rsidDel="00BB4186" w:rsidRDefault="00854184" w:rsidP="00D927CA">
            <w:pPr>
              <w:spacing w:after="0" w:line="240" w:lineRule="auto"/>
              <w:contextualSpacing/>
              <w:jc w:val="both"/>
              <w:rPr>
                <w:del w:id="2385" w:author="Mohammad Nayeem Hasan" w:date="2022-10-03T02:29:00Z"/>
                <w:rFonts w:ascii="Times New Roman" w:hAnsi="Times New Roman" w:cs="Times New Roman"/>
                <w:bCs/>
                <w:sz w:val="24"/>
                <w:szCs w:val="24"/>
              </w:rPr>
            </w:pPr>
            <w:del w:id="2386" w:author="Mohammad Nayeem Hasan" w:date="2022-10-03T02:29:00Z">
              <w:r w:rsidRPr="00093574" w:rsidDel="00BB4186">
                <w:rPr>
                  <w:rFonts w:ascii="Times New Roman" w:hAnsi="Times New Roman" w:cs="Times New Roman"/>
                  <w:bCs/>
                  <w:sz w:val="24"/>
                  <w:szCs w:val="24"/>
                </w:rPr>
                <w:delText>-</w:delText>
              </w:r>
            </w:del>
          </w:p>
        </w:tc>
        <w:tc>
          <w:tcPr>
            <w:tcW w:w="992" w:type="pct"/>
            <w:vAlign w:val="center"/>
            <w:tcPrChange w:id="2387" w:author="Mohammad Nayeem Hasan" w:date="2022-10-05T01:55:00Z">
              <w:tcPr>
                <w:tcW w:w="677" w:type="pct"/>
                <w:gridSpan w:val="2"/>
                <w:vAlign w:val="center"/>
              </w:tcPr>
            </w:tcPrChange>
          </w:tcPr>
          <w:p w14:paraId="58910797" w14:textId="4B37B339" w:rsidR="00854184" w:rsidRPr="00093574" w:rsidDel="00BB4186" w:rsidRDefault="00854184" w:rsidP="00D927CA">
            <w:pPr>
              <w:spacing w:after="0" w:line="240" w:lineRule="auto"/>
              <w:contextualSpacing/>
              <w:jc w:val="both"/>
              <w:rPr>
                <w:del w:id="2388" w:author="Mohammad Nayeem Hasan" w:date="2022-10-03T02:29:00Z"/>
                <w:rFonts w:ascii="Times New Roman" w:hAnsi="Times New Roman" w:cs="Times New Roman"/>
                <w:bCs/>
                <w:sz w:val="24"/>
                <w:szCs w:val="24"/>
              </w:rPr>
            </w:pPr>
            <w:del w:id="2389" w:author="Mohammad Nayeem Hasan" w:date="2022-10-03T02:29:00Z">
              <w:r w:rsidRPr="00093574" w:rsidDel="00BB4186">
                <w:rPr>
                  <w:rFonts w:ascii="Times New Roman" w:hAnsi="Times New Roman" w:cs="Times New Roman"/>
                  <w:bCs/>
                  <w:sz w:val="24"/>
                  <w:szCs w:val="24"/>
                </w:rPr>
                <w:delText>-</w:delText>
              </w:r>
            </w:del>
          </w:p>
        </w:tc>
      </w:tr>
      <w:tr w:rsidR="00F703B1" w:rsidRPr="00093574" w14:paraId="317D2BF3" w14:textId="77777777" w:rsidTr="00F703B1">
        <w:trPr>
          <w:trHeight w:val="218"/>
        </w:trPr>
        <w:tc>
          <w:tcPr>
            <w:tcW w:w="1344" w:type="pct"/>
            <w:tcBorders>
              <w:bottom w:val="nil"/>
              <w:right w:val="nil"/>
            </w:tcBorders>
            <w:vAlign w:val="center"/>
          </w:tcPr>
          <w:p w14:paraId="1235B80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5868017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(0.84-1.17)</w:t>
            </w:r>
          </w:p>
        </w:tc>
        <w:tc>
          <w:tcPr>
            <w:tcW w:w="844" w:type="pct"/>
            <w:tcBorders>
              <w:top w:val="nil"/>
              <w:left w:val="nil"/>
              <w:bottom w:val="nil"/>
              <w:right w:val="nil"/>
            </w:tcBorders>
            <w:vAlign w:val="center"/>
          </w:tcPr>
          <w:p w14:paraId="290BFDF4" w14:textId="628A182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2390" w:author="Mohammad Nayeem Hasan" w:date="2022-10-05T01:17:00Z">
              <w:r>
                <w:rPr>
                  <w:rFonts w:ascii="Times New Roman" w:hAnsi="Times New Roman" w:cs="Times New Roman"/>
                  <w:bCs/>
                  <w:sz w:val="24"/>
                  <w:szCs w:val="24"/>
                </w:rPr>
                <w:t>28</w:t>
              </w:r>
            </w:ins>
            <w:del w:id="2391" w:author="Mohammad Nayeem Hasan" w:date="2022-10-05T01:17:00Z">
              <w:r w:rsidRPr="00093574" w:rsidDel="000138D6">
                <w:rPr>
                  <w:rFonts w:ascii="Times New Roman" w:hAnsi="Times New Roman" w:cs="Times New Roman"/>
                  <w:bCs/>
                  <w:sz w:val="24"/>
                  <w:szCs w:val="24"/>
                </w:rPr>
                <w:delText>36</w:delText>
              </w:r>
            </w:del>
          </w:p>
        </w:tc>
        <w:tc>
          <w:tcPr>
            <w:tcW w:w="920" w:type="pct"/>
            <w:tcBorders>
              <w:left w:val="nil"/>
              <w:bottom w:val="nil"/>
            </w:tcBorders>
            <w:vAlign w:val="center"/>
          </w:tcPr>
          <w:p w14:paraId="2E0D1CFB"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tcBorders>
              <w:bottom w:val="nil"/>
            </w:tcBorders>
            <w:vAlign w:val="center"/>
          </w:tcPr>
          <w:p w14:paraId="481D922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F703B1" w:rsidRPr="00093574" w14:paraId="5626466E" w14:textId="77777777" w:rsidTr="00F703B1">
        <w:tblPrEx>
          <w:tblPrExChange w:id="2392" w:author="Mohammad Nayeem Hasan" w:date="2022-10-05T02:10:00Z">
            <w:tblPrEx>
              <w:tblW w:w="5000" w:type="pct"/>
            </w:tblPrEx>
          </w:tblPrExChange>
        </w:tblPrEx>
        <w:trPr>
          <w:trHeight w:val="218"/>
          <w:ins w:id="2393" w:author="Mohammad Nayeem Hasan" w:date="2022-10-03T02:29:00Z"/>
          <w:trPrChange w:id="2394" w:author="Mohammad Nayeem Hasan" w:date="2022-10-05T02:10:00Z">
            <w:trPr>
              <w:trHeight w:val="218"/>
            </w:trPr>
          </w:trPrChange>
        </w:trPr>
        <w:tc>
          <w:tcPr>
            <w:tcW w:w="1344" w:type="pct"/>
            <w:tcBorders>
              <w:top w:val="nil"/>
              <w:bottom w:val="nil"/>
              <w:right w:val="nil"/>
            </w:tcBorders>
            <w:vAlign w:val="center"/>
            <w:tcPrChange w:id="2395" w:author="Mohammad Nayeem Hasan" w:date="2022-10-05T02:10:00Z">
              <w:tcPr>
                <w:tcW w:w="1344" w:type="pct"/>
                <w:gridSpan w:val="2"/>
                <w:tcBorders>
                  <w:top w:val="nil"/>
                  <w:bottom w:val="nil"/>
                  <w:right w:val="nil"/>
                </w:tcBorders>
                <w:vAlign w:val="center"/>
              </w:tcPr>
            </w:tcPrChange>
          </w:tcPr>
          <w:p w14:paraId="5184777D" w14:textId="12D05DE2" w:rsidR="00854184" w:rsidRPr="00093574" w:rsidRDefault="00854184" w:rsidP="00D927CA">
            <w:pPr>
              <w:spacing w:after="0" w:line="240" w:lineRule="auto"/>
              <w:contextualSpacing/>
              <w:jc w:val="both"/>
              <w:rPr>
                <w:ins w:id="2396" w:author="Mohammad Nayeem Hasan" w:date="2022-10-03T02:29:00Z"/>
                <w:rFonts w:ascii="Times New Roman" w:hAnsi="Times New Roman" w:cs="Times New Roman"/>
                <w:bCs/>
                <w:sz w:val="24"/>
                <w:szCs w:val="24"/>
              </w:rPr>
            </w:pPr>
            <w:ins w:id="2397" w:author="Mohammad Nayeem Hasan" w:date="2022-10-03T02:29:00Z">
              <w:r w:rsidRPr="00093574">
                <w:rPr>
                  <w:rFonts w:ascii="Times New Roman" w:hAnsi="Times New Roman" w:cs="Times New Roman"/>
                  <w:bCs/>
                  <w:sz w:val="24"/>
                  <w:szCs w:val="24"/>
                </w:rPr>
                <w:t>Yes</w:t>
              </w:r>
            </w:ins>
          </w:p>
        </w:tc>
        <w:tc>
          <w:tcPr>
            <w:tcW w:w="900" w:type="pct"/>
            <w:tcBorders>
              <w:top w:val="nil"/>
              <w:left w:val="nil"/>
              <w:bottom w:val="nil"/>
              <w:right w:val="nil"/>
            </w:tcBorders>
            <w:vAlign w:val="center"/>
            <w:tcPrChange w:id="2398" w:author="Mohammad Nayeem Hasan" w:date="2022-10-05T02:10:00Z">
              <w:tcPr>
                <w:tcW w:w="900" w:type="pct"/>
                <w:gridSpan w:val="3"/>
                <w:tcBorders>
                  <w:top w:val="nil"/>
                  <w:left w:val="nil"/>
                  <w:bottom w:val="nil"/>
                  <w:right w:val="nil"/>
                </w:tcBorders>
                <w:vAlign w:val="center"/>
              </w:tcPr>
            </w:tcPrChange>
          </w:tcPr>
          <w:p w14:paraId="2ADC2AFE" w14:textId="0F25AF11" w:rsidR="00854184" w:rsidRPr="00093574" w:rsidRDefault="00854184" w:rsidP="00D927CA">
            <w:pPr>
              <w:spacing w:after="0" w:line="240" w:lineRule="auto"/>
              <w:contextualSpacing/>
              <w:jc w:val="both"/>
              <w:rPr>
                <w:ins w:id="2399" w:author="Mohammad Nayeem Hasan" w:date="2022-10-03T02:29:00Z"/>
                <w:rFonts w:ascii="Times New Roman" w:hAnsi="Times New Roman" w:cs="Times New Roman"/>
                <w:bCs/>
                <w:sz w:val="24"/>
                <w:szCs w:val="24"/>
              </w:rPr>
            </w:pPr>
            <w:ins w:id="2400" w:author="Mohammad Nayeem Hasan" w:date="2022-10-03T02:29:00Z">
              <w:r w:rsidRPr="00093574">
                <w:rPr>
                  <w:rFonts w:ascii="Times New Roman" w:hAnsi="Times New Roman" w:cs="Times New Roman"/>
                  <w:bCs/>
                  <w:sz w:val="24"/>
                  <w:szCs w:val="24"/>
                </w:rPr>
                <w:t>Reference</w:t>
              </w:r>
            </w:ins>
          </w:p>
        </w:tc>
        <w:tc>
          <w:tcPr>
            <w:tcW w:w="844" w:type="pct"/>
            <w:tcBorders>
              <w:top w:val="nil"/>
              <w:left w:val="nil"/>
              <w:bottom w:val="nil"/>
              <w:right w:val="nil"/>
            </w:tcBorders>
            <w:vAlign w:val="center"/>
            <w:tcPrChange w:id="2401" w:author="Mohammad Nayeem Hasan" w:date="2022-10-05T02:10:00Z">
              <w:tcPr>
                <w:tcW w:w="844" w:type="pct"/>
                <w:gridSpan w:val="2"/>
                <w:tcBorders>
                  <w:top w:val="nil"/>
                  <w:left w:val="nil"/>
                  <w:bottom w:val="nil"/>
                  <w:right w:val="nil"/>
                </w:tcBorders>
                <w:vAlign w:val="center"/>
              </w:tcPr>
            </w:tcPrChange>
          </w:tcPr>
          <w:p w14:paraId="5B6A2D4F" w14:textId="33B9DBA5" w:rsidR="00854184" w:rsidRPr="00093574" w:rsidRDefault="00854184" w:rsidP="00D927CA">
            <w:pPr>
              <w:spacing w:after="0" w:line="240" w:lineRule="auto"/>
              <w:contextualSpacing/>
              <w:jc w:val="both"/>
              <w:rPr>
                <w:ins w:id="2402" w:author="Mohammad Nayeem Hasan" w:date="2022-10-03T02:29:00Z"/>
                <w:rFonts w:ascii="Times New Roman" w:hAnsi="Times New Roman" w:cs="Times New Roman"/>
                <w:bCs/>
                <w:sz w:val="24"/>
                <w:szCs w:val="24"/>
              </w:rPr>
            </w:pPr>
            <w:ins w:id="2403" w:author="Mohammad Nayeem Hasan" w:date="2022-10-03T02:29:00Z">
              <w:r w:rsidRPr="00093574">
                <w:rPr>
                  <w:rFonts w:ascii="Times New Roman" w:hAnsi="Times New Roman" w:cs="Times New Roman"/>
                  <w:bCs/>
                  <w:sz w:val="24"/>
                  <w:szCs w:val="24"/>
                </w:rPr>
                <w:t>-</w:t>
              </w:r>
            </w:ins>
          </w:p>
        </w:tc>
        <w:tc>
          <w:tcPr>
            <w:tcW w:w="920" w:type="pct"/>
            <w:tcBorders>
              <w:top w:val="nil"/>
              <w:left w:val="nil"/>
              <w:bottom w:val="nil"/>
            </w:tcBorders>
            <w:vAlign w:val="center"/>
            <w:tcPrChange w:id="2404" w:author="Mohammad Nayeem Hasan" w:date="2022-10-05T02:10:00Z">
              <w:tcPr>
                <w:tcW w:w="920" w:type="pct"/>
                <w:gridSpan w:val="2"/>
                <w:tcBorders>
                  <w:top w:val="nil"/>
                  <w:left w:val="nil"/>
                  <w:bottom w:val="single" w:sz="4" w:space="0" w:color="auto"/>
                </w:tcBorders>
                <w:vAlign w:val="center"/>
              </w:tcPr>
            </w:tcPrChange>
          </w:tcPr>
          <w:p w14:paraId="7E62C368" w14:textId="04CB6946" w:rsidR="00854184" w:rsidRPr="00093574" w:rsidRDefault="00854184" w:rsidP="00D927CA">
            <w:pPr>
              <w:spacing w:after="0" w:line="240" w:lineRule="auto"/>
              <w:contextualSpacing/>
              <w:jc w:val="both"/>
              <w:rPr>
                <w:ins w:id="2405" w:author="Mohammad Nayeem Hasan" w:date="2022-10-03T02:29:00Z"/>
                <w:rFonts w:ascii="Times New Roman" w:hAnsi="Times New Roman" w:cs="Times New Roman"/>
                <w:bCs/>
                <w:sz w:val="24"/>
                <w:szCs w:val="24"/>
              </w:rPr>
            </w:pPr>
            <w:ins w:id="2406" w:author="Mohammad Nayeem Hasan" w:date="2022-10-03T02:29:00Z">
              <w:r w:rsidRPr="00093574">
                <w:rPr>
                  <w:rFonts w:ascii="Times New Roman" w:hAnsi="Times New Roman" w:cs="Times New Roman"/>
                  <w:bCs/>
                  <w:sz w:val="24"/>
                  <w:szCs w:val="24"/>
                </w:rPr>
                <w:t>-</w:t>
              </w:r>
            </w:ins>
          </w:p>
        </w:tc>
        <w:tc>
          <w:tcPr>
            <w:tcW w:w="992" w:type="pct"/>
            <w:tcBorders>
              <w:top w:val="nil"/>
              <w:bottom w:val="nil"/>
            </w:tcBorders>
            <w:vAlign w:val="center"/>
            <w:tcPrChange w:id="2407" w:author="Mohammad Nayeem Hasan" w:date="2022-10-05T02:10:00Z">
              <w:tcPr>
                <w:tcW w:w="992" w:type="pct"/>
                <w:tcBorders>
                  <w:top w:val="nil"/>
                  <w:bottom w:val="single" w:sz="4" w:space="0" w:color="auto"/>
                </w:tcBorders>
                <w:vAlign w:val="center"/>
              </w:tcPr>
            </w:tcPrChange>
          </w:tcPr>
          <w:p w14:paraId="2DEF7347" w14:textId="0A924E31" w:rsidR="00854184" w:rsidRPr="00093574" w:rsidRDefault="00854184" w:rsidP="00D927CA">
            <w:pPr>
              <w:spacing w:after="0" w:line="240" w:lineRule="auto"/>
              <w:contextualSpacing/>
              <w:jc w:val="both"/>
              <w:rPr>
                <w:ins w:id="2408" w:author="Mohammad Nayeem Hasan" w:date="2022-10-03T02:29:00Z"/>
                <w:rFonts w:ascii="Times New Roman" w:hAnsi="Times New Roman" w:cs="Times New Roman"/>
                <w:bCs/>
                <w:sz w:val="24"/>
                <w:szCs w:val="24"/>
              </w:rPr>
            </w:pPr>
            <w:ins w:id="2409" w:author="Mohammad Nayeem Hasan" w:date="2022-10-03T02:29:00Z">
              <w:r w:rsidRPr="00093574">
                <w:rPr>
                  <w:rFonts w:ascii="Times New Roman" w:hAnsi="Times New Roman" w:cs="Times New Roman"/>
                  <w:bCs/>
                  <w:sz w:val="24"/>
                  <w:szCs w:val="24"/>
                </w:rPr>
                <w:t>-</w:t>
              </w:r>
            </w:ins>
          </w:p>
        </w:tc>
      </w:tr>
      <w:tr w:rsidR="00854184" w:rsidRPr="00093574" w14:paraId="25FD9D19" w14:textId="5447809D" w:rsidTr="00F703B1">
        <w:trPr>
          <w:trHeight w:val="218"/>
          <w:trPrChange w:id="2410" w:author="Mohammad Nayeem Hasan" w:date="2022-10-05T02:10:00Z">
            <w:trPr>
              <w:gridAfter w:val="0"/>
              <w:trHeight w:val="218"/>
            </w:trPr>
          </w:trPrChange>
        </w:trPr>
        <w:tc>
          <w:tcPr>
            <w:tcW w:w="1344" w:type="pct"/>
            <w:tcBorders>
              <w:top w:val="nil"/>
              <w:right w:val="nil"/>
            </w:tcBorders>
            <w:vAlign w:val="center"/>
            <w:tcPrChange w:id="2411" w:author="Mohammad Nayeem Hasan" w:date="2022-10-05T02:10:00Z">
              <w:tcPr>
                <w:tcW w:w="899" w:type="pct"/>
                <w:tcBorders>
                  <w:right w:val="single" w:sz="4" w:space="0" w:color="auto"/>
                </w:tcBorders>
                <w:vAlign w:val="center"/>
              </w:tcPr>
            </w:tcPrChange>
          </w:tcPr>
          <w:p w14:paraId="2A0BE930"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lastRenderedPageBreak/>
              <w:t>Child education Book at home</w:t>
            </w:r>
          </w:p>
        </w:tc>
        <w:tc>
          <w:tcPr>
            <w:tcW w:w="1744" w:type="pct"/>
            <w:gridSpan w:val="2"/>
            <w:tcBorders>
              <w:top w:val="nil"/>
              <w:left w:val="nil"/>
              <w:bottom w:val="nil"/>
              <w:right w:val="nil"/>
            </w:tcBorders>
            <w:vAlign w:val="center"/>
            <w:tcPrChange w:id="2412" w:author="Mohammad Nayeem Hasan" w:date="2022-10-05T02:10:00Z">
              <w:tcPr>
                <w:tcW w:w="1201" w:type="pct"/>
                <w:gridSpan w:val="3"/>
                <w:tcBorders>
                  <w:left w:val="single" w:sz="4" w:space="0" w:color="auto"/>
                </w:tcBorders>
                <w:vAlign w:val="center"/>
              </w:tcPr>
            </w:tcPrChange>
          </w:tcPr>
          <w:p w14:paraId="3418B95F"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c>
          <w:tcPr>
            <w:tcW w:w="1912" w:type="pct"/>
            <w:gridSpan w:val="2"/>
            <w:tcBorders>
              <w:top w:val="nil"/>
              <w:left w:val="nil"/>
            </w:tcBorders>
            <w:vAlign w:val="center"/>
            <w:tcPrChange w:id="2413" w:author="Mohammad Nayeem Hasan" w:date="2022-10-05T02:10:00Z">
              <w:tcPr>
                <w:tcW w:w="1308" w:type="pct"/>
                <w:gridSpan w:val="4"/>
                <w:tcBorders>
                  <w:left w:val="single" w:sz="4" w:space="0" w:color="auto"/>
                </w:tcBorders>
                <w:vAlign w:val="center"/>
              </w:tcPr>
            </w:tcPrChange>
          </w:tcPr>
          <w:p w14:paraId="561DDBEE"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r>
      <w:tr w:rsidR="00854184" w:rsidRPr="00093574" w14:paraId="77D2FB62" w14:textId="77777777" w:rsidTr="00854184">
        <w:trPr>
          <w:trHeight w:val="218"/>
          <w:trPrChange w:id="2414" w:author="Mohammad Nayeem Hasan" w:date="2022-10-05T01:56:00Z">
            <w:trPr>
              <w:gridAfter w:val="0"/>
              <w:trHeight w:val="218"/>
            </w:trPr>
          </w:trPrChange>
        </w:trPr>
        <w:tc>
          <w:tcPr>
            <w:tcW w:w="1344" w:type="pct"/>
            <w:tcBorders>
              <w:right w:val="nil"/>
            </w:tcBorders>
            <w:vAlign w:val="center"/>
            <w:tcPrChange w:id="2415" w:author="Mohammad Nayeem Hasan" w:date="2022-10-05T01:56:00Z">
              <w:tcPr>
                <w:tcW w:w="899" w:type="pct"/>
                <w:tcBorders>
                  <w:right w:val="single" w:sz="4" w:space="0" w:color="auto"/>
                </w:tcBorders>
                <w:vAlign w:val="center"/>
              </w:tcPr>
            </w:tcPrChange>
          </w:tcPr>
          <w:p w14:paraId="0D80869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416" w:author="Mohammad Nayeem Hasan" w:date="2022-10-05T01:56:00Z">
              <w:tcPr>
                <w:tcW w:w="618" w:type="pct"/>
                <w:gridSpan w:val="2"/>
                <w:tcBorders>
                  <w:left w:val="single" w:sz="4" w:space="0" w:color="auto"/>
                </w:tcBorders>
                <w:vAlign w:val="center"/>
              </w:tcPr>
            </w:tcPrChange>
          </w:tcPr>
          <w:p w14:paraId="69E66B33" w14:textId="2217F38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1.50 (1.2</w:t>
            </w:r>
            <w:ins w:id="2417" w:author="Mohammad Nayeem Hasan" w:date="2022-10-05T01:18:00Z">
              <w:r>
                <w:rPr>
                  <w:rFonts w:ascii="Times New Roman" w:hAnsi="Times New Roman" w:cs="Times New Roman"/>
                  <w:bCs/>
                  <w:sz w:val="24"/>
                  <w:szCs w:val="24"/>
                </w:rPr>
                <w:t>7</w:t>
              </w:r>
            </w:ins>
            <w:del w:id="2418" w:author="Mohammad Nayeem Hasan" w:date="2022-10-05T01:18:00Z">
              <w:r w:rsidRPr="00093574" w:rsidDel="000138D6">
                <w:rPr>
                  <w:rFonts w:ascii="Times New Roman" w:hAnsi="Times New Roman" w:cs="Times New Roman"/>
                  <w:bCs/>
                  <w:sz w:val="24"/>
                  <w:szCs w:val="24"/>
                </w:rPr>
                <w:delText>6</w:delText>
              </w:r>
            </w:del>
            <w:r w:rsidRPr="00093574">
              <w:rPr>
                <w:rFonts w:ascii="Times New Roman" w:hAnsi="Times New Roman" w:cs="Times New Roman"/>
                <w:bCs/>
                <w:sz w:val="24"/>
                <w:szCs w:val="24"/>
              </w:rPr>
              <w:t>-1.77)</w:t>
            </w:r>
          </w:p>
        </w:tc>
        <w:tc>
          <w:tcPr>
            <w:tcW w:w="844" w:type="pct"/>
            <w:tcBorders>
              <w:top w:val="nil"/>
              <w:left w:val="nil"/>
              <w:bottom w:val="nil"/>
              <w:right w:val="nil"/>
            </w:tcBorders>
            <w:vAlign w:val="center"/>
            <w:tcPrChange w:id="2419" w:author="Mohammad Nayeem Hasan" w:date="2022-10-05T01:56:00Z">
              <w:tcPr>
                <w:tcW w:w="583" w:type="pct"/>
                <w:tcBorders>
                  <w:right w:val="single" w:sz="4" w:space="0" w:color="auto"/>
                </w:tcBorders>
                <w:vAlign w:val="center"/>
              </w:tcPr>
            </w:tcPrChange>
          </w:tcPr>
          <w:p w14:paraId="47AB62B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2420" w:author="Mohammad Nayeem Hasan" w:date="2022-10-05T01:56:00Z">
              <w:tcPr>
                <w:tcW w:w="631" w:type="pct"/>
                <w:gridSpan w:val="2"/>
                <w:tcBorders>
                  <w:left w:val="single" w:sz="4" w:space="0" w:color="auto"/>
                </w:tcBorders>
                <w:vAlign w:val="center"/>
              </w:tcPr>
            </w:tcPrChange>
          </w:tcPr>
          <w:p w14:paraId="641BBCD5" w14:textId="01DB321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2421" w:author="Mohammad Nayeem Hasan" w:date="2022-10-03T02:57:00Z">
              <w:r>
                <w:rPr>
                  <w:rFonts w:ascii="Times New Roman" w:hAnsi="Times New Roman" w:cs="Times New Roman"/>
                  <w:bCs/>
                  <w:sz w:val="24"/>
                  <w:szCs w:val="24"/>
                </w:rPr>
                <w:t>4</w:t>
              </w:r>
            </w:ins>
            <w:del w:id="2422"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(1.3</w:t>
            </w:r>
            <w:ins w:id="2423" w:author="Mohammad Nayeem Hasan" w:date="2022-10-03T02:57:00Z">
              <w:r>
                <w:rPr>
                  <w:rFonts w:ascii="Times New Roman" w:hAnsi="Times New Roman" w:cs="Times New Roman"/>
                  <w:bCs/>
                  <w:sz w:val="24"/>
                  <w:szCs w:val="24"/>
                </w:rPr>
                <w:t>6</w:t>
              </w:r>
            </w:ins>
            <w:del w:id="2424" w:author="Mohammad Nayeem Hasan" w:date="2022-10-03T02:57: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-1.7</w:t>
            </w:r>
            <w:ins w:id="2425" w:author="Mohammad Nayeem Hasan" w:date="2022-10-03T02:57:00Z">
              <w:r>
                <w:rPr>
                  <w:rFonts w:ascii="Times New Roman" w:hAnsi="Times New Roman" w:cs="Times New Roman"/>
                  <w:bCs/>
                  <w:sz w:val="24"/>
                  <w:szCs w:val="24"/>
                </w:rPr>
                <w:t>5</w:t>
              </w:r>
            </w:ins>
            <w:del w:id="2426"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992" w:type="pct"/>
            <w:vAlign w:val="center"/>
            <w:tcPrChange w:id="2427" w:author="Mohammad Nayeem Hasan" w:date="2022-10-05T01:56:00Z">
              <w:tcPr>
                <w:tcW w:w="677" w:type="pct"/>
                <w:gridSpan w:val="2"/>
                <w:vAlign w:val="center"/>
              </w:tcPr>
            </w:tcPrChange>
          </w:tcPr>
          <w:p w14:paraId="172815A4"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 0.001</w:t>
            </w:r>
          </w:p>
        </w:tc>
      </w:tr>
      <w:tr w:rsidR="00854184" w:rsidRPr="00093574" w14:paraId="4D425F59" w14:textId="77777777" w:rsidTr="00854184">
        <w:trPr>
          <w:trHeight w:val="218"/>
          <w:trPrChange w:id="2428" w:author="Mohammad Nayeem Hasan" w:date="2022-10-05T01:56:00Z">
            <w:trPr>
              <w:gridAfter w:val="0"/>
              <w:trHeight w:val="218"/>
            </w:trPr>
          </w:trPrChange>
        </w:trPr>
        <w:tc>
          <w:tcPr>
            <w:tcW w:w="1344" w:type="pct"/>
            <w:tcBorders>
              <w:right w:val="nil"/>
            </w:tcBorders>
            <w:vAlign w:val="center"/>
            <w:tcPrChange w:id="2429" w:author="Mohammad Nayeem Hasan" w:date="2022-10-05T01:56:00Z">
              <w:tcPr>
                <w:tcW w:w="899" w:type="pct"/>
                <w:tcBorders>
                  <w:right w:val="single" w:sz="4" w:space="0" w:color="auto"/>
                </w:tcBorders>
                <w:vAlign w:val="center"/>
              </w:tcPr>
            </w:tcPrChange>
          </w:tcPr>
          <w:p w14:paraId="7402D164"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430" w:author="Mohammad Nayeem Hasan" w:date="2022-10-05T01:56:00Z">
              <w:tcPr>
                <w:tcW w:w="618" w:type="pct"/>
                <w:gridSpan w:val="2"/>
                <w:tcBorders>
                  <w:left w:val="single" w:sz="4" w:space="0" w:color="auto"/>
                </w:tcBorders>
                <w:vAlign w:val="center"/>
              </w:tcPr>
            </w:tcPrChange>
          </w:tcPr>
          <w:p w14:paraId="55BD513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431" w:author="Mohammad Nayeem Hasan" w:date="2022-10-05T01:56:00Z">
              <w:tcPr>
                <w:tcW w:w="583" w:type="pct"/>
                <w:tcBorders>
                  <w:right w:val="single" w:sz="4" w:space="0" w:color="auto"/>
                </w:tcBorders>
                <w:vAlign w:val="center"/>
              </w:tcPr>
            </w:tcPrChange>
          </w:tcPr>
          <w:p w14:paraId="5AE0E9B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432" w:author="Mohammad Nayeem Hasan" w:date="2022-10-05T01:56:00Z">
              <w:tcPr>
                <w:tcW w:w="631" w:type="pct"/>
                <w:gridSpan w:val="2"/>
                <w:tcBorders>
                  <w:left w:val="single" w:sz="4" w:space="0" w:color="auto"/>
                </w:tcBorders>
                <w:vAlign w:val="center"/>
              </w:tcPr>
            </w:tcPrChange>
          </w:tcPr>
          <w:p w14:paraId="725E5FF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Change w:id="2433" w:author="Mohammad Nayeem Hasan" w:date="2022-10-05T01:56:00Z">
              <w:tcPr>
                <w:tcW w:w="677" w:type="pct"/>
                <w:gridSpan w:val="2"/>
                <w:vAlign w:val="center"/>
              </w:tcPr>
            </w:tcPrChange>
          </w:tcPr>
          <w:p w14:paraId="2994D1D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05857C4" w14:textId="160C648F" w:rsidTr="00854184">
        <w:trPr>
          <w:trHeight w:val="218"/>
          <w:trPrChange w:id="2434" w:author="Mohammad Nayeem Hasan" w:date="2022-10-05T01:56:00Z">
            <w:trPr>
              <w:gridAfter w:val="0"/>
              <w:trHeight w:val="218"/>
            </w:trPr>
          </w:trPrChange>
        </w:trPr>
        <w:tc>
          <w:tcPr>
            <w:tcW w:w="1344" w:type="pct"/>
            <w:tcBorders>
              <w:right w:val="nil"/>
            </w:tcBorders>
            <w:vAlign w:val="center"/>
            <w:tcPrChange w:id="2435" w:author="Mohammad Nayeem Hasan" w:date="2022-10-05T01:56:00Z">
              <w:tcPr>
                <w:tcW w:w="899" w:type="pct"/>
                <w:tcBorders>
                  <w:right w:val="single" w:sz="4" w:space="0" w:color="auto"/>
                </w:tcBorders>
                <w:vAlign w:val="center"/>
              </w:tcPr>
            </w:tcPrChange>
          </w:tcPr>
          <w:p w14:paraId="0650AF0E"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Toys</w:t>
            </w:r>
          </w:p>
        </w:tc>
        <w:tc>
          <w:tcPr>
            <w:tcW w:w="1744" w:type="pct"/>
            <w:gridSpan w:val="2"/>
            <w:tcBorders>
              <w:top w:val="nil"/>
              <w:left w:val="nil"/>
              <w:bottom w:val="nil"/>
              <w:right w:val="nil"/>
            </w:tcBorders>
            <w:vAlign w:val="center"/>
            <w:tcPrChange w:id="2436" w:author="Mohammad Nayeem Hasan" w:date="2022-10-05T01:56:00Z">
              <w:tcPr>
                <w:tcW w:w="1201" w:type="pct"/>
                <w:gridSpan w:val="3"/>
                <w:tcBorders>
                  <w:left w:val="single" w:sz="4" w:space="0" w:color="auto"/>
                </w:tcBorders>
                <w:vAlign w:val="center"/>
              </w:tcPr>
            </w:tcPrChange>
          </w:tcPr>
          <w:p w14:paraId="63856688" w14:textId="77777777" w:rsidR="00854184" w:rsidRPr="00405D72" w:rsidRDefault="00854184" w:rsidP="00C05D92">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437" w:author="Mohammad Nayeem Hasan" w:date="2022-10-05T01:56:00Z">
              <w:tcPr>
                <w:tcW w:w="1308" w:type="pct"/>
                <w:gridSpan w:val="4"/>
                <w:tcBorders>
                  <w:left w:val="single" w:sz="4" w:space="0" w:color="auto"/>
                </w:tcBorders>
                <w:vAlign w:val="center"/>
              </w:tcPr>
            </w:tcPrChange>
          </w:tcPr>
          <w:p w14:paraId="747A73EC" w14:textId="77777777" w:rsidR="00854184" w:rsidRPr="00405D72" w:rsidRDefault="00854184" w:rsidP="00C05D92">
            <w:pPr>
              <w:spacing w:after="0" w:line="240" w:lineRule="auto"/>
              <w:contextualSpacing/>
              <w:jc w:val="both"/>
              <w:rPr>
                <w:rFonts w:ascii="Times New Roman" w:hAnsi="Times New Roman" w:cs="Times New Roman"/>
                <w:b/>
                <w:bCs/>
                <w:sz w:val="24"/>
                <w:szCs w:val="24"/>
              </w:rPr>
            </w:pPr>
          </w:p>
        </w:tc>
      </w:tr>
      <w:tr w:rsidR="00854184" w:rsidRPr="00093574" w14:paraId="4CA2472B" w14:textId="77777777" w:rsidTr="00854184">
        <w:trPr>
          <w:trHeight w:val="218"/>
          <w:trPrChange w:id="2438" w:author="Mohammad Nayeem Hasan" w:date="2022-10-05T01:56:00Z">
            <w:trPr>
              <w:gridAfter w:val="0"/>
              <w:trHeight w:val="218"/>
            </w:trPr>
          </w:trPrChange>
        </w:trPr>
        <w:tc>
          <w:tcPr>
            <w:tcW w:w="1344" w:type="pct"/>
            <w:tcBorders>
              <w:right w:val="nil"/>
            </w:tcBorders>
            <w:vAlign w:val="center"/>
            <w:tcPrChange w:id="2439" w:author="Mohammad Nayeem Hasan" w:date="2022-10-05T01:56:00Z">
              <w:tcPr>
                <w:tcW w:w="899" w:type="pct"/>
                <w:tcBorders>
                  <w:right w:val="single" w:sz="4" w:space="0" w:color="auto"/>
                </w:tcBorders>
                <w:vAlign w:val="center"/>
              </w:tcPr>
            </w:tcPrChange>
          </w:tcPr>
          <w:p w14:paraId="382BF66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440" w:author="Mohammad Nayeem Hasan" w:date="2022-10-05T01:56:00Z">
              <w:tcPr>
                <w:tcW w:w="618" w:type="pct"/>
                <w:gridSpan w:val="2"/>
                <w:tcBorders>
                  <w:left w:val="single" w:sz="4" w:space="0" w:color="auto"/>
                </w:tcBorders>
                <w:vAlign w:val="center"/>
              </w:tcPr>
            </w:tcPrChange>
          </w:tcPr>
          <w:p w14:paraId="5F95C4E2" w14:textId="6B2A465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1.54 (1.29-1.8</w:t>
            </w:r>
            <w:ins w:id="2441" w:author="Mohammad Nayeem Hasan" w:date="2022-10-05T01:19:00Z">
              <w:r>
                <w:rPr>
                  <w:rFonts w:ascii="Times New Roman" w:hAnsi="Times New Roman" w:cs="Times New Roman"/>
                  <w:bCs/>
                  <w:sz w:val="24"/>
                  <w:szCs w:val="24"/>
                </w:rPr>
                <w:t>5</w:t>
              </w:r>
            </w:ins>
            <w:del w:id="2442" w:author="Mohammad Nayeem Hasan" w:date="2022-10-05T01:19: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844" w:type="pct"/>
            <w:tcBorders>
              <w:top w:val="nil"/>
              <w:left w:val="nil"/>
              <w:bottom w:val="nil"/>
              <w:right w:val="nil"/>
            </w:tcBorders>
            <w:vAlign w:val="center"/>
            <w:tcPrChange w:id="2443" w:author="Mohammad Nayeem Hasan" w:date="2022-10-05T01:56:00Z">
              <w:tcPr>
                <w:tcW w:w="583" w:type="pct"/>
                <w:tcBorders>
                  <w:right w:val="single" w:sz="4" w:space="0" w:color="auto"/>
                </w:tcBorders>
                <w:vAlign w:val="center"/>
              </w:tcPr>
            </w:tcPrChange>
          </w:tcPr>
          <w:p w14:paraId="0FAEFF2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Change w:id="2444" w:author="Mohammad Nayeem Hasan" w:date="2022-10-05T01:56:00Z">
              <w:tcPr>
                <w:tcW w:w="631" w:type="pct"/>
                <w:gridSpan w:val="2"/>
                <w:tcBorders>
                  <w:left w:val="single" w:sz="4" w:space="0" w:color="auto"/>
                </w:tcBorders>
                <w:vAlign w:val="center"/>
              </w:tcPr>
            </w:tcPrChange>
          </w:tcPr>
          <w:p w14:paraId="5CDF533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445" w:author="Mohammad Nayeem Hasan" w:date="2022-10-05T01:56:00Z">
              <w:tcPr>
                <w:tcW w:w="677" w:type="pct"/>
                <w:gridSpan w:val="2"/>
                <w:vAlign w:val="center"/>
              </w:tcPr>
            </w:tcPrChange>
          </w:tcPr>
          <w:p w14:paraId="7E8843E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351730A2" w14:textId="77777777" w:rsidTr="00854184">
        <w:trPr>
          <w:trHeight w:val="218"/>
          <w:trPrChange w:id="2446" w:author="Mohammad Nayeem Hasan" w:date="2022-10-05T01:56:00Z">
            <w:trPr>
              <w:gridAfter w:val="0"/>
              <w:trHeight w:val="218"/>
            </w:trPr>
          </w:trPrChange>
        </w:trPr>
        <w:tc>
          <w:tcPr>
            <w:tcW w:w="1344" w:type="pct"/>
            <w:tcBorders>
              <w:right w:val="nil"/>
            </w:tcBorders>
            <w:vAlign w:val="center"/>
            <w:tcPrChange w:id="2447" w:author="Mohammad Nayeem Hasan" w:date="2022-10-05T01:56:00Z">
              <w:tcPr>
                <w:tcW w:w="899" w:type="pct"/>
                <w:tcBorders>
                  <w:right w:val="single" w:sz="4" w:space="0" w:color="auto"/>
                </w:tcBorders>
                <w:vAlign w:val="center"/>
              </w:tcPr>
            </w:tcPrChange>
          </w:tcPr>
          <w:p w14:paraId="08910A7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448" w:author="Mohammad Nayeem Hasan" w:date="2022-10-05T01:56:00Z">
              <w:tcPr>
                <w:tcW w:w="618" w:type="pct"/>
                <w:gridSpan w:val="2"/>
                <w:tcBorders>
                  <w:left w:val="single" w:sz="4" w:space="0" w:color="auto"/>
                </w:tcBorders>
                <w:vAlign w:val="center"/>
              </w:tcPr>
            </w:tcPrChange>
          </w:tcPr>
          <w:p w14:paraId="561EBB76"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449" w:author="Mohammad Nayeem Hasan" w:date="2022-10-05T01:56:00Z">
              <w:tcPr>
                <w:tcW w:w="583" w:type="pct"/>
                <w:tcBorders>
                  <w:right w:val="single" w:sz="4" w:space="0" w:color="auto"/>
                </w:tcBorders>
                <w:vAlign w:val="center"/>
              </w:tcPr>
            </w:tcPrChange>
          </w:tcPr>
          <w:p w14:paraId="740A83FE"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450" w:author="Mohammad Nayeem Hasan" w:date="2022-10-05T01:56:00Z">
              <w:tcPr>
                <w:tcW w:w="631" w:type="pct"/>
                <w:gridSpan w:val="2"/>
                <w:tcBorders>
                  <w:left w:val="single" w:sz="4" w:space="0" w:color="auto"/>
                </w:tcBorders>
                <w:vAlign w:val="center"/>
              </w:tcPr>
            </w:tcPrChange>
          </w:tcPr>
          <w:p w14:paraId="0AFF1B22"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Change w:id="2451" w:author="Mohammad Nayeem Hasan" w:date="2022-10-05T01:56:00Z">
              <w:tcPr>
                <w:tcW w:w="677" w:type="pct"/>
                <w:gridSpan w:val="2"/>
                <w:vAlign w:val="center"/>
              </w:tcPr>
            </w:tcPrChange>
          </w:tcPr>
          <w:p w14:paraId="77C0A8C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8142775" w14:textId="7CA81D43" w:rsidTr="00854184">
        <w:trPr>
          <w:trHeight w:val="218"/>
          <w:trPrChange w:id="2452" w:author="Mohammad Nayeem Hasan" w:date="2022-10-05T01:55:00Z">
            <w:trPr>
              <w:gridAfter w:val="0"/>
              <w:trHeight w:val="218"/>
            </w:trPr>
          </w:trPrChange>
        </w:trPr>
        <w:tc>
          <w:tcPr>
            <w:tcW w:w="1344" w:type="pct"/>
            <w:tcBorders>
              <w:right w:val="nil"/>
            </w:tcBorders>
            <w:vAlign w:val="center"/>
            <w:tcPrChange w:id="2453" w:author="Mohammad Nayeem Hasan" w:date="2022-10-05T01:55:00Z">
              <w:tcPr>
                <w:tcW w:w="899" w:type="pct"/>
                <w:tcBorders>
                  <w:right w:val="single" w:sz="4" w:space="0" w:color="auto"/>
                </w:tcBorders>
                <w:vAlign w:val="center"/>
              </w:tcPr>
            </w:tcPrChange>
          </w:tcPr>
          <w:p w14:paraId="55B190FD"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Mass Media</w:t>
            </w:r>
          </w:p>
        </w:tc>
        <w:tc>
          <w:tcPr>
            <w:tcW w:w="1744" w:type="pct"/>
            <w:gridSpan w:val="2"/>
            <w:tcBorders>
              <w:top w:val="nil"/>
              <w:left w:val="nil"/>
              <w:bottom w:val="nil"/>
              <w:right w:val="nil"/>
            </w:tcBorders>
            <w:vAlign w:val="center"/>
            <w:tcPrChange w:id="2454" w:author="Mohammad Nayeem Hasan" w:date="2022-10-05T01:55:00Z">
              <w:tcPr>
                <w:tcW w:w="1201" w:type="pct"/>
                <w:gridSpan w:val="3"/>
                <w:tcBorders>
                  <w:left w:val="single" w:sz="4" w:space="0" w:color="auto"/>
                </w:tcBorders>
                <w:vAlign w:val="center"/>
              </w:tcPr>
            </w:tcPrChange>
          </w:tcPr>
          <w:p w14:paraId="304E0A03"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Change w:id="2455" w:author="Mohammad Nayeem Hasan" w:date="2022-10-05T01:55:00Z">
              <w:tcPr>
                <w:tcW w:w="1308" w:type="pct"/>
                <w:gridSpan w:val="4"/>
                <w:tcBorders>
                  <w:left w:val="single" w:sz="4" w:space="0" w:color="auto"/>
                </w:tcBorders>
                <w:vAlign w:val="center"/>
              </w:tcPr>
            </w:tcPrChange>
          </w:tcPr>
          <w:p w14:paraId="58779B7C"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0B5F1535" w14:textId="77777777" w:rsidTr="00854184">
        <w:trPr>
          <w:trHeight w:val="218"/>
          <w:trPrChange w:id="2456" w:author="Mohammad Nayeem Hasan" w:date="2022-10-05T01:56:00Z">
            <w:trPr>
              <w:gridAfter w:val="0"/>
              <w:trHeight w:val="218"/>
            </w:trPr>
          </w:trPrChange>
        </w:trPr>
        <w:tc>
          <w:tcPr>
            <w:tcW w:w="1344" w:type="pct"/>
            <w:tcBorders>
              <w:right w:val="nil"/>
            </w:tcBorders>
            <w:vAlign w:val="center"/>
            <w:tcPrChange w:id="2457" w:author="Mohammad Nayeem Hasan" w:date="2022-10-05T01:56:00Z">
              <w:tcPr>
                <w:tcW w:w="899" w:type="pct"/>
                <w:tcBorders>
                  <w:right w:val="single" w:sz="4" w:space="0" w:color="auto"/>
                </w:tcBorders>
                <w:vAlign w:val="center"/>
              </w:tcPr>
            </w:tcPrChange>
          </w:tcPr>
          <w:p w14:paraId="583A7C68"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Change w:id="2458" w:author="Mohammad Nayeem Hasan" w:date="2022-10-05T01:56:00Z">
              <w:tcPr>
                <w:tcW w:w="618" w:type="pct"/>
                <w:gridSpan w:val="2"/>
                <w:tcBorders>
                  <w:left w:val="single" w:sz="4" w:space="0" w:color="auto"/>
                </w:tcBorders>
                <w:vAlign w:val="center"/>
              </w:tcPr>
            </w:tcPrChange>
          </w:tcPr>
          <w:p w14:paraId="03E7F07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1.13 (0.95-1.34)</w:t>
            </w:r>
          </w:p>
        </w:tc>
        <w:tc>
          <w:tcPr>
            <w:tcW w:w="844" w:type="pct"/>
            <w:tcBorders>
              <w:top w:val="nil"/>
              <w:left w:val="nil"/>
              <w:bottom w:val="nil"/>
              <w:right w:val="nil"/>
            </w:tcBorders>
            <w:vAlign w:val="center"/>
            <w:tcPrChange w:id="2459" w:author="Mohammad Nayeem Hasan" w:date="2022-10-05T01:56:00Z">
              <w:tcPr>
                <w:tcW w:w="583" w:type="pct"/>
                <w:tcBorders>
                  <w:right w:val="single" w:sz="4" w:space="0" w:color="auto"/>
                </w:tcBorders>
                <w:vAlign w:val="center"/>
              </w:tcPr>
            </w:tcPrChange>
          </w:tcPr>
          <w:p w14:paraId="7401FA25" w14:textId="3BD16D1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w:t>
            </w:r>
            <w:ins w:id="2460" w:author="Mohammad Nayeem Hasan" w:date="2022-10-05T01:20:00Z">
              <w:r>
                <w:rPr>
                  <w:rFonts w:ascii="Times New Roman" w:hAnsi="Times New Roman" w:cs="Times New Roman"/>
                  <w:bCs/>
                  <w:sz w:val="24"/>
                  <w:szCs w:val="24"/>
                </w:rPr>
                <w:t>80</w:t>
              </w:r>
            </w:ins>
            <w:del w:id="2461" w:author="Mohammad Nayeem Hasan" w:date="2022-10-05T01:20:00Z">
              <w:r w:rsidRPr="00093574" w:rsidDel="000138D6">
                <w:rPr>
                  <w:rFonts w:ascii="Times New Roman" w:hAnsi="Times New Roman" w:cs="Times New Roman"/>
                  <w:bCs/>
                  <w:sz w:val="24"/>
                  <w:szCs w:val="24"/>
                </w:rPr>
                <w:delText>79</w:delText>
              </w:r>
            </w:del>
          </w:p>
        </w:tc>
        <w:tc>
          <w:tcPr>
            <w:tcW w:w="920" w:type="pct"/>
            <w:tcBorders>
              <w:left w:val="nil"/>
            </w:tcBorders>
            <w:vAlign w:val="center"/>
            <w:tcPrChange w:id="2462" w:author="Mohammad Nayeem Hasan" w:date="2022-10-05T01:56:00Z">
              <w:tcPr>
                <w:tcW w:w="631" w:type="pct"/>
                <w:gridSpan w:val="2"/>
                <w:tcBorders>
                  <w:left w:val="single" w:sz="4" w:space="0" w:color="auto"/>
                </w:tcBorders>
                <w:vAlign w:val="center"/>
              </w:tcPr>
            </w:tcPrChange>
          </w:tcPr>
          <w:p w14:paraId="28854501" w14:textId="7D363AC2" w:rsidR="00854184" w:rsidRPr="00093574" w:rsidRDefault="00854184" w:rsidP="00D927CA">
            <w:pPr>
              <w:spacing w:after="0" w:line="240" w:lineRule="auto"/>
              <w:contextualSpacing/>
              <w:jc w:val="both"/>
              <w:rPr>
                <w:rFonts w:ascii="Times New Roman" w:hAnsi="Times New Roman" w:cs="Times New Roman"/>
                <w:bCs/>
                <w:sz w:val="24"/>
                <w:szCs w:val="24"/>
              </w:rPr>
            </w:pPr>
            <w:ins w:id="2463" w:author="Mohammad Nayeem Hasan" w:date="2022-10-03T02:35:00Z">
              <w:r w:rsidRPr="00093574">
                <w:rPr>
                  <w:rFonts w:ascii="Times New Roman" w:hAnsi="Times New Roman" w:cs="Times New Roman"/>
                  <w:bCs/>
                  <w:sz w:val="24"/>
                  <w:szCs w:val="24"/>
                </w:rPr>
                <w:t>-</w:t>
              </w:r>
            </w:ins>
            <w:del w:id="2464" w:author="Mohammad Nayeem Hasan" w:date="2022-10-03T02:34:00Z">
              <w:r w:rsidRPr="00093574" w:rsidDel="00BB4186">
                <w:rPr>
                  <w:rFonts w:ascii="Times New Roman" w:hAnsi="Times New Roman" w:cs="Times New Roman"/>
                  <w:bCs/>
                  <w:sz w:val="24"/>
                  <w:szCs w:val="24"/>
                </w:rPr>
                <w:delText>-</w:delText>
              </w:r>
            </w:del>
          </w:p>
        </w:tc>
        <w:tc>
          <w:tcPr>
            <w:tcW w:w="992" w:type="pct"/>
            <w:vAlign w:val="center"/>
            <w:tcPrChange w:id="2465" w:author="Mohammad Nayeem Hasan" w:date="2022-10-05T01:56:00Z">
              <w:tcPr>
                <w:tcW w:w="677" w:type="pct"/>
                <w:gridSpan w:val="2"/>
                <w:vAlign w:val="center"/>
              </w:tcPr>
            </w:tcPrChange>
          </w:tcPr>
          <w:p w14:paraId="1BB50A76" w14:textId="247910C0" w:rsidR="00854184" w:rsidRPr="00093574" w:rsidRDefault="00854184" w:rsidP="00D927CA">
            <w:pPr>
              <w:spacing w:after="0" w:line="240" w:lineRule="auto"/>
              <w:contextualSpacing/>
              <w:jc w:val="both"/>
              <w:rPr>
                <w:rFonts w:ascii="Times New Roman" w:hAnsi="Times New Roman" w:cs="Times New Roman"/>
                <w:bCs/>
                <w:sz w:val="24"/>
                <w:szCs w:val="24"/>
              </w:rPr>
            </w:pPr>
            <w:ins w:id="2466" w:author="Mohammad Nayeem Hasan" w:date="2022-10-03T02:35:00Z">
              <w:r w:rsidRPr="00093574">
                <w:rPr>
                  <w:rFonts w:ascii="Times New Roman" w:hAnsi="Times New Roman" w:cs="Times New Roman"/>
                  <w:bCs/>
                  <w:sz w:val="24"/>
                  <w:szCs w:val="24"/>
                </w:rPr>
                <w:t>-</w:t>
              </w:r>
            </w:ins>
            <w:del w:id="2467" w:author="Mohammad Nayeem Hasan" w:date="2022-10-03T02:34:00Z">
              <w:r w:rsidRPr="00093574" w:rsidDel="00BB4186">
                <w:rPr>
                  <w:rFonts w:ascii="Times New Roman" w:hAnsi="Times New Roman" w:cs="Times New Roman"/>
                  <w:bCs/>
                  <w:sz w:val="24"/>
                  <w:szCs w:val="24"/>
                </w:rPr>
                <w:delText>-</w:delText>
              </w:r>
            </w:del>
          </w:p>
        </w:tc>
      </w:tr>
      <w:tr w:rsidR="00854184" w:rsidRPr="00093574" w14:paraId="2EBDACAF" w14:textId="77777777" w:rsidTr="00854184">
        <w:trPr>
          <w:trHeight w:val="218"/>
          <w:trPrChange w:id="2468" w:author="Mohammad Nayeem Hasan" w:date="2022-10-05T01:56:00Z">
            <w:trPr>
              <w:gridAfter w:val="0"/>
              <w:trHeight w:val="218"/>
            </w:trPr>
          </w:trPrChange>
        </w:trPr>
        <w:tc>
          <w:tcPr>
            <w:tcW w:w="1344" w:type="pct"/>
            <w:tcBorders>
              <w:right w:val="nil"/>
            </w:tcBorders>
            <w:vAlign w:val="center"/>
            <w:tcPrChange w:id="2469" w:author="Mohammad Nayeem Hasan" w:date="2022-10-05T01:56:00Z">
              <w:tcPr>
                <w:tcW w:w="899" w:type="pct"/>
                <w:tcBorders>
                  <w:right w:val="single" w:sz="4" w:space="0" w:color="auto"/>
                </w:tcBorders>
                <w:vAlign w:val="center"/>
              </w:tcPr>
            </w:tcPrChange>
          </w:tcPr>
          <w:p w14:paraId="59BD388B"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Change w:id="2470" w:author="Mohammad Nayeem Hasan" w:date="2022-10-05T01:56:00Z">
              <w:tcPr>
                <w:tcW w:w="618" w:type="pct"/>
                <w:gridSpan w:val="2"/>
                <w:tcBorders>
                  <w:left w:val="single" w:sz="4" w:space="0" w:color="auto"/>
                </w:tcBorders>
                <w:vAlign w:val="center"/>
              </w:tcPr>
            </w:tcPrChange>
          </w:tcPr>
          <w:p w14:paraId="6E038C9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Change w:id="2471" w:author="Mohammad Nayeem Hasan" w:date="2022-10-05T01:56:00Z">
              <w:tcPr>
                <w:tcW w:w="583" w:type="pct"/>
                <w:tcBorders>
                  <w:right w:val="single" w:sz="4" w:space="0" w:color="auto"/>
                </w:tcBorders>
                <w:vAlign w:val="center"/>
              </w:tcPr>
            </w:tcPrChange>
          </w:tcPr>
          <w:p w14:paraId="1934686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Change w:id="2472" w:author="Mohammad Nayeem Hasan" w:date="2022-10-05T01:56:00Z">
              <w:tcPr>
                <w:tcW w:w="631" w:type="pct"/>
                <w:gridSpan w:val="2"/>
                <w:tcBorders>
                  <w:left w:val="single" w:sz="4" w:space="0" w:color="auto"/>
                </w:tcBorders>
                <w:vAlign w:val="center"/>
              </w:tcPr>
            </w:tcPrChange>
          </w:tcPr>
          <w:p w14:paraId="42FB222C" w14:textId="1771BF50" w:rsidR="00854184" w:rsidRPr="00093574" w:rsidRDefault="00854184" w:rsidP="00D927CA">
            <w:pPr>
              <w:spacing w:after="0" w:line="240" w:lineRule="auto"/>
              <w:contextualSpacing/>
              <w:jc w:val="both"/>
              <w:rPr>
                <w:rFonts w:ascii="Times New Roman" w:hAnsi="Times New Roman" w:cs="Times New Roman"/>
                <w:bCs/>
                <w:sz w:val="24"/>
                <w:szCs w:val="24"/>
              </w:rPr>
            </w:pPr>
            <w:ins w:id="2473" w:author="Mohammad Nayeem Hasan" w:date="2022-10-03T02:35:00Z">
              <w:r w:rsidRPr="00093574">
                <w:rPr>
                  <w:rFonts w:ascii="Times New Roman" w:hAnsi="Times New Roman" w:cs="Times New Roman"/>
                  <w:bCs/>
                  <w:sz w:val="24"/>
                  <w:szCs w:val="24"/>
                </w:rPr>
                <w:t>-</w:t>
              </w:r>
            </w:ins>
            <w:del w:id="2474" w:author="Mohammad Nayeem Hasan" w:date="2022-10-03T02:35:00Z">
              <w:r w:rsidRPr="00093574" w:rsidDel="00BB4186">
                <w:rPr>
                  <w:rFonts w:ascii="Times New Roman" w:hAnsi="Times New Roman" w:cs="Times New Roman"/>
                  <w:bCs/>
                  <w:sz w:val="24"/>
                  <w:szCs w:val="24"/>
                </w:rPr>
                <w:delText>-</w:delText>
              </w:r>
            </w:del>
          </w:p>
        </w:tc>
        <w:tc>
          <w:tcPr>
            <w:tcW w:w="992" w:type="pct"/>
            <w:vAlign w:val="center"/>
            <w:tcPrChange w:id="2475" w:author="Mohammad Nayeem Hasan" w:date="2022-10-05T01:56:00Z">
              <w:tcPr>
                <w:tcW w:w="677" w:type="pct"/>
                <w:gridSpan w:val="2"/>
                <w:vAlign w:val="center"/>
              </w:tcPr>
            </w:tcPrChange>
          </w:tcPr>
          <w:p w14:paraId="375ABAD1" w14:textId="01C50E86" w:rsidR="00854184" w:rsidRPr="00093574" w:rsidRDefault="00854184" w:rsidP="00D927CA">
            <w:pPr>
              <w:spacing w:after="0" w:line="240" w:lineRule="auto"/>
              <w:contextualSpacing/>
              <w:jc w:val="both"/>
              <w:rPr>
                <w:rFonts w:ascii="Times New Roman" w:hAnsi="Times New Roman" w:cs="Times New Roman"/>
                <w:bCs/>
                <w:sz w:val="24"/>
                <w:szCs w:val="24"/>
              </w:rPr>
            </w:pPr>
            <w:ins w:id="2476" w:author="Mohammad Nayeem Hasan" w:date="2022-10-03T02:35:00Z">
              <w:r w:rsidRPr="00093574">
                <w:rPr>
                  <w:rFonts w:ascii="Times New Roman" w:hAnsi="Times New Roman" w:cs="Times New Roman"/>
                  <w:bCs/>
                  <w:sz w:val="24"/>
                  <w:szCs w:val="24"/>
                </w:rPr>
                <w:t>--</w:t>
              </w:r>
            </w:ins>
            <w:del w:id="2477" w:author="Mohammad Nayeem Hasan" w:date="2022-10-03T02:35:00Z">
              <w:r w:rsidRPr="00093574" w:rsidDel="00BB4186">
                <w:rPr>
                  <w:rFonts w:ascii="Times New Roman" w:hAnsi="Times New Roman" w:cs="Times New Roman"/>
                  <w:bCs/>
                  <w:sz w:val="24"/>
                  <w:szCs w:val="24"/>
                </w:rPr>
                <w:delText>-</w:delText>
              </w:r>
            </w:del>
          </w:p>
        </w:tc>
      </w:tr>
      <w:tr w:rsidR="00854184" w:rsidRPr="00093574" w14:paraId="506DF0B1" w14:textId="28DC2C24" w:rsidTr="00854184">
        <w:trPr>
          <w:trHeight w:val="218"/>
          <w:trPrChange w:id="2478" w:author="Mohammad Nayeem Hasan" w:date="2022-10-05T01:56:00Z">
            <w:trPr>
              <w:gridAfter w:val="0"/>
              <w:trHeight w:val="218"/>
            </w:trPr>
          </w:trPrChange>
        </w:trPr>
        <w:tc>
          <w:tcPr>
            <w:tcW w:w="1344" w:type="pct"/>
            <w:tcBorders>
              <w:right w:val="nil"/>
            </w:tcBorders>
            <w:vAlign w:val="center"/>
            <w:tcPrChange w:id="2479" w:author="Mohammad Nayeem Hasan" w:date="2022-10-05T01:56:00Z">
              <w:tcPr>
                <w:tcW w:w="899" w:type="pct"/>
                <w:tcBorders>
                  <w:right w:val="single" w:sz="4" w:space="0" w:color="auto"/>
                </w:tcBorders>
                <w:vAlign w:val="center"/>
              </w:tcPr>
            </w:tcPrChange>
          </w:tcPr>
          <w:p w14:paraId="3D96775D"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sz w:val="24"/>
                <w:szCs w:val="24"/>
              </w:rPr>
              <w:t>Child Punishment</w:t>
            </w:r>
          </w:p>
        </w:tc>
        <w:tc>
          <w:tcPr>
            <w:tcW w:w="1744" w:type="pct"/>
            <w:gridSpan w:val="2"/>
            <w:tcBorders>
              <w:top w:val="nil"/>
              <w:left w:val="nil"/>
              <w:bottom w:val="nil"/>
              <w:right w:val="nil"/>
            </w:tcBorders>
            <w:vAlign w:val="center"/>
            <w:tcPrChange w:id="2480" w:author="Mohammad Nayeem Hasan" w:date="2022-10-05T01:56:00Z">
              <w:tcPr>
                <w:tcW w:w="1201" w:type="pct"/>
                <w:gridSpan w:val="3"/>
                <w:tcBorders>
                  <w:left w:val="single" w:sz="4" w:space="0" w:color="auto"/>
                </w:tcBorders>
                <w:vAlign w:val="center"/>
              </w:tcPr>
            </w:tcPrChange>
          </w:tcPr>
          <w:p w14:paraId="3C5BFB00"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Change w:id="2481" w:author="Mohammad Nayeem Hasan" w:date="2022-10-05T01:56:00Z">
              <w:tcPr>
                <w:tcW w:w="1308" w:type="pct"/>
                <w:gridSpan w:val="4"/>
                <w:tcBorders>
                  <w:left w:val="single" w:sz="4" w:space="0" w:color="auto"/>
                </w:tcBorders>
                <w:vAlign w:val="center"/>
              </w:tcPr>
            </w:tcPrChange>
          </w:tcPr>
          <w:p w14:paraId="2196342D"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14:paraId="0859689E" w14:textId="77777777" w:rsidTr="00854184">
        <w:trPr>
          <w:trHeight w:val="100"/>
          <w:trPrChange w:id="2482" w:author="Mohammad Nayeem Hasan" w:date="2022-10-05T01:56:00Z">
            <w:trPr>
              <w:gridAfter w:val="0"/>
              <w:trHeight w:val="218"/>
            </w:trPr>
          </w:trPrChange>
        </w:trPr>
        <w:tc>
          <w:tcPr>
            <w:tcW w:w="1344" w:type="pct"/>
            <w:tcBorders>
              <w:right w:val="nil"/>
            </w:tcBorders>
            <w:vAlign w:val="center"/>
            <w:tcPrChange w:id="2483" w:author="Mohammad Nayeem Hasan" w:date="2022-10-05T01:56:00Z">
              <w:tcPr>
                <w:tcW w:w="899" w:type="pct"/>
                <w:tcBorders>
                  <w:right w:val="single" w:sz="4" w:space="0" w:color="auto"/>
                </w:tcBorders>
                <w:vAlign w:val="center"/>
              </w:tcPr>
            </w:tcPrChange>
          </w:tcPr>
          <w:p w14:paraId="24B7A23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shd w:val="clear" w:color="auto" w:fill="auto"/>
            <w:vAlign w:val="center"/>
            <w:tcPrChange w:id="2484" w:author="Mohammad Nayeem Hasan" w:date="2022-10-05T01:56:00Z">
              <w:tcPr>
                <w:tcW w:w="618" w:type="pct"/>
                <w:gridSpan w:val="2"/>
                <w:tcBorders>
                  <w:left w:val="single" w:sz="4" w:space="0" w:color="auto"/>
                </w:tcBorders>
                <w:shd w:val="clear" w:color="auto" w:fill="auto"/>
                <w:vAlign w:val="center"/>
              </w:tcPr>
            </w:tcPrChange>
          </w:tcPr>
          <w:p w14:paraId="0EE2AD2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0.70 (0.49-0.99)</w:t>
            </w:r>
          </w:p>
        </w:tc>
        <w:tc>
          <w:tcPr>
            <w:tcW w:w="844" w:type="pct"/>
            <w:tcBorders>
              <w:top w:val="nil"/>
              <w:left w:val="nil"/>
              <w:bottom w:val="nil"/>
              <w:right w:val="nil"/>
            </w:tcBorders>
            <w:shd w:val="clear" w:color="auto" w:fill="auto"/>
            <w:vAlign w:val="center"/>
            <w:tcPrChange w:id="2485" w:author="Mohammad Nayeem Hasan" w:date="2022-10-05T01:56:00Z">
              <w:tcPr>
                <w:tcW w:w="583" w:type="pct"/>
                <w:tcBorders>
                  <w:right w:val="single" w:sz="4" w:space="0" w:color="auto"/>
                </w:tcBorders>
                <w:shd w:val="clear" w:color="auto" w:fill="auto"/>
                <w:vAlign w:val="center"/>
              </w:tcPr>
            </w:tcPrChange>
          </w:tcPr>
          <w:p w14:paraId="291A3805"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0.043</w:t>
            </w:r>
          </w:p>
        </w:tc>
        <w:tc>
          <w:tcPr>
            <w:tcW w:w="920" w:type="pct"/>
            <w:tcBorders>
              <w:left w:val="nil"/>
            </w:tcBorders>
            <w:shd w:val="clear" w:color="auto" w:fill="auto"/>
            <w:vAlign w:val="center"/>
            <w:tcPrChange w:id="2486" w:author="Mohammad Nayeem Hasan" w:date="2022-10-05T01:56:00Z">
              <w:tcPr>
                <w:tcW w:w="631" w:type="pct"/>
                <w:gridSpan w:val="2"/>
                <w:tcBorders>
                  <w:left w:val="single" w:sz="4" w:space="0" w:color="auto"/>
                </w:tcBorders>
                <w:shd w:val="clear" w:color="auto" w:fill="auto"/>
                <w:vAlign w:val="center"/>
              </w:tcPr>
            </w:tcPrChange>
          </w:tcPr>
          <w:p w14:paraId="023BE6FB" w14:textId="142F508B"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2487" w:author="Mohammad Nayeem Hasan" w:date="2022-10-03T02:57:00Z">
              <w:r>
                <w:rPr>
                  <w:rFonts w:ascii="Times New Roman" w:hAnsi="Times New Roman" w:cs="Times New Roman"/>
                  <w:bCs/>
                  <w:sz w:val="24"/>
                  <w:szCs w:val="24"/>
                </w:rPr>
                <w:t>4</w:t>
              </w:r>
            </w:ins>
            <w:del w:id="2488" w:author="Mohammad Nayeem Hasan" w:date="2022-10-03T02:57: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(0.5</w:t>
            </w:r>
            <w:ins w:id="2489" w:author="Mohammad Nayeem Hasan" w:date="2022-10-03T02:58:00Z">
              <w:r>
                <w:rPr>
                  <w:rFonts w:ascii="Times New Roman" w:hAnsi="Times New Roman" w:cs="Times New Roman"/>
                  <w:bCs/>
                  <w:sz w:val="24"/>
                  <w:szCs w:val="24"/>
                </w:rPr>
                <w:t>0</w:t>
              </w:r>
            </w:ins>
            <w:del w:id="2490" w:author="Mohammad Nayeem Hasan" w:date="2022-10-03T02:58:00Z">
              <w:r w:rsidRPr="00093574" w:rsidDel="001F187E">
                <w:rPr>
                  <w:rFonts w:ascii="Times New Roman" w:hAnsi="Times New Roman" w:cs="Times New Roman"/>
                  <w:bCs/>
                  <w:sz w:val="24"/>
                  <w:szCs w:val="24"/>
                </w:rPr>
                <w:delText>2</w:delText>
              </w:r>
            </w:del>
            <w:r w:rsidRPr="00093574">
              <w:rPr>
                <w:rFonts w:ascii="Times New Roman" w:hAnsi="Times New Roman" w:cs="Times New Roman"/>
                <w:bCs/>
                <w:sz w:val="24"/>
                <w:szCs w:val="24"/>
              </w:rPr>
              <w:t>-0.8</w:t>
            </w:r>
            <w:ins w:id="2491" w:author="Mohammad Nayeem Hasan" w:date="2022-10-03T02:58:00Z">
              <w:r>
                <w:rPr>
                  <w:rFonts w:ascii="Times New Roman" w:hAnsi="Times New Roman" w:cs="Times New Roman"/>
                  <w:bCs/>
                  <w:sz w:val="24"/>
                  <w:szCs w:val="24"/>
                </w:rPr>
                <w:t>2</w:t>
              </w:r>
            </w:ins>
            <w:del w:id="2492" w:author="Mohammad Nayeem Hasan" w:date="2022-10-03T02:58: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w:t>
            </w:r>
          </w:p>
        </w:tc>
        <w:tc>
          <w:tcPr>
            <w:tcW w:w="992" w:type="pct"/>
            <w:shd w:val="clear" w:color="auto" w:fill="auto"/>
            <w:vAlign w:val="center"/>
            <w:tcPrChange w:id="2493" w:author="Mohammad Nayeem Hasan" w:date="2022-10-05T01:56:00Z">
              <w:tcPr>
                <w:tcW w:w="677" w:type="pct"/>
                <w:gridSpan w:val="2"/>
                <w:shd w:val="clear" w:color="auto" w:fill="auto"/>
                <w:vAlign w:val="center"/>
              </w:tcPr>
            </w:tcPrChange>
          </w:tcPr>
          <w:p w14:paraId="4F18E015" w14:textId="0BBC84C6"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494" w:author="Mohammad Nayeem Hasan" w:date="2022-10-03T02:58: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w:t>
            </w:r>
            <w:ins w:id="2495" w:author="Mohammad Nayeem Hasan" w:date="2022-10-03T02:58:00Z">
              <w:r>
                <w:rPr>
                  <w:rFonts w:ascii="Times New Roman" w:hAnsi="Times New Roman" w:cs="Times New Roman"/>
                  <w:bCs/>
                  <w:sz w:val="24"/>
                  <w:szCs w:val="24"/>
                </w:rPr>
                <w:t>1</w:t>
              </w:r>
            </w:ins>
            <w:del w:id="2496" w:author="Mohammad Nayeem Hasan" w:date="2022-10-03T02:58:00Z">
              <w:r w:rsidRPr="00093574" w:rsidDel="001F187E">
                <w:rPr>
                  <w:rFonts w:ascii="Times New Roman" w:hAnsi="Times New Roman" w:cs="Times New Roman"/>
                  <w:bCs/>
                  <w:sz w:val="24"/>
                  <w:szCs w:val="24"/>
                </w:rPr>
                <w:delText>5</w:delText>
              </w:r>
            </w:del>
          </w:p>
        </w:tc>
      </w:tr>
      <w:tr w:rsidR="00854184" w:rsidRPr="00093574" w14:paraId="66E2524E" w14:textId="77777777" w:rsidTr="00854184">
        <w:trPr>
          <w:trHeight w:val="218"/>
          <w:trPrChange w:id="2497" w:author="Mohammad Nayeem Hasan" w:date="2022-10-05T01:56:00Z">
            <w:trPr>
              <w:gridAfter w:val="0"/>
              <w:trHeight w:val="218"/>
            </w:trPr>
          </w:trPrChange>
        </w:trPr>
        <w:tc>
          <w:tcPr>
            <w:tcW w:w="1344" w:type="pct"/>
            <w:tcBorders>
              <w:right w:val="nil"/>
            </w:tcBorders>
            <w:vAlign w:val="center"/>
            <w:tcPrChange w:id="2498" w:author="Mohammad Nayeem Hasan" w:date="2022-10-05T01:56:00Z">
              <w:tcPr>
                <w:tcW w:w="899" w:type="pct"/>
                <w:tcBorders>
                  <w:right w:val="single" w:sz="4" w:space="0" w:color="auto"/>
                </w:tcBorders>
                <w:vAlign w:val="center"/>
              </w:tcPr>
            </w:tcPrChange>
          </w:tcPr>
          <w:p w14:paraId="690F177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single" w:sz="4" w:space="0" w:color="auto"/>
              <w:right w:val="nil"/>
            </w:tcBorders>
            <w:shd w:val="clear" w:color="auto" w:fill="auto"/>
            <w:vAlign w:val="center"/>
            <w:tcPrChange w:id="2499" w:author="Mohammad Nayeem Hasan" w:date="2022-10-05T01:56:00Z">
              <w:tcPr>
                <w:tcW w:w="618" w:type="pct"/>
                <w:gridSpan w:val="2"/>
                <w:tcBorders>
                  <w:left w:val="single" w:sz="4" w:space="0" w:color="auto"/>
                </w:tcBorders>
                <w:shd w:val="clear" w:color="auto" w:fill="auto"/>
                <w:vAlign w:val="center"/>
              </w:tcPr>
            </w:tcPrChange>
          </w:tcPr>
          <w:p w14:paraId="6EDF58E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single" w:sz="4" w:space="0" w:color="auto"/>
              <w:right w:val="nil"/>
            </w:tcBorders>
            <w:shd w:val="clear" w:color="auto" w:fill="auto"/>
            <w:vAlign w:val="center"/>
            <w:tcPrChange w:id="2500" w:author="Mohammad Nayeem Hasan" w:date="2022-10-05T01:56:00Z">
              <w:tcPr>
                <w:tcW w:w="583" w:type="pct"/>
                <w:tcBorders>
                  <w:right w:val="single" w:sz="4" w:space="0" w:color="auto"/>
                </w:tcBorders>
                <w:shd w:val="clear" w:color="auto" w:fill="auto"/>
                <w:vAlign w:val="center"/>
              </w:tcPr>
            </w:tcPrChange>
          </w:tcPr>
          <w:p w14:paraId="0963B70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shd w:val="clear" w:color="auto" w:fill="auto"/>
            <w:vAlign w:val="center"/>
            <w:tcPrChange w:id="2501" w:author="Mohammad Nayeem Hasan" w:date="2022-10-05T01:56:00Z">
              <w:tcPr>
                <w:tcW w:w="631" w:type="pct"/>
                <w:gridSpan w:val="2"/>
                <w:tcBorders>
                  <w:left w:val="single" w:sz="4" w:space="0" w:color="auto"/>
                </w:tcBorders>
                <w:shd w:val="clear" w:color="auto" w:fill="auto"/>
                <w:vAlign w:val="center"/>
              </w:tcPr>
            </w:tcPrChange>
          </w:tcPr>
          <w:p w14:paraId="55ADD9F6"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shd w:val="clear" w:color="auto" w:fill="auto"/>
            <w:vAlign w:val="center"/>
            <w:tcPrChange w:id="2502" w:author="Mohammad Nayeem Hasan" w:date="2022-10-05T01:56:00Z">
              <w:tcPr>
                <w:tcW w:w="677" w:type="pct"/>
                <w:gridSpan w:val="2"/>
                <w:shd w:val="clear" w:color="auto" w:fill="auto"/>
                <w:vAlign w:val="center"/>
              </w:tcPr>
            </w:tcPrChange>
          </w:tcPr>
          <w:p w14:paraId="098FA60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bl>
    <w:p w14:paraId="2C1771EE" w14:textId="6C57AC0D" w:rsidR="004928B2" w:rsidRPr="00093574" w:rsidRDefault="004928B2" w:rsidP="003C3EE7">
      <w:pPr>
        <w:pBdr>
          <w:top w:val="nil"/>
          <w:left w:val="nil"/>
          <w:bottom w:val="nil"/>
          <w:right w:val="nil"/>
          <w:between w:val="nil"/>
        </w:pBdr>
        <w:spacing w:line="240" w:lineRule="auto"/>
        <w:rPr>
          <w:rFonts w:ascii="Times New Roman" w:hAnsi="Times New Roman" w:cs="Times New Roman"/>
          <w:b/>
          <w:bCs/>
          <w:sz w:val="24"/>
          <w:szCs w:val="24"/>
        </w:rPr>
      </w:pPr>
    </w:p>
    <w:p w14:paraId="7A7064F5" w14:textId="44DDFD1F" w:rsidR="004928B2" w:rsidRPr="00093574" w:rsidDel="00C337BF" w:rsidRDefault="004928B2" w:rsidP="003C3EE7">
      <w:pPr>
        <w:pBdr>
          <w:top w:val="nil"/>
          <w:left w:val="nil"/>
          <w:bottom w:val="nil"/>
          <w:right w:val="nil"/>
          <w:between w:val="nil"/>
        </w:pBdr>
        <w:spacing w:line="240" w:lineRule="auto"/>
        <w:rPr>
          <w:del w:id="2503" w:author="Mohammad Nayeem Hasan" w:date="2022-10-05T02:07:00Z"/>
          <w:rFonts w:ascii="Times New Roman" w:hAnsi="Times New Roman" w:cs="Times New Roman"/>
          <w:b/>
          <w:bCs/>
          <w:sz w:val="24"/>
          <w:szCs w:val="24"/>
        </w:rPr>
      </w:pPr>
    </w:p>
    <w:p w14:paraId="13445A51" w14:textId="60EBADF9" w:rsidR="004928B2" w:rsidDel="00C337BF" w:rsidRDefault="004928B2">
      <w:pPr>
        <w:widowControl w:val="0"/>
        <w:autoSpaceDE w:val="0"/>
        <w:autoSpaceDN w:val="0"/>
        <w:adjustRightInd w:val="0"/>
        <w:spacing w:line="240" w:lineRule="auto"/>
        <w:ind w:left="480" w:hanging="480"/>
        <w:rPr>
          <w:del w:id="2504" w:author="Mohammad Nayeem Hasan" w:date="2022-10-05T02:07:00Z"/>
          <w:rFonts w:ascii="Times New Roman" w:hAnsi="Times New Roman" w:cs="Times New Roman"/>
          <w:b/>
          <w:bCs/>
          <w:sz w:val="24"/>
          <w:szCs w:val="24"/>
        </w:rPr>
      </w:pPr>
    </w:p>
    <w:p w14:paraId="127B248E" w14:textId="193621B9" w:rsidR="005F6417" w:rsidDel="00C337BF" w:rsidRDefault="005F6417">
      <w:pPr>
        <w:widowControl w:val="0"/>
        <w:autoSpaceDE w:val="0"/>
        <w:autoSpaceDN w:val="0"/>
        <w:adjustRightInd w:val="0"/>
        <w:spacing w:line="240" w:lineRule="auto"/>
        <w:ind w:left="480" w:hanging="480"/>
        <w:rPr>
          <w:del w:id="2505" w:author="Mohammad Nayeem Hasan" w:date="2022-10-05T02:07:00Z"/>
          <w:rFonts w:ascii="Times New Roman" w:hAnsi="Times New Roman" w:cs="Times New Roman"/>
          <w:b/>
          <w:bCs/>
          <w:sz w:val="24"/>
          <w:szCs w:val="24"/>
        </w:rPr>
      </w:pPr>
    </w:p>
    <w:p w14:paraId="4CB86A48" w14:textId="59D22F36" w:rsidR="005F6417" w:rsidDel="00C337BF" w:rsidRDefault="005F6417">
      <w:pPr>
        <w:widowControl w:val="0"/>
        <w:autoSpaceDE w:val="0"/>
        <w:autoSpaceDN w:val="0"/>
        <w:adjustRightInd w:val="0"/>
        <w:spacing w:line="240" w:lineRule="auto"/>
        <w:ind w:left="480" w:hanging="480"/>
        <w:rPr>
          <w:del w:id="2506" w:author="Mohammad Nayeem Hasan" w:date="2022-10-05T02:07:00Z"/>
          <w:rFonts w:ascii="Times New Roman" w:hAnsi="Times New Roman" w:cs="Times New Roman"/>
          <w:b/>
          <w:bCs/>
          <w:sz w:val="24"/>
          <w:szCs w:val="24"/>
        </w:rPr>
      </w:pPr>
    </w:p>
    <w:p w14:paraId="6F6A0966" w14:textId="51F785A4" w:rsidR="005F6417" w:rsidDel="00C337BF" w:rsidRDefault="005F6417">
      <w:pPr>
        <w:widowControl w:val="0"/>
        <w:autoSpaceDE w:val="0"/>
        <w:autoSpaceDN w:val="0"/>
        <w:adjustRightInd w:val="0"/>
        <w:spacing w:line="240" w:lineRule="auto"/>
        <w:ind w:left="480" w:hanging="480"/>
        <w:rPr>
          <w:del w:id="2507" w:author="Mohammad Nayeem Hasan" w:date="2022-10-05T02:07:00Z"/>
          <w:rFonts w:ascii="Times New Roman" w:hAnsi="Times New Roman" w:cs="Times New Roman"/>
          <w:b/>
          <w:bCs/>
          <w:sz w:val="24"/>
          <w:szCs w:val="24"/>
        </w:rPr>
      </w:pPr>
    </w:p>
    <w:p w14:paraId="1FCEBA86" w14:textId="58D66744" w:rsidR="005F6417" w:rsidDel="00C337BF" w:rsidRDefault="005F6417">
      <w:pPr>
        <w:widowControl w:val="0"/>
        <w:autoSpaceDE w:val="0"/>
        <w:autoSpaceDN w:val="0"/>
        <w:adjustRightInd w:val="0"/>
        <w:spacing w:line="240" w:lineRule="auto"/>
        <w:ind w:left="480" w:hanging="480"/>
        <w:rPr>
          <w:del w:id="2508" w:author="Mohammad Nayeem Hasan" w:date="2022-10-05T02:07:00Z"/>
          <w:rFonts w:ascii="Times New Roman" w:hAnsi="Times New Roman" w:cs="Times New Roman"/>
          <w:b/>
          <w:bCs/>
          <w:sz w:val="24"/>
          <w:szCs w:val="24"/>
        </w:rPr>
      </w:pPr>
    </w:p>
    <w:p w14:paraId="34448B92" w14:textId="44AB4125" w:rsidR="005F6417" w:rsidDel="00C337BF" w:rsidRDefault="005F6417">
      <w:pPr>
        <w:widowControl w:val="0"/>
        <w:autoSpaceDE w:val="0"/>
        <w:autoSpaceDN w:val="0"/>
        <w:adjustRightInd w:val="0"/>
        <w:spacing w:line="240" w:lineRule="auto"/>
        <w:ind w:left="480" w:hanging="480"/>
        <w:rPr>
          <w:del w:id="2509" w:author="Mohammad Nayeem Hasan" w:date="2022-10-05T02:07:00Z"/>
          <w:rFonts w:ascii="Times New Roman" w:hAnsi="Times New Roman" w:cs="Times New Roman"/>
          <w:b/>
          <w:bCs/>
          <w:sz w:val="24"/>
          <w:szCs w:val="24"/>
        </w:rPr>
      </w:pPr>
    </w:p>
    <w:p w14:paraId="78EF11DD" w14:textId="068D3AEF" w:rsidR="005F6417" w:rsidDel="00C337BF" w:rsidRDefault="005F6417">
      <w:pPr>
        <w:widowControl w:val="0"/>
        <w:autoSpaceDE w:val="0"/>
        <w:autoSpaceDN w:val="0"/>
        <w:adjustRightInd w:val="0"/>
        <w:spacing w:line="240" w:lineRule="auto"/>
        <w:ind w:left="480" w:hanging="480"/>
        <w:rPr>
          <w:del w:id="2510" w:author="Mohammad Nayeem Hasan" w:date="2022-10-05T02:07:00Z"/>
          <w:rFonts w:ascii="Times New Roman" w:hAnsi="Times New Roman" w:cs="Times New Roman"/>
          <w:b/>
          <w:bCs/>
          <w:sz w:val="24"/>
          <w:szCs w:val="24"/>
        </w:rPr>
      </w:pPr>
    </w:p>
    <w:p w14:paraId="731A88CF" w14:textId="5BFF70EC" w:rsidR="005F6417" w:rsidRDefault="005F6417">
      <w:pPr>
        <w:widowControl w:val="0"/>
        <w:autoSpaceDE w:val="0"/>
        <w:autoSpaceDN w:val="0"/>
        <w:adjustRightInd w:val="0"/>
        <w:spacing w:line="240" w:lineRule="auto"/>
        <w:rPr>
          <w:rFonts w:ascii="Times New Roman" w:hAnsi="Times New Roman" w:cs="Times New Roman"/>
          <w:b/>
          <w:bCs/>
          <w:sz w:val="24"/>
          <w:szCs w:val="24"/>
        </w:rPr>
        <w:pPrChange w:id="2511" w:author="Mohammad Nayeem Hasan" w:date="2022-10-05T02:07:00Z">
          <w:pPr>
            <w:widowControl w:val="0"/>
            <w:autoSpaceDE w:val="0"/>
            <w:autoSpaceDN w:val="0"/>
            <w:adjustRightInd w:val="0"/>
            <w:spacing w:line="240" w:lineRule="auto"/>
            <w:ind w:left="480" w:hanging="480"/>
          </w:pPr>
        </w:pPrChange>
      </w:pPr>
    </w:p>
    <w:p w14:paraId="719BF429" w14:textId="06F2AE5A"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7176413" w14:textId="4766FB47"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54C2AC7B" w14:textId="4B5FD4C8"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3672DE4A" w14:textId="6FC68A5B"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EB6BE38" w14:textId="7FBB21CD" w:rsidR="005F6417" w:rsidDel="00C337BF" w:rsidRDefault="005F6417">
      <w:pPr>
        <w:widowControl w:val="0"/>
        <w:autoSpaceDE w:val="0"/>
        <w:autoSpaceDN w:val="0"/>
        <w:adjustRightInd w:val="0"/>
        <w:spacing w:line="240" w:lineRule="auto"/>
        <w:ind w:left="480" w:hanging="480"/>
        <w:rPr>
          <w:del w:id="2512" w:author="Mohammad Nayeem Hasan" w:date="2022-10-05T02:07:00Z"/>
          <w:rFonts w:ascii="Times New Roman" w:hAnsi="Times New Roman" w:cs="Times New Roman"/>
          <w:b/>
          <w:bCs/>
          <w:sz w:val="24"/>
          <w:szCs w:val="24"/>
        </w:rPr>
      </w:pPr>
    </w:p>
    <w:p w14:paraId="711CE3A0" w14:textId="490CAE7B" w:rsidR="005F6417" w:rsidDel="00C337BF" w:rsidRDefault="005F6417">
      <w:pPr>
        <w:widowControl w:val="0"/>
        <w:autoSpaceDE w:val="0"/>
        <w:autoSpaceDN w:val="0"/>
        <w:adjustRightInd w:val="0"/>
        <w:spacing w:line="240" w:lineRule="auto"/>
        <w:ind w:left="480" w:hanging="480"/>
        <w:rPr>
          <w:del w:id="2513" w:author="Mohammad Nayeem Hasan" w:date="2022-10-05T02:07:00Z"/>
          <w:rFonts w:ascii="Times New Roman" w:hAnsi="Times New Roman" w:cs="Times New Roman"/>
          <w:b/>
          <w:bCs/>
          <w:sz w:val="24"/>
          <w:szCs w:val="24"/>
        </w:rPr>
      </w:pPr>
    </w:p>
    <w:p w14:paraId="73068AFD" w14:textId="068E8C03" w:rsidR="005F6417" w:rsidDel="00C337BF" w:rsidRDefault="005F6417">
      <w:pPr>
        <w:widowControl w:val="0"/>
        <w:autoSpaceDE w:val="0"/>
        <w:autoSpaceDN w:val="0"/>
        <w:adjustRightInd w:val="0"/>
        <w:spacing w:line="240" w:lineRule="auto"/>
        <w:ind w:left="480" w:hanging="480"/>
        <w:rPr>
          <w:del w:id="2514" w:author="Mohammad Nayeem Hasan" w:date="2022-10-05T02:07:00Z"/>
          <w:rFonts w:ascii="Times New Roman" w:hAnsi="Times New Roman" w:cs="Times New Roman"/>
          <w:b/>
          <w:bCs/>
          <w:sz w:val="24"/>
          <w:szCs w:val="24"/>
        </w:rPr>
      </w:pPr>
    </w:p>
    <w:p w14:paraId="20D2BA04" w14:textId="259E1513" w:rsidR="005F6417" w:rsidDel="00C337BF" w:rsidRDefault="005F6417">
      <w:pPr>
        <w:widowControl w:val="0"/>
        <w:autoSpaceDE w:val="0"/>
        <w:autoSpaceDN w:val="0"/>
        <w:adjustRightInd w:val="0"/>
        <w:spacing w:line="240" w:lineRule="auto"/>
        <w:ind w:left="480" w:hanging="480"/>
        <w:rPr>
          <w:del w:id="2515" w:author="Mohammad Nayeem Hasan" w:date="2022-10-05T02:07:00Z"/>
          <w:rFonts w:ascii="Times New Roman" w:hAnsi="Times New Roman" w:cs="Times New Roman"/>
          <w:b/>
          <w:bCs/>
          <w:sz w:val="24"/>
          <w:szCs w:val="24"/>
        </w:rPr>
      </w:pPr>
    </w:p>
    <w:p w14:paraId="07DF38F4" w14:textId="3C9B4668" w:rsidR="005F6417" w:rsidDel="00C337BF" w:rsidRDefault="005F6417">
      <w:pPr>
        <w:widowControl w:val="0"/>
        <w:autoSpaceDE w:val="0"/>
        <w:autoSpaceDN w:val="0"/>
        <w:adjustRightInd w:val="0"/>
        <w:spacing w:line="240" w:lineRule="auto"/>
        <w:ind w:left="480" w:hanging="480"/>
        <w:rPr>
          <w:del w:id="2516" w:author="Mohammad Nayeem Hasan" w:date="2022-10-05T02:07:00Z"/>
          <w:rFonts w:ascii="Times New Roman" w:hAnsi="Times New Roman" w:cs="Times New Roman"/>
          <w:b/>
          <w:bCs/>
          <w:sz w:val="24"/>
          <w:szCs w:val="24"/>
        </w:rPr>
      </w:pPr>
    </w:p>
    <w:p w14:paraId="10BDC4A6" w14:textId="2BE8C8B8" w:rsidR="005F6417" w:rsidDel="00C337BF" w:rsidRDefault="005F6417">
      <w:pPr>
        <w:widowControl w:val="0"/>
        <w:autoSpaceDE w:val="0"/>
        <w:autoSpaceDN w:val="0"/>
        <w:adjustRightInd w:val="0"/>
        <w:spacing w:line="240" w:lineRule="auto"/>
        <w:ind w:left="480" w:hanging="480"/>
        <w:rPr>
          <w:del w:id="2517" w:author="Mohammad Nayeem Hasan" w:date="2022-10-05T02:07:00Z"/>
          <w:rFonts w:ascii="Times New Roman" w:hAnsi="Times New Roman" w:cs="Times New Roman"/>
          <w:b/>
          <w:bCs/>
          <w:sz w:val="24"/>
          <w:szCs w:val="24"/>
        </w:rPr>
      </w:pPr>
    </w:p>
    <w:p w14:paraId="06FFADB4" w14:textId="19B77875" w:rsidR="005F6417" w:rsidDel="00E2388D" w:rsidRDefault="005F6417">
      <w:pPr>
        <w:widowControl w:val="0"/>
        <w:autoSpaceDE w:val="0"/>
        <w:autoSpaceDN w:val="0"/>
        <w:adjustRightInd w:val="0"/>
        <w:spacing w:line="240" w:lineRule="auto"/>
        <w:ind w:left="480" w:hanging="480"/>
        <w:rPr>
          <w:del w:id="2518" w:author="Mohammad Nayeem Hasan" w:date="2022-10-03T19:05:00Z"/>
          <w:rFonts w:ascii="Times New Roman" w:hAnsi="Times New Roman" w:cs="Times New Roman"/>
          <w:b/>
          <w:bCs/>
          <w:sz w:val="24"/>
          <w:szCs w:val="24"/>
        </w:rPr>
      </w:pPr>
    </w:p>
    <w:p w14:paraId="2E94DE79" w14:textId="202783C1" w:rsidR="005F6417" w:rsidDel="00E2388D" w:rsidRDefault="005F6417">
      <w:pPr>
        <w:widowControl w:val="0"/>
        <w:autoSpaceDE w:val="0"/>
        <w:autoSpaceDN w:val="0"/>
        <w:adjustRightInd w:val="0"/>
        <w:spacing w:line="240" w:lineRule="auto"/>
        <w:ind w:left="480" w:hanging="480"/>
        <w:rPr>
          <w:del w:id="2519" w:author="Mohammad Nayeem Hasan" w:date="2022-10-03T19:05:00Z"/>
          <w:rFonts w:ascii="Times New Roman" w:hAnsi="Times New Roman" w:cs="Times New Roman"/>
          <w:b/>
          <w:bCs/>
          <w:sz w:val="24"/>
          <w:szCs w:val="24"/>
        </w:rPr>
      </w:pPr>
    </w:p>
    <w:p w14:paraId="26F634A5" w14:textId="763AED47" w:rsidR="005F6417" w:rsidRPr="00FA2BD5" w:rsidRDefault="005F6417">
      <w:pPr>
        <w:widowControl w:val="0"/>
        <w:autoSpaceDE w:val="0"/>
        <w:autoSpaceDN w:val="0"/>
        <w:adjustRightInd w:val="0"/>
        <w:spacing w:line="240" w:lineRule="auto"/>
        <w:rPr>
          <w:rFonts w:ascii="Times New Roman" w:hAnsi="Times New Roman" w:cs="Times New Roman"/>
          <w:b/>
          <w:bCs/>
          <w:sz w:val="24"/>
          <w:szCs w:val="24"/>
        </w:rPr>
        <w:pPrChange w:id="2520" w:author="Mohammad Nayeem Hasan" w:date="2022-10-03T19:05:00Z">
          <w:pPr>
            <w:widowControl w:val="0"/>
            <w:autoSpaceDE w:val="0"/>
            <w:autoSpaceDN w:val="0"/>
            <w:adjustRightInd w:val="0"/>
            <w:spacing w:line="240" w:lineRule="auto"/>
            <w:ind w:left="480" w:hanging="480"/>
          </w:pPr>
        </w:pPrChange>
      </w:pPr>
    </w:p>
    <w:sectPr w:rsidR="005F6417" w:rsidRPr="00FA2BD5" w:rsidSect="00687643">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5" w:author="MJU" w:date="2022-04-08T02:22:00Z" w:initials="MJU">
    <w:p w14:paraId="69D5A97B" w14:textId="14A489E0" w:rsidR="007A41F6" w:rsidRDefault="007A41F6">
      <w:pPr>
        <w:pStyle w:val="CommentText"/>
      </w:pPr>
      <w:r>
        <w:rPr>
          <w:rStyle w:val="CommentReference"/>
        </w:rPr>
        <w:annotationRef/>
      </w:r>
      <w:r>
        <w:t>Add ref here. That means we can add the ref (added 23). And no need to add explanation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D5A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A775" w16cex:dateUtc="2022-04-08T0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D5A97B" w16cid:durableId="25FAA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C40BA" w14:textId="77777777" w:rsidR="00FC119F" w:rsidRDefault="00FC119F" w:rsidP="00F93A32">
      <w:pPr>
        <w:spacing w:after="0" w:line="240" w:lineRule="auto"/>
      </w:pPr>
      <w:r>
        <w:separator/>
      </w:r>
    </w:p>
  </w:endnote>
  <w:endnote w:type="continuationSeparator" w:id="0">
    <w:p w14:paraId="05472B48" w14:textId="77777777" w:rsidR="00FC119F" w:rsidRDefault="00FC119F"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EE6C" w14:textId="1CA3689C" w:rsidR="00AE6D19" w:rsidRDefault="00AE6D19">
    <w:pPr>
      <w:pStyle w:val="Footer"/>
      <w:rPr>
        <w:ins w:id="493" w:author="Md. Rashed Babu" w:date="2022-09-12T23:31:00Z"/>
      </w:rPr>
      <w:pPrChange w:id="494" w:author="Md. Rashed Babu" w:date="2022-09-12T23:32:00Z">
        <w:pPr>
          <w:pStyle w:val="Footer"/>
          <w:jc w:val="center"/>
        </w:pPr>
      </w:pPrChange>
    </w:pPr>
  </w:p>
  <w:p w14:paraId="5F973521" w14:textId="77777777" w:rsidR="005F6417" w:rsidRDefault="005F6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95501"/>
      <w:docPartObj>
        <w:docPartGallery w:val="Page Numbers (Bottom of Page)"/>
        <w:docPartUnique/>
      </w:docPartObj>
    </w:sdtPr>
    <w:sdtContent>
      <w:p w14:paraId="60323CE6" w14:textId="6531807E" w:rsidR="005F6417" w:rsidRDefault="005F6417">
        <w:pPr>
          <w:pStyle w:val="Footer"/>
          <w:jc w:val="right"/>
        </w:pPr>
        <w:r>
          <w:fldChar w:fldCharType="begin"/>
        </w:r>
        <w:r>
          <w:instrText>PAGE   \* MERGEFORMAT</w:instrText>
        </w:r>
        <w:r>
          <w:fldChar w:fldCharType="separate"/>
        </w:r>
        <w:r w:rsidRPr="00681375">
          <w:rPr>
            <w:noProof/>
            <w:lang w:val="da-DK"/>
          </w:rPr>
          <w:t>38</w:t>
        </w:r>
        <w:r>
          <w:fldChar w:fldCharType="end"/>
        </w:r>
      </w:p>
    </w:sdtContent>
  </w:sdt>
  <w:p w14:paraId="2E18C147" w14:textId="77777777" w:rsidR="005F6417" w:rsidRDefault="005F6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6B0A" w14:textId="77777777" w:rsidR="00FC119F" w:rsidRDefault="00FC119F" w:rsidP="00F93A32">
      <w:pPr>
        <w:spacing w:after="0" w:line="240" w:lineRule="auto"/>
      </w:pPr>
      <w:r>
        <w:separator/>
      </w:r>
    </w:p>
  </w:footnote>
  <w:footnote w:type="continuationSeparator" w:id="0">
    <w:p w14:paraId="2D5232B0" w14:textId="77777777" w:rsidR="00FC119F" w:rsidRDefault="00FC119F" w:rsidP="00F93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26271"/>
      <w:docPartObj>
        <w:docPartGallery w:val="Page Numbers (Top of Page)"/>
        <w:docPartUnique/>
      </w:docPartObj>
    </w:sdtPr>
    <w:sdtEndPr>
      <w:rPr>
        <w:noProof/>
      </w:rPr>
    </w:sdtEndPr>
    <w:sdtContent>
      <w:p w14:paraId="673E46CB" w14:textId="32476B89" w:rsidR="005F6417" w:rsidRDefault="005F6417">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1B45759" w14:textId="07289540" w:rsidR="005F6417" w:rsidRDefault="005F6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31253C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8F41A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2A6CE1"/>
    <w:multiLevelType w:val="multilevel"/>
    <w:tmpl w:val="6862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110BB"/>
    <w:multiLevelType w:val="hybridMultilevel"/>
    <w:tmpl w:val="EFA41D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86D62AA"/>
    <w:multiLevelType w:val="multilevel"/>
    <w:tmpl w:val="B67A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500573">
    <w:abstractNumId w:val="6"/>
  </w:num>
  <w:num w:numId="2" w16cid:durableId="2134053313">
    <w:abstractNumId w:val="4"/>
  </w:num>
  <w:num w:numId="3" w16cid:durableId="1479304322">
    <w:abstractNumId w:val="1"/>
  </w:num>
  <w:num w:numId="4" w16cid:durableId="2444018">
    <w:abstractNumId w:val="0"/>
  </w:num>
  <w:num w:numId="5" w16cid:durableId="1678187122">
    <w:abstractNumId w:val="5"/>
  </w:num>
  <w:num w:numId="6" w16cid:durableId="1231771599">
    <w:abstractNumId w:val="2"/>
  </w:num>
  <w:num w:numId="7" w16cid:durableId="9485818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None" w15:userId="Mohammad Nayeem Hasan"/>
  </w15:person>
  <w15:person w15:author="Md. Rashed Babu">
    <w15:presenceInfo w15:providerId="AD" w15:userId="S::rashed25@student.sust.edu::13e9863e-ff6d-432d-b5c8-253a4d424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9"/>
    <w:rsid w:val="00000B9C"/>
    <w:rsid w:val="00005C78"/>
    <w:rsid w:val="000066B5"/>
    <w:rsid w:val="00007120"/>
    <w:rsid w:val="00012E05"/>
    <w:rsid w:val="000138D6"/>
    <w:rsid w:val="00022AD8"/>
    <w:rsid w:val="000233EE"/>
    <w:rsid w:val="00023AD7"/>
    <w:rsid w:val="0002514F"/>
    <w:rsid w:val="000269A0"/>
    <w:rsid w:val="00030492"/>
    <w:rsid w:val="00030673"/>
    <w:rsid w:val="00030A66"/>
    <w:rsid w:val="000375E5"/>
    <w:rsid w:val="00037E09"/>
    <w:rsid w:val="00041C97"/>
    <w:rsid w:val="00041D4F"/>
    <w:rsid w:val="0004396A"/>
    <w:rsid w:val="00043C0A"/>
    <w:rsid w:val="000464DF"/>
    <w:rsid w:val="00051504"/>
    <w:rsid w:val="00051C9A"/>
    <w:rsid w:val="00053AA8"/>
    <w:rsid w:val="0005424A"/>
    <w:rsid w:val="00057497"/>
    <w:rsid w:val="0006130D"/>
    <w:rsid w:val="00063EB8"/>
    <w:rsid w:val="00066D4C"/>
    <w:rsid w:val="0006709F"/>
    <w:rsid w:val="00067EAE"/>
    <w:rsid w:val="00070D90"/>
    <w:rsid w:val="00071592"/>
    <w:rsid w:val="0007220B"/>
    <w:rsid w:val="0007222B"/>
    <w:rsid w:val="00073D97"/>
    <w:rsid w:val="00074372"/>
    <w:rsid w:val="00075BCA"/>
    <w:rsid w:val="00075E76"/>
    <w:rsid w:val="0008018B"/>
    <w:rsid w:val="00081722"/>
    <w:rsid w:val="00083CCA"/>
    <w:rsid w:val="00086001"/>
    <w:rsid w:val="00086015"/>
    <w:rsid w:val="0009034D"/>
    <w:rsid w:val="00090B84"/>
    <w:rsid w:val="00090B88"/>
    <w:rsid w:val="0009280A"/>
    <w:rsid w:val="00092DAC"/>
    <w:rsid w:val="00093221"/>
    <w:rsid w:val="00093574"/>
    <w:rsid w:val="00093D07"/>
    <w:rsid w:val="00094687"/>
    <w:rsid w:val="000957FD"/>
    <w:rsid w:val="000969D3"/>
    <w:rsid w:val="00097011"/>
    <w:rsid w:val="0009717D"/>
    <w:rsid w:val="000978B9"/>
    <w:rsid w:val="000A0295"/>
    <w:rsid w:val="000A0F14"/>
    <w:rsid w:val="000A10DA"/>
    <w:rsid w:val="000A2284"/>
    <w:rsid w:val="000A26FE"/>
    <w:rsid w:val="000A3D66"/>
    <w:rsid w:val="000A553B"/>
    <w:rsid w:val="000A5AA6"/>
    <w:rsid w:val="000B291C"/>
    <w:rsid w:val="000B3015"/>
    <w:rsid w:val="000B4981"/>
    <w:rsid w:val="000B5972"/>
    <w:rsid w:val="000C0FC5"/>
    <w:rsid w:val="000C1F4E"/>
    <w:rsid w:val="000C3D7C"/>
    <w:rsid w:val="000C5F17"/>
    <w:rsid w:val="000C701C"/>
    <w:rsid w:val="000D03C1"/>
    <w:rsid w:val="000D1378"/>
    <w:rsid w:val="000D226F"/>
    <w:rsid w:val="000D2417"/>
    <w:rsid w:val="000D2883"/>
    <w:rsid w:val="000D296D"/>
    <w:rsid w:val="000D531B"/>
    <w:rsid w:val="000D5BDD"/>
    <w:rsid w:val="000D601E"/>
    <w:rsid w:val="000D71A5"/>
    <w:rsid w:val="000E1C50"/>
    <w:rsid w:val="000E26E0"/>
    <w:rsid w:val="000E4392"/>
    <w:rsid w:val="000E43D1"/>
    <w:rsid w:val="000E51F5"/>
    <w:rsid w:val="000E61CF"/>
    <w:rsid w:val="000E70A8"/>
    <w:rsid w:val="000F1722"/>
    <w:rsid w:val="000F301F"/>
    <w:rsid w:val="000F439E"/>
    <w:rsid w:val="000F5A38"/>
    <w:rsid w:val="000F62AA"/>
    <w:rsid w:val="000F72DF"/>
    <w:rsid w:val="00103135"/>
    <w:rsid w:val="0010322E"/>
    <w:rsid w:val="00104093"/>
    <w:rsid w:val="001042E8"/>
    <w:rsid w:val="00105D58"/>
    <w:rsid w:val="00110264"/>
    <w:rsid w:val="001118D3"/>
    <w:rsid w:val="00112802"/>
    <w:rsid w:val="00113833"/>
    <w:rsid w:val="0011638B"/>
    <w:rsid w:val="00121C68"/>
    <w:rsid w:val="00123039"/>
    <w:rsid w:val="0012438A"/>
    <w:rsid w:val="001244AF"/>
    <w:rsid w:val="00124AD2"/>
    <w:rsid w:val="00126AC3"/>
    <w:rsid w:val="001326B5"/>
    <w:rsid w:val="00132FAD"/>
    <w:rsid w:val="00135946"/>
    <w:rsid w:val="001416B0"/>
    <w:rsid w:val="00142F99"/>
    <w:rsid w:val="00143133"/>
    <w:rsid w:val="00143D53"/>
    <w:rsid w:val="00144306"/>
    <w:rsid w:val="00144851"/>
    <w:rsid w:val="00144CEC"/>
    <w:rsid w:val="00147D15"/>
    <w:rsid w:val="0015199B"/>
    <w:rsid w:val="00154E9F"/>
    <w:rsid w:val="001552BD"/>
    <w:rsid w:val="00156867"/>
    <w:rsid w:val="00157646"/>
    <w:rsid w:val="00157D74"/>
    <w:rsid w:val="00160FD6"/>
    <w:rsid w:val="00161DA4"/>
    <w:rsid w:val="0016202C"/>
    <w:rsid w:val="001622B4"/>
    <w:rsid w:val="0016432E"/>
    <w:rsid w:val="00165CCF"/>
    <w:rsid w:val="00167CC7"/>
    <w:rsid w:val="00170AB9"/>
    <w:rsid w:val="0017123F"/>
    <w:rsid w:val="00173389"/>
    <w:rsid w:val="001742F2"/>
    <w:rsid w:val="00174821"/>
    <w:rsid w:val="00174A7C"/>
    <w:rsid w:val="00174E26"/>
    <w:rsid w:val="001768AF"/>
    <w:rsid w:val="00177F0F"/>
    <w:rsid w:val="00181AE5"/>
    <w:rsid w:val="00182315"/>
    <w:rsid w:val="001831D4"/>
    <w:rsid w:val="001841FC"/>
    <w:rsid w:val="00187159"/>
    <w:rsid w:val="0018759B"/>
    <w:rsid w:val="0019119B"/>
    <w:rsid w:val="001936B5"/>
    <w:rsid w:val="00193B09"/>
    <w:rsid w:val="00193C97"/>
    <w:rsid w:val="0019430A"/>
    <w:rsid w:val="0019703D"/>
    <w:rsid w:val="001976BF"/>
    <w:rsid w:val="00197950"/>
    <w:rsid w:val="001A014E"/>
    <w:rsid w:val="001A337A"/>
    <w:rsid w:val="001B15A7"/>
    <w:rsid w:val="001B279B"/>
    <w:rsid w:val="001B5117"/>
    <w:rsid w:val="001B57CD"/>
    <w:rsid w:val="001B6E2F"/>
    <w:rsid w:val="001B7EDB"/>
    <w:rsid w:val="001C003A"/>
    <w:rsid w:val="001C23FE"/>
    <w:rsid w:val="001C2626"/>
    <w:rsid w:val="001C561C"/>
    <w:rsid w:val="001C6196"/>
    <w:rsid w:val="001D0A3F"/>
    <w:rsid w:val="001D15F2"/>
    <w:rsid w:val="001D1E06"/>
    <w:rsid w:val="001D27DD"/>
    <w:rsid w:val="001D388F"/>
    <w:rsid w:val="001D38FF"/>
    <w:rsid w:val="001D3BE5"/>
    <w:rsid w:val="001D4431"/>
    <w:rsid w:val="001D79E1"/>
    <w:rsid w:val="001E018A"/>
    <w:rsid w:val="001E19DE"/>
    <w:rsid w:val="001E2DD1"/>
    <w:rsid w:val="001E33C4"/>
    <w:rsid w:val="001E33DA"/>
    <w:rsid w:val="001E4B8F"/>
    <w:rsid w:val="001E621E"/>
    <w:rsid w:val="001F1565"/>
    <w:rsid w:val="001F187E"/>
    <w:rsid w:val="001F3D69"/>
    <w:rsid w:val="001F6E4F"/>
    <w:rsid w:val="00200E5E"/>
    <w:rsid w:val="00202F48"/>
    <w:rsid w:val="0020300A"/>
    <w:rsid w:val="00204C8C"/>
    <w:rsid w:val="00205A12"/>
    <w:rsid w:val="00207484"/>
    <w:rsid w:val="00207FD3"/>
    <w:rsid w:val="00210A25"/>
    <w:rsid w:val="00211217"/>
    <w:rsid w:val="0021424C"/>
    <w:rsid w:val="002172E1"/>
    <w:rsid w:val="002224ED"/>
    <w:rsid w:val="0022372B"/>
    <w:rsid w:val="00227554"/>
    <w:rsid w:val="0023086A"/>
    <w:rsid w:val="00232834"/>
    <w:rsid w:val="002329A0"/>
    <w:rsid w:val="00235BC2"/>
    <w:rsid w:val="00235DC3"/>
    <w:rsid w:val="002403AD"/>
    <w:rsid w:val="00240B9D"/>
    <w:rsid w:val="00243F0C"/>
    <w:rsid w:val="002505A8"/>
    <w:rsid w:val="00256348"/>
    <w:rsid w:val="0025794F"/>
    <w:rsid w:val="00260BB2"/>
    <w:rsid w:val="0026109A"/>
    <w:rsid w:val="0026634A"/>
    <w:rsid w:val="00266D66"/>
    <w:rsid w:val="002678FA"/>
    <w:rsid w:val="00267D46"/>
    <w:rsid w:val="00271CC4"/>
    <w:rsid w:val="00271D3C"/>
    <w:rsid w:val="002725AB"/>
    <w:rsid w:val="00276910"/>
    <w:rsid w:val="00277069"/>
    <w:rsid w:val="002825AD"/>
    <w:rsid w:val="00283713"/>
    <w:rsid w:val="002848BB"/>
    <w:rsid w:val="0028547A"/>
    <w:rsid w:val="00285BBE"/>
    <w:rsid w:val="0029199E"/>
    <w:rsid w:val="00292777"/>
    <w:rsid w:val="00292AF5"/>
    <w:rsid w:val="00293C9C"/>
    <w:rsid w:val="002946C7"/>
    <w:rsid w:val="00294FD9"/>
    <w:rsid w:val="00297712"/>
    <w:rsid w:val="00297779"/>
    <w:rsid w:val="00297BEA"/>
    <w:rsid w:val="002A1575"/>
    <w:rsid w:val="002A1AE8"/>
    <w:rsid w:val="002A1C29"/>
    <w:rsid w:val="002A2C28"/>
    <w:rsid w:val="002A4206"/>
    <w:rsid w:val="002A4ADC"/>
    <w:rsid w:val="002A4B5B"/>
    <w:rsid w:val="002A5F26"/>
    <w:rsid w:val="002A5F7A"/>
    <w:rsid w:val="002A7533"/>
    <w:rsid w:val="002B254A"/>
    <w:rsid w:val="002B295F"/>
    <w:rsid w:val="002B2FFC"/>
    <w:rsid w:val="002B3BF9"/>
    <w:rsid w:val="002B7571"/>
    <w:rsid w:val="002C1D5E"/>
    <w:rsid w:val="002C1E13"/>
    <w:rsid w:val="002C2B6A"/>
    <w:rsid w:val="002C331F"/>
    <w:rsid w:val="002C3BD6"/>
    <w:rsid w:val="002C3DD5"/>
    <w:rsid w:val="002D0E8C"/>
    <w:rsid w:val="002D75C7"/>
    <w:rsid w:val="002E0946"/>
    <w:rsid w:val="002E21E1"/>
    <w:rsid w:val="002E32ED"/>
    <w:rsid w:val="002E49ED"/>
    <w:rsid w:val="002E56AE"/>
    <w:rsid w:val="002E5B54"/>
    <w:rsid w:val="002E5E83"/>
    <w:rsid w:val="002E66BD"/>
    <w:rsid w:val="002E676A"/>
    <w:rsid w:val="002F04C5"/>
    <w:rsid w:val="002F08C8"/>
    <w:rsid w:val="002F0997"/>
    <w:rsid w:val="002F0E08"/>
    <w:rsid w:val="002F176B"/>
    <w:rsid w:val="002F18CE"/>
    <w:rsid w:val="002F20D8"/>
    <w:rsid w:val="002F4D25"/>
    <w:rsid w:val="002F6D7B"/>
    <w:rsid w:val="002F703A"/>
    <w:rsid w:val="003009D1"/>
    <w:rsid w:val="00302E2B"/>
    <w:rsid w:val="00304750"/>
    <w:rsid w:val="00307021"/>
    <w:rsid w:val="00314D26"/>
    <w:rsid w:val="0031547A"/>
    <w:rsid w:val="00315E33"/>
    <w:rsid w:val="003200E4"/>
    <w:rsid w:val="00321038"/>
    <w:rsid w:val="00321D3C"/>
    <w:rsid w:val="00323936"/>
    <w:rsid w:val="00323F19"/>
    <w:rsid w:val="00327D80"/>
    <w:rsid w:val="00332836"/>
    <w:rsid w:val="0033545F"/>
    <w:rsid w:val="00335797"/>
    <w:rsid w:val="003370FE"/>
    <w:rsid w:val="0033795F"/>
    <w:rsid w:val="003406AB"/>
    <w:rsid w:val="00341529"/>
    <w:rsid w:val="003426F5"/>
    <w:rsid w:val="003435B9"/>
    <w:rsid w:val="003436E9"/>
    <w:rsid w:val="00343D17"/>
    <w:rsid w:val="00347B28"/>
    <w:rsid w:val="00351171"/>
    <w:rsid w:val="00352EA8"/>
    <w:rsid w:val="00353BB6"/>
    <w:rsid w:val="0035667C"/>
    <w:rsid w:val="00357379"/>
    <w:rsid w:val="00360F32"/>
    <w:rsid w:val="00361DDC"/>
    <w:rsid w:val="00361E24"/>
    <w:rsid w:val="00362458"/>
    <w:rsid w:val="003674B1"/>
    <w:rsid w:val="00367CC5"/>
    <w:rsid w:val="00374430"/>
    <w:rsid w:val="00375B2A"/>
    <w:rsid w:val="003765E3"/>
    <w:rsid w:val="00383302"/>
    <w:rsid w:val="00384828"/>
    <w:rsid w:val="0038550C"/>
    <w:rsid w:val="00386F41"/>
    <w:rsid w:val="0038799A"/>
    <w:rsid w:val="003879E4"/>
    <w:rsid w:val="00387F38"/>
    <w:rsid w:val="00390437"/>
    <w:rsid w:val="00391857"/>
    <w:rsid w:val="003939F9"/>
    <w:rsid w:val="003944BD"/>
    <w:rsid w:val="00394A01"/>
    <w:rsid w:val="00396B63"/>
    <w:rsid w:val="003A15C1"/>
    <w:rsid w:val="003A2A4B"/>
    <w:rsid w:val="003A7F90"/>
    <w:rsid w:val="003B3202"/>
    <w:rsid w:val="003B3A47"/>
    <w:rsid w:val="003C238F"/>
    <w:rsid w:val="003C28B9"/>
    <w:rsid w:val="003C3EE7"/>
    <w:rsid w:val="003C690E"/>
    <w:rsid w:val="003C6DB3"/>
    <w:rsid w:val="003C7ECD"/>
    <w:rsid w:val="003D3E2E"/>
    <w:rsid w:val="003D65BF"/>
    <w:rsid w:val="003E12BF"/>
    <w:rsid w:val="003E176E"/>
    <w:rsid w:val="003E1C05"/>
    <w:rsid w:val="003E1EB9"/>
    <w:rsid w:val="003E2BED"/>
    <w:rsid w:val="003E41CE"/>
    <w:rsid w:val="003E4E7E"/>
    <w:rsid w:val="003E53A1"/>
    <w:rsid w:val="003E6FAE"/>
    <w:rsid w:val="003E7694"/>
    <w:rsid w:val="003F2D6C"/>
    <w:rsid w:val="003F328D"/>
    <w:rsid w:val="003F3424"/>
    <w:rsid w:val="003F40E9"/>
    <w:rsid w:val="003F41FC"/>
    <w:rsid w:val="003F47DD"/>
    <w:rsid w:val="003F5C20"/>
    <w:rsid w:val="003F6BC3"/>
    <w:rsid w:val="0040031F"/>
    <w:rsid w:val="00402D2F"/>
    <w:rsid w:val="0040375D"/>
    <w:rsid w:val="004041C1"/>
    <w:rsid w:val="0040429E"/>
    <w:rsid w:val="0040528E"/>
    <w:rsid w:val="00405D72"/>
    <w:rsid w:val="00407459"/>
    <w:rsid w:val="004101CE"/>
    <w:rsid w:val="004109A8"/>
    <w:rsid w:val="004120E8"/>
    <w:rsid w:val="004122EC"/>
    <w:rsid w:val="00414A51"/>
    <w:rsid w:val="00415290"/>
    <w:rsid w:val="00415B87"/>
    <w:rsid w:val="00416823"/>
    <w:rsid w:val="00417897"/>
    <w:rsid w:val="00421E83"/>
    <w:rsid w:val="00423B24"/>
    <w:rsid w:val="00425452"/>
    <w:rsid w:val="00425760"/>
    <w:rsid w:val="00425BC3"/>
    <w:rsid w:val="00427573"/>
    <w:rsid w:val="0043183D"/>
    <w:rsid w:val="00433B88"/>
    <w:rsid w:val="00433DE3"/>
    <w:rsid w:val="00434ECB"/>
    <w:rsid w:val="00435754"/>
    <w:rsid w:val="004376A8"/>
    <w:rsid w:val="00437F79"/>
    <w:rsid w:val="004406C1"/>
    <w:rsid w:val="0044204F"/>
    <w:rsid w:val="00442825"/>
    <w:rsid w:val="00443FF3"/>
    <w:rsid w:val="0044662E"/>
    <w:rsid w:val="00446BAB"/>
    <w:rsid w:val="0044740C"/>
    <w:rsid w:val="00447915"/>
    <w:rsid w:val="0044795E"/>
    <w:rsid w:val="00450A6C"/>
    <w:rsid w:val="00450EFD"/>
    <w:rsid w:val="0045121C"/>
    <w:rsid w:val="004538F1"/>
    <w:rsid w:val="00454411"/>
    <w:rsid w:val="00457735"/>
    <w:rsid w:val="00461012"/>
    <w:rsid w:val="004630BB"/>
    <w:rsid w:val="00464001"/>
    <w:rsid w:val="004651AB"/>
    <w:rsid w:val="0046681D"/>
    <w:rsid w:val="004709F8"/>
    <w:rsid w:val="00470AA4"/>
    <w:rsid w:val="00471F00"/>
    <w:rsid w:val="00473729"/>
    <w:rsid w:val="00473A99"/>
    <w:rsid w:val="00474039"/>
    <w:rsid w:val="0047420E"/>
    <w:rsid w:val="00475A97"/>
    <w:rsid w:val="00475EFB"/>
    <w:rsid w:val="0047738B"/>
    <w:rsid w:val="00477680"/>
    <w:rsid w:val="00477C8E"/>
    <w:rsid w:val="00481E7E"/>
    <w:rsid w:val="004826B2"/>
    <w:rsid w:val="00482E61"/>
    <w:rsid w:val="004839BC"/>
    <w:rsid w:val="0048621A"/>
    <w:rsid w:val="00486535"/>
    <w:rsid w:val="004871BA"/>
    <w:rsid w:val="00491850"/>
    <w:rsid w:val="004919AC"/>
    <w:rsid w:val="00492794"/>
    <w:rsid w:val="0049283F"/>
    <w:rsid w:val="004928B2"/>
    <w:rsid w:val="004957C9"/>
    <w:rsid w:val="00497383"/>
    <w:rsid w:val="004A0322"/>
    <w:rsid w:val="004A4B58"/>
    <w:rsid w:val="004A4ECC"/>
    <w:rsid w:val="004A6D38"/>
    <w:rsid w:val="004A7ABA"/>
    <w:rsid w:val="004B2077"/>
    <w:rsid w:val="004B27FA"/>
    <w:rsid w:val="004B2CE4"/>
    <w:rsid w:val="004B3203"/>
    <w:rsid w:val="004B367F"/>
    <w:rsid w:val="004B44D8"/>
    <w:rsid w:val="004B4E53"/>
    <w:rsid w:val="004B6148"/>
    <w:rsid w:val="004B7BB3"/>
    <w:rsid w:val="004C0BBB"/>
    <w:rsid w:val="004C3C6B"/>
    <w:rsid w:val="004C4A2F"/>
    <w:rsid w:val="004C7051"/>
    <w:rsid w:val="004C7788"/>
    <w:rsid w:val="004D00B8"/>
    <w:rsid w:val="004D0A16"/>
    <w:rsid w:val="004D52F2"/>
    <w:rsid w:val="004E0592"/>
    <w:rsid w:val="004E3C2D"/>
    <w:rsid w:val="004E59DD"/>
    <w:rsid w:val="004E66CF"/>
    <w:rsid w:val="004E747B"/>
    <w:rsid w:val="004E7579"/>
    <w:rsid w:val="004F179C"/>
    <w:rsid w:val="004F270F"/>
    <w:rsid w:val="004F4D15"/>
    <w:rsid w:val="00500707"/>
    <w:rsid w:val="0050074E"/>
    <w:rsid w:val="00502328"/>
    <w:rsid w:val="00502726"/>
    <w:rsid w:val="00506111"/>
    <w:rsid w:val="00510CE8"/>
    <w:rsid w:val="00514375"/>
    <w:rsid w:val="005154DD"/>
    <w:rsid w:val="005202F4"/>
    <w:rsid w:val="00520622"/>
    <w:rsid w:val="005216DF"/>
    <w:rsid w:val="005220C7"/>
    <w:rsid w:val="0052223A"/>
    <w:rsid w:val="005248D8"/>
    <w:rsid w:val="00525944"/>
    <w:rsid w:val="0052667F"/>
    <w:rsid w:val="0052704E"/>
    <w:rsid w:val="00527C18"/>
    <w:rsid w:val="00531577"/>
    <w:rsid w:val="00531C00"/>
    <w:rsid w:val="005322E2"/>
    <w:rsid w:val="00532EF2"/>
    <w:rsid w:val="005331B5"/>
    <w:rsid w:val="00534809"/>
    <w:rsid w:val="00535D75"/>
    <w:rsid w:val="0053685D"/>
    <w:rsid w:val="005402DD"/>
    <w:rsid w:val="00542749"/>
    <w:rsid w:val="00542C3B"/>
    <w:rsid w:val="00543CCA"/>
    <w:rsid w:val="0054520D"/>
    <w:rsid w:val="00545302"/>
    <w:rsid w:val="0054581B"/>
    <w:rsid w:val="00545CB9"/>
    <w:rsid w:val="00546058"/>
    <w:rsid w:val="00547097"/>
    <w:rsid w:val="0055093E"/>
    <w:rsid w:val="00553B53"/>
    <w:rsid w:val="00557D26"/>
    <w:rsid w:val="00560115"/>
    <w:rsid w:val="005602A1"/>
    <w:rsid w:val="00562371"/>
    <w:rsid w:val="005624BB"/>
    <w:rsid w:val="005643F9"/>
    <w:rsid w:val="0056441A"/>
    <w:rsid w:val="005662DF"/>
    <w:rsid w:val="005670AD"/>
    <w:rsid w:val="00572567"/>
    <w:rsid w:val="00573ED5"/>
    <w:rsid w:val="0057724F"/>
    <w:rsid w:val="00580C30"/>
    <w:rsid w:val="00582001"/>
    <w:rsid w:val="00583415"/>
    <w:rsid w:val="00584CA8"/>
    <w:rsid w:val="00586573"/>
    <w:rsid w:val="00590BBF"/>
    <w:rsid w:val="00594BB7"/>
    <w:rsid w:val="00594C07"/>
    <w:rsid w:val="005971CC"/>
    <w:rsid w:val="005A1A01"/>
    <w:rsid w:val="005A1CAE"/>
    <w:rsid w:val="005A1F27"/>
    <w:rsid w:val="005A22B0"/>
    <w:rsid w:val="005A4795"/>
    <w:rsid w:val="005A74D5"/>
    <w:rsid w:val="005A754D"/>
    <w:rsid w:val="005A777A"/>
    <w:rsid w:val="005B05AB"/>
    <w:rsid w:val="005B21D5"/>
    <w:rsid w:val="005B2B39"/>
    <w:rsid w:val="005C1B08"/>
    <w:rsid w:val="005C3797"/>
    <w:rsid w:val="005C3990"/>
    <w:rsid w:val="005C4B51"/>
    <w:rsid w:val="005C5B33"/>
    <w:rsid w:val="005C5EC4"/>
    <w:rsid w:val="005C6E62"/>
    <w:rsid w:val="005D010E"/>
    <w:rsid w:val="005D01D7"/>
    <w:rsid w:val="005D1035"/>
    <w:rsid w:val="005D5008"/>
    <w:rsid w:val="005D63D3"/>
    <w:rsid w:val="005D75D6"/>
    <w:rsid w:val="005E4FA5"/>
    <w:rsid w:val="005E6FE8"/>
    <w:rsid w:val="005F0C00"/>
    <w:rsid w:val="005F1143"/>
    <w:rsid w:val="005F17D7"/>
    <w:rsid w:val="005F22FA"/>
    <w:rsid w:val="005F63C9"/>
    <w:rsid w:val="005F6417"/>
    <w:rsid w:val="0060284B"/>
    <w:rsid w:val="006040DA"/>
    <w:rsid w:val="00606410"/>
    <w:rsid w:val="00606CB9"/>
    <w:rsid w:val="00611EB4"/>
    <w:rsid w:val="006122D2"/>
    <w:rsid w:val="00612AC3"/>
    <w:rsid w:val="00613EB6"/>
    <w:rsid w:val="00614B48"/>
    <w:rsid w:val="0062170C"/>
    <w:rsid w:val="006230D0"/>
    <w:rsid w:val="00623A80"/>
    <w:rsid w:val="00623D54"/>
    <w:rsid w:val="00625A3E"/>
    <w:rsid w:val="00626A00"/>
    <w:rsid w:val="0063014C"/>
    <w:rsid w:val="0063143F"/>
    <w:rsid w:val="00631663"/>
    <w:rsid w:val="00631800"/>
    <w:rsid w:val="00631B9A"/>
    <w:rsid w:val="006355D5"/>
    <w:rsid w:val="00635B2C"/>
    <w:rsid w:val="00635F61"/>
    <w:rsid w:val="006360AE"/>
    <w:rsid w:val="006373F8"/>
    <w:rsid w:val="00643252"/>
    <w:rsid w:val="006448B6"/>
    <w:rsid w:val="006478CB"/>
    <w:rsid w:val="00650F71"/>
    <w:rsid w:val="00651A5C"/>
    <w:rsid w:val="00651B10"/>
    <w:rsid w:val="0065298F"/>
    <w:rsid w:val="0065334C"/>
    <w:rsid w:val="00654B24"/>
    <w:rsid w:val="00655801"/>
    <w:rsid w:val="006601BD"/>
    <w:rsid w:val="00660ACF"/>
    <w:rsid w:val="00662C2B"/>
    <w:rsid w:val="00665E8C"/>
    <w:rsid w:val="00666477"/>
    <w:rsid w:val="006676DD"/>
    <w:rsid w:val="00670104"/>
    <w:rsid w:val="006702B8"/>
    <w:rsid w:val="006702D6"/>
    <w:rsid w:val="006702D9"/>
    <w:rsid w:val="0067033E"/>
    <w:rsid w:val="00671847"/>
    <w:rsid w:val="0067391C"/>
    <w:rsid w:val="006743A0"/>
    <w:rsid w:val="00676B34"/>
    <w:rsid w:val="006771B2"/>
    <w:rsid w:val="00681324"/>
    <w:rsid w:val="00681375"/>
    <w:rsid w:val="0068142C"/>
    <w:rsid w:val="00683633"/>
    <w:rsid w:val="00684EAA"/>
    <w:rsid w:val="00685033"/>
    <w:rsid w:val="00686192"/>
    <w:rsid w:val="00687337"/>
    <w:rsid w:val="00687643"/>
    <w:rsid w:val="00691A6C"/>
    <w:rsid w:val="0069276A"/>
    <w:rsid w:val="00693EAE"/>
    <w:rsid w:val="006953B5"/>
    <w:rsid w:val="00695F5C"/>
    <w:rsid w:val="006A00A8"/>
    <w:rsid w:val="006A06A0"/>
    <w:rsid w:val="006A0A31"/>
    <w:rsid w:val="006A0D61"/>
    <w:rsid w:val="006A1053"/>
    <w:rsid w:val="006A5621"/>
    <w:rsid w:val="006B00C1"/>
    <w:rsid w:val="006B0EF2"/>
    <w:rsid w:val="006B1344"/>
    <w:rsid w:val="006B171D"/>
    <w:rsid w:val="006B2492"/>
    <w:rsid w:val="006B24A9"/>
    <w:rsid w:val="006B24BD"/>
    <w:rsid w:val="006B2C5C"/>
    <w:rsid w:val="006B37A5"/>
    <w:rsid w:val="006B4B28"/>
    <w:rsid w:val="006B7A8E"/>
    <w:rsid w:val="006C2509"/>
    <w:rsid w:val="006C2EBD"/>
    <w:rsid w:val="006C4D14"/>
    <w:rsid w:val="006C4D73"/>
    <w:rsid w:val="006C4E2C"/>
    <w:rsid w:val="006C6AF9"/>
    <w:rsid w:val="006C7351"/>
    <w:rsid w:val="006D1641"/>
    <w:rsid w:val="006D2D97"/>
    <w:rsid w:val="006D2DD6"/>
    <w:rsid w:val="006D3341"/>
    <w:rsid w:val="006D4D21"/>
    <w:rsid w:val="006D4E6A"/>
    <w:rsid w:val="006D53CA"/>
    <w:rsid w:val="006D5BA2"/>
    <w:rsid w:val="006D6E13"/>
    <w:rsid w:val="006E2929"/>
    <w:rsid w:val="006E2BFB"/>
    <w:rsid w:val="006E3CBB"/>
    <w:rsid w:val="006E3E0D"/>
    <w:rsid w:val="006E638D"/>
    <w:rsid w:val="006E75EF"/>
    <w:rsid w:val="006E7840"/>
    <w:rsid w:val="006E7AC9"/>
    <w:rsid w:val="006E7F58"/>
    <w:rsid w:val="006F06F5"/>
    <w:rsid w:val="006F3FF3"/>
    <w:rsid w:val="006F61A7"/>
    <w:rsid w:val="0070061B"/>
    <w:rsid w:val="00700BD8"/>
    <w:rsid w:val="00702137"/>
    <w:rsid w:val="00702885"/>
    <w:rsid w:val="00702DD8"/>
    <w:rsid w:val="00703B90"/>
    <w:rsid w:val="007057EA"/>
    <w:rsid w:val="00707179"/>
    <w:rsid w:val="007100CF"/>
    <w:rsid w:val="00710B27"/>
    <w:rsid w:val="00711FE7"/>
    <w:rsid w:val="0071533C"/>
    <w:rsid w:val="007154FD"/>
    <w:rsid w:val="00717088"/>
    <w:rsid w:val="0072335D"/>
    <w:rsid w:val="0072395A"/>
    <w:rsid w:val="00724AB4"/>
    <w:rsid w:val="00725D3A"/>
    <w:rsid w:val="00726CAF"/>
    <w:rsid w:val="007307EE"/>
    <w:rsid w:val="007322B2"/>
    <w:rsid w:val="00736057"/>
    <w:rsid w:val="007361B5"/>
    <w:rsid w:val="0073706F"/>
    <w:rsid w:val="007378A8"/>
    <w:rsid w:val="0074012A"/>
    <w:rsid w:val="007404AB"/>
    <w:rsid w:val="00740B4A"/>
    <w:rsid w:val="007424E1"/>
    <w:rsid w:val="00743375"/>
    <w:rsid w:val="007443BF"/>
    <w:rsid w:val="0074667B"/>
    <w:rsid w:val="007469B7"/>
    <w:rsid w:val="007471AE"/>
    <w:rsid w:val="00750C6C"/>
    <w:rsid w:val="007536A9"/>
    <w:rsid w:val="00756A2A"/>
    <w:rsid w:val="00757A50"/>
    <w:rsid w:val="007602C5"/>
    <w:rsid w:val="00763103"/>
    <w:rsid w:val="0076311B"/>
    <w:rsid w:val="007653C8"/>
    <w:rsid w:val="00765DC8"/>
    <w:rsid w:val="0077175E"/>
    <w:rsid w:val="00777E13"/>
    <w:rsid w:val="007806E6"/>
    <w:rsid w:val="00781FF0"/>
    <w:rsid w:val="007820AF"/>
    <w:rsid w:val="00782AC9"/>
    <w:rsid w:val="00782E12"/>
    <w:rsid w:val="0078456F"/>
    <w:rsid w:val="00784981"/>
    <w:rsid w:val="00785921"/>
    <w:rsid w:val="00785A86"/>
    <w:rsid w:val="00786A87"/>
    <w:rsid w:val="007871A0"/>
    <w:rsid w:val="00787511"/>
    <w:rsid w:val="00787BB1"/>
    <w:rsid w:val="00787FF0"/>
    <w:rsid w:val="00790BE0"/>
    <w:rsid w:val="00790D39"/>
    <w:rsid w:val="00793234"/>
    <w:rsid w:val="00794FCA"/>
    <w:rsid w:val="007960FE"/>
    <w:rsid w:val="00796345"/>
    <w:rsid w:val="00797424"/>
    <w:rsid w:val="007A21C0"/>
    <w:rsid w:val="007A24CF"/>
    <w:rsid w:val="007A3919"/>
    <w:rsid w:val="007A41F6"/>
    <w:rsid w:val="007A545F"/>
    <w:rsid w:val="007A5CF0"/>
    <w:rsid w:val="007B2F36"/>
    <w:rsid w:val="007B3283"/>
    <w:rsid w:val="007B48B9"/>
    <w:rsid w:val="007B4FB5"/>
    <w:rsid w:val="007B6EC7"/>
    <w:rsid w:val="007B7A30"/>
    <w:rsid w:val="007B7F31"/>
    <w:rsid w:val="007C1146"/>
    <w:rsid w:val="007C4A0B"/>
    <w:rsid w:val="007C5D6A"/>
    <w:rsid w:val="007D05F0"/>
    <w:rsid w:val="007D077A"/>
    <w:rsid w:val="007D2748"/>
    <w:rsid w:val="007D2F9F"/>
    <w:rsid w:val="007D3E67"/>
    <w:rsid w:val="007D64C5"/>
    <w:rsid w:val="007D6A81"/>
    <w:rsid w:val="007E27D6"/>
    <w:rsid w:val="007E5033"/>
    <w:rsid w:val="007E6FC3"/>
    <w:rsid w:val="007E7067"/>
    <w:rsid w:val="007F3C86"/>
    <w:rsid w:val="007F6601"/>
    <w:rsid w:val="007F6FED"/>
    <w:rsid w:val="00800473"/>
    <w:rsid w:val="00805DA6"/>
    <w:rsid w:val="0080754E"/>
    <w:rsid w:val="00807719"/>
    <w:rsid w:val="00813F6A"/>
    <w:rsid w:val="00814157"/>
    <w:rsid w:val="0081454A"/>
    <w:rsid w:val="00815438"/>
    <w:rsid w:val="008178FB"/>
    <w:rsid w:val="00820211"/>
    <w:rsid w:val="0082053C"/>
    <w:rsid w:val="00820F87"/>
    <w:rsid w:val="00821060"/>
    <w:rsid w:val="00821E99"/>
    <w:rsid w:val="00823DCA"/>
    <w:rsid w:val="00824329"/>
    <w:rsid w:val="00824B93"/>
    <w:rsid w:val="00827139"/>
    <w:rsid w:val="008303FF"/>
    <w:rsid w:val="008306D0"/>
    <w:rsid w:val="00831828"/>
    <w:rsid w:val="00831991"/>
    <w:rsid w:val="008327AF"/>
    <w:rsid w:val="00834F62"/>
    <w:rsid w:val="0083509D"/>
    <w:rsid w:val="00836374"/>
    <w:rsid w:val="0083752D"/>
    <w:rsid w:val="00842D8B"/>
    <w:rsid w:val="00842EBE"/>
    <w:rsid w:val="00845C20"/>
    <w:rsid w:val="008479FF"/>
    <w:rsid w:val="00847BD9"/>
    <w:rsid w:val="00852C86"/>
    <w:rsid w:val="00853BAE"/>
    <w:rsid w:val="00854184"/>
    <w:rsid w:val="00857EFE"/>
    <w:rsid w:val="00860472"/>
    <w:rsid w:val="00860D1C"/>
    <w:rsid w:val="008610D1"/>
    <w:rsid w:val="0086126E"/>
    <w:rsid w:val="00862ACA"/>
    <w:rsid w:val="00862C75"/>
    <w:rsid w:val="00863829"/>
    <w:rsid w:val="00863A90"/>
    <w:rsid w:val="0086571B"/>
    <w:rsid w:val="00870189"/>
    <w:rsid w:val="00872584"/>
    <w:rsid w:val="00873922"/>
    <w:rsid w:val="00873E0B"/>
    <w:rsid w:val="00875E8A"/>
    <w:rsid w:val="0087627F"/>
    <w:rsid w:val="00877093"/>
    <w:rsid w:val="008774FB"/>
    <w:rsid w:val="00877D44"/>
    <w:rsid w:val="008807A2"/>
    <w:rsid w:val="00880FF4"/>
    <w:rsid w:val="008814D1"/>
    <w:rsid w:val="0088467F"/>
    <w:rsid w:val="0089312F"/>
    <w:rsid w:val="00893217"/>
    <w:rsid w:val="0089468C"/>
    <w:rsid w:val="00894E61"/>
    <w:rsid w:val="008960EF"/>
    <w:rsid w:val="008A011E"/>
    <w:rsid w:val="008A18DC"/>
    <w:rsid w:val="008A1BC5"/>
    <w:rsid w:val="008A294C"/>
    <w:rsid w:val="008A6360"/>
    <w:rsid w:val="008B1270"/>
    <w:rsid w:val="008B1CBF"/>
    <w:rsid w:val="008C0E23"/>
    <w:rsid w:val="008C0FCF"/>
    <w:rsid w:val="008C25DC"/>
    <w:rsid w:val="008C3664"/>
    <w:rsid w:val="008C39D5"/>
    <w:rsid w:val="008C431C"/>
    <w:rsid w:val="008C6E76"/>
    <w:rsid w:val="008D055C"/>
    <w:rsid w:val="008D10B2"/>
    <w:rsid w:val="008D156B"/>
    <w:rsid w:val="008D192D"/>
    <w:rsid w:val="008D25B4"/>
    <w:rsid w:val="008D7B1B"/>
    <w:rsid w:val="008E01B7"/>
    <w:rsid w:val="008E2013"/>
    <w:rsid w:val="008E3787"/>
    <w:rsid w:val="008E433A"/>
    <w:rsid w:val="008E4649"/>
    <w:rsid w:val="008E6C3B"/>
    <w:rsid w:val="008F1289"/>
    <w:rsid w:val="008F24CE"/>
    <w:rsid w:val="008F318D"/>
    <w:rsid w:val="008F34A6"/>
    <w:rsid w:val="008F3B91"/>
    <w:rsid w:val="008F45BB"/>
    <w:rsid w:val="008F5362"/>
    <w:rsid w:val="008F57E6"/>
    <w:rsid w:val="008F7498"/>
    <w:rsid w:val="009013B4"/>
    <w:rsid w:val="009015F2"/>
    <w:rsid w:val="00901824"/>
    <w:rsid w:val="009019D4"/>
    <w:rsid w:val="00902120"/>
    <w:rsid w:val="0090215D"/>
    <w:rsid w:val="009023CE"/>
    <w:rsid w:val="00902FBB"/>
    <w:rsid w:val="009034D7"/>
    <w:rsid w:val="009036C2"/>
    <w:rsid w:val="00903FE8"/>
    <w:rsid w:val="009054A2"/>
    <w:rsid w:val="00905B79"/>
    <w:rsid w:val="00911FE3"/>
    <w:rsid w:val="0091378B"/>
    <w:rsid w:val="009215F6"/>
    <w:rsid w:val="00922021"/>
    <w:rsid w:val="00922062"/>
    <w:rsid w:val="00925488"/>
    <w:rsid w:val="00925E55"/>
    <w:rsid w:val="00927C6A"/>
    <w:rsid w:val="00940ACD"/>
    <w:rsid w:val="00944032"/>
    <w:rsid w:val="009457E6"/>
    <w:rsid w:val="009463A7"/>
    <w:rsid w:val="00946DFF"/>
    <w:rsid w:val="00951D7F"/>
    <w:rsid w:val="0095306F"/>
    <w:rsid w:val="009532FB"/>
    <w:rsid w:val="00953BA8"/>
    <w:rsid w:val="00955130"/>
    <w:rsid w:val="00955F3C"/>
    <w:rsid w:val="00956F5D"/>
    <w:rsid w:val="00957E7E"/>
    <w:rsid w:val="00960C50"/>
    <w:rsid w:val="009621A6"/>
    <w:rsid w:val="00964262"/>
    <w:rsid w:val="0096431A"/>
    <w:rsid w:val="00966764"/>
    <w:rsid w:val="00967217"/>
    <w:rsid w:val="009719D2"/>
    <w:rsid w:val="00971E38"/>
    <w:rsid w:val="00972B05"/>
    <w:rsid w:val="00974097"/>
    <w:rsid w:val="009764E0"/>
    <w:rsid w:val="00977E44"/>
    <w:rsid w:val="00980BD8"/>
    <w:rsid w:val="00980D42"/>
    <w:rsid w:val="009817A7"/>
    <w:rsid w:val="00981D03"/>
    <w:rsid w:val="00982AC1"/>
    <w:rsid w:val="009833C6"/>
    <w:rsid w:val="0098441B"/>
    <w:rsid w:val="0098596B"/>
    <w:rsid w:val="00990B27"/>
    <w:rsid w:val="0099557A"/>
    <w:rsid w:val="00997B40"/>
    <w:rsid w:val="009A097D"/>
    <w:rsid w:val="009A0FF8"/>
    <w:rsid w:val="009A184F"/>
    <w:rsid w:val="009A1BE6"/>
    <w:rsid w:val="009A1E0E"/>
    <w:rsid w:val="009A555D"/>
    <w:rsid w:val="009A7264"/>
    <w:rsid w:val="009B09A4"/>
    <w:rsid w:val="009B3D7F"/>
    <w:rsid w:val="009B4656"/>
    <w:rsid w:val="009B4DE6"/>
    <w:rsid w:val="009B558A"/>
    <w:rsid w:val="009C03AD"/>
    <w:rsid w:val="009C2703"/>
    <w:rsid w:val="009C33D6"/>
    <w:rsid w:val="009C4B95"/>
    <w:rsid w:val="009C6284"/>
    <w:rsid w:val="009C76DD"/>
    <w:rsid w:val="009C7BED"/>
    <w:rsid w:val="009D1F77"/>
    <w:rsid w:val="009D4541"/>
    <w:rsid w:val="009D4A69"/>
    <w:rsid w:val="009D6205"/>
    <w:rsid w:val="009D6F37"/>
    <w:rsid w:val="009E0F3F"/>
    <w:rsid w:val="009E0FB1"/>
    <w:rsid w:val="009E2587"/>
    <w:rsid w:val="009E2CBC"/>
    <w:rsid w:val="009E2F4A"/>
    <w:rsid w:val="009E37DB"/>
    <w:rsid w:val="009E4DDE"/>
    <w:rsid w:val="009E4E88"/>
    <w:rsid w:val="009F732F"/>
    <w:rsid w:val="00A04E7F"/>
    <w:rsid w:val="00A07D16"/>
    <w:rsid w:val="00A11EAC"/>
    <w:rsid w:val="00A1339D"/>
    <w:rsid w:val="00A13B14"/>
    <w:rsid w:val="00A17D40"/>
    <w:rsid w:val="00A21FA3"/>
    <w:rsid w:val="00A220BB"/>
    <w:rsid w:val="00A22A96"/>
    <w:rsid w:val="00A244F6"/>
    <w:rsid w:val="00A2471A"/>
    <w:rsid w:val="00A26683"/>
    <w:rsid w:val="00A3036D"/>
    <w:rsid w:val="00A357D1"/>
    <w:rsid w:val="00A35CED"/>
    <w:rsid w:val="00A42575"/>
    <w:rsid w:val="00A43FE9"/>
    <w:rsid w:val="00A441D0"/>
    <w:rsid w:val="00A459BE"/>
    <w:rsid w:val="00A46BE7"/>
    <w:rsid w:val="00A512E9"/>
    <w:rsid w:val="00A5358C"/>
    <w:rsid w:val="00A539BD"/>
    <w:rsid w:val="00A539E8"/>
    <w:rsid w:val="00A56260"/>
    <w:rsid w:val="00A56774"/>
    <w:rsid w:val="00A60BC2"/>
    <w:rsid w:val="00A65DAF"/>
    <w:rsid w:val="00A675BB"/>
    <w:rsid w:val="00A678F0"/>
    <w:rsid w:val="00A70389"/>
    <w:rsid w:val="00A7064E"/>
    <w:rsid w:val="00A70E87"/>
    <w:rsid w:val="00A7171E"/>
    <w:rsid w:val="00A72D44"/>
    <w:rsid w:val="00A73978"/>
    <w:rsid w:val="00A756E9"/>
    <w:rsid w:val="00A76D58"/>
    <w:rsid w:val="00A8088F"/>
    <w:rsid w:val="00A83571"/>
    <w:rsid w:val="00A84F96"/>
    <w:rsid w:val="00A8540B"/>
    <w:rsid w:val="00A9161F"/>
    <w:rsid w:val="00A91D33"/>
    <w:rsid w:val="00AA1C7C"/>
    <w:rsid w:val="00AA4741"/>
    <w:rsid w:val="00AA4B69"/>
    <w:rsid w:val="00AA5E06"/>
    <w:rsid w:val="00AA5E78"/>
    <w:rsid w:val="00AA5F74"/>
    <w:rsid w:val="00AA73B1"/>
    <w:rsid w:val="00AA7F37"/>
    <w:rsid w:val="00AB0617"/>
    <w:rsid w:val="00AB080A"/>
    <w:rsid w:val="00AB3355"/>
    <w:rsid w:val="00AB3850"/>
    <w:rsid w:val="00AB4D88"/>
    <w:rsid w:val="00AB60A9"/>
    <w:rsid w:val="00AB632E"/>
    <w:rsid w:val="00AC0712"/>
    <w:rsid w:val="00AC105F"/>
    <w:rsid w:val="00AC33C8"/>
    <w:rsid w:val="00AC4D5A"/>
    <w:rsid w:val="00AC5645"/>
    <w:rsid w:val="00AC5E30"/>
    <w:rsid w:val="00AC71C2"/>
    <w:rsid w:val="00AC7202"/>
    <w:rsid w:val="00AD2F51"/>
    <w:rsid w:val="00AD456C"/>
    <w:rsid w:val="00AD6320"/>
    <w:rsid w:val="00AD75E9"/>
    <w:rsid w:val="00AD7AE5"/>
    <w:rsid w:val="00AE31DD"/>
    <w:rsid w:val="00AE6D19"/>
    <w:rsid w:val="00AE7C26"/>
    <w:rsid w:val="00AF28A9"/>
    <w:rsid w:val="00AF2C40"/>
    <w:rsid w:val="00AF5469"/>
    <w:rsid w:val="00AF5597"/>
    <w:rsid w:val="00AF5E88"/>
    <w:rsid w:val="00AF6283"/>
    <w:rsid w:val="00B001A6"/>
    <w:rsid w:val="00B010DB"/>
    <w:rsid w:val="00B01829"/>
    <w:rsid w:val="00B02369"/>
    <w:rsid w:val="00B02479"/>
    <w:rsid w:val="00B042BA"/>
    <w:rsid w:val="00B04882"/>
    <w:rsid w:val="00B05261"/>
    <w:rsid w:val="00B127FB"/>
    <w:rsid w:val="00B1338D"/>
    <w:rsid w:val="00B13812"/>
    <w:rsid w:val="00B15BCF"/>
    <w:rsid w:val="00B16823"/>
    <w:rsid w:val="00B211C0"/>
    <w:rsid w:val="00B22CED"/>
    <w:rsid w:val="00B22DC4"/>
    <w:rsid w:val="00B25C11"/>
    <w:rsid w:val="00B271D6"/>
    <w:rsid w:val="00B331AE"/>
    <w:rsid w:val="00B337E3"/>
    <w:rsid w:val="00B364B2"/>
    <w:rsid w:val="00B36D3D"/>
    <w:rsid w:val="00B3726F"/>
    <w:rsid w:val="00B37804"/>
    <w:rsid w:val="00B41406"/>
    <w:rsid w:val="00B415B5"/>
    <w:rsid w:val="00B429F1"/>
    <w:rsid w:val="00B42E71"/>
    <w:rsid w:val="00B433C1"/>
    <w:rsid w:val="00B4542E"/>
    <w:rsid w:val="00B45440"/>
    <w:rsid w:val="00B45A96"/>
    <w:rsid w:val="00B45ABF"/>
    <w:rsid w:val="00B46613"/>
    <w:rsid w:val="00B46C32"/>
    <w:rsid w:val="00B476E5"/>
    <w:rsid w:val="00B50387"/>
    <w:rsid w:val="00B51D06"/>
    <w:rsid w:val="00B5277D"/>
    <w:rsid w:val="00B52B96"/>
    <w:rsid w:val="00B52DA1"/>
    <w:rsid w:val="00B543E8"/>
    <w:rsid w:val="00B54B6C"/>
    <w:rsid w:val="00B60975"/>
    <w:rsid w:val="00B61BCD"/>
    <w:rsid w:val="00B62DEE"/>
    <w:rsid w:val="00B63159"/>
    <w:rsid w:val="00B63363"/>
    <w:rsid w:val="00B634D9"/>
    <w:rsid w:val="00B65C21"/>
    <w:rsid w:val="00B70523"/>
    <w:rsid w:val="00B7218B"/>
    <w:rsid w:val="00B73208"/>
    <w:rsid w:val="00B76AF0"/>
    <w:rsid w:val="00B76C1D"/>
    <w:rsid w:val="00B81038"/>
    <w:rsid w:val="00B87671"/>
    <w:rsid w:val="00B878F6"/>
    <w:rsid w:val="00B91610"/>
    <w:rsid w:val="00B923B0"/>
    <w:rsid w:val="00B9290D"/>
    <w:rsid w:val="00B92C7C"/>
    <w:rsid w:val="00B94B5E"/>
    <w:rsid w:val="00B96C71"/>
    <w:rsid w:val="00BA00DB"/>
    <w:rsid w:val="00BA0448"/>
    <w:rsid w:val="00BA0E74"/>
    <w:rsid w:val="00BA1AA0"/>
    <w:rsid w:val="00BA3030"/>
    <w:rsid w:val="00BA324C"/>
    <w:rsid w:val="00BA5B0C"/>
    <w:rsid w:val="00BA6BBE"/>
    <w:rsid w:val="00BA7F0A"/>
    <w:rsid w:val="00BB184D"/>
    <w:rsid w:val="00BB2121"/>
    <w:rsid w:val="00BB32AD"/>
    <w:rsid w:val="00BB3F3E"/>
    <w:rsid w:val="00BB4186"/>
    <w:rsid w:val="00BB5082"/>
    <w:rsid w:val="00BB655A"/>
    <w:rsid w:val="00BC22D6"/>
    <w:rsid w:val="00BC4E54"/>
    <w:rsid w:val="00BC7880"/>
    <w:rsid w:val="00BD064F"/>
    <w:rsid w:val="00BD476A"/>
    <w:rsid w:val="00BE09AA"/>
    <w:rsid w:val="00BE4636"/>
    <w:rsid w:val="00BE56F4"/>
    <w:rsid w:val="00BE598A"/>
    <w:rsid w:val="00BE6B8D"/>
    <w:rsid w:val="00BE6FFD"/>
    <w:rsid w:val="00BF00AA"/>
    <w:rsid w:val="00BF1C83"/>
    <w:rsid w:val="00BF29F5"/>
    <w:rsid w:val="00BF31F9"/>
    <w:rsid w:val="00BF4C58"/>
    <w:rsid w:val="00BF5D90"/>
    <w:rsid w:val="00BF6E6D"/>
    <w:rsid w:val="00C05D92"/>
    <w:rsid w:val="00C1052C"/>
    <w:rsid w:val="00C12366"/>
    <w:rsid w:val="00C12D53"/>
    <w:rsid w:val="00C13163"/>
    <w:rsid w:val="00C13357"/>
    <w:rsid w:val="00C14163"/>
    <w:rsid w:val="00C14604"/>
    <w:rsid w:val="00C1471F"/>
    <w:rsid w:val="00C2070F"/>
    <w:rsid w:val="00C20FC7"/>
    <w:rsid w:val="00C25466"/>
    <w:rsid w:val="00C25601"/>
    <w:rsid w:val="00C27804"/>
    <w:rsid w:val="00C27848"/>
    <w:rsid w:val="00C30A14"/>
    <w:rsid w:val="00C30D26"/>
    <w:rsid w:val="00C332EC"/>
    <w:rsid w:val="00C337BF"/>
    <w:rsid w:val="00C34729"/>
    <w:rsid w:val="00C3500C"/>
    <w:rsid w:val="00C366C3"/>
    <w:rsid w:val="00C37572"/>
    <w:rsid w:val="00C41A7C"/>
    <w:rsid w:val="00C42107"/>
    <w:rsid w:val="00C432A4"/>
    <w:rsid w:val="00C45153"/>
    <w:rsid w:val="00C46CDD"/>
    <w:rsid w:val="00C50EE4"/>
    <w:rsid w:val="00C510D6"/>
    <w:rsid w:val="00C529E2"/>
    <w:rsid w:val="00C55ADE"/>
    <w:rsid w:val="00C5682B"/>
    <w:rsid w:val="00C60CBD"/>
    <w:rsid w:val="00C62EB0"/>
    <w:rsid w:val="00C656A3"/>
    <w:rsid w:val="00C67EE5"/>
    <w:rsid w:val="00C7075A"/>
    <w:rsid w:val="00C73B95"/>
    <w:rsid w:val="00C74C54"/>
    <w:rsid w:val="00C752E4"/>
    <w:rsid w:val="00C7572E"/>
    <w:rsid w:val="00C75CF6"/>
    <w:rsid w:val="00C77A1A"/>
    <w:rsid w:val="00C80578"/>
    <w:rsid w:val="00C81CCC"/>
    <w:rsid w:val="00C83D06"/>
    <w:rsid w:val="00C84D07"/>
    <w:rsid w:val="00C85F0F"/>
    <w:rsid w:val="00C869FA"/>
    <w:rsid w:val="00C90107"/>
    <w:rsid w:val="00C90169"/>
    <w:rsid w:val="00C917B8"/>
    <w:rsid w:val="00C97282"/>
    <w:rsid w:val="00CA1D18"/>
    <w:rsid w:val="00CA1D92"/>
    <w:rsid w:val="00CA5F81"/>
    <w:rsid w:val="00CA682F"/>
    <w:rsid w:val="00CA770B"/>
    <w:rsid w:val="00CB120E"/>
    <w:rsid w:val="00CB321C"/>
    <w:rsid w:val="00CB4529"/>
    <w:rsid w:val="00CC1474"/>
    <w:rsid w:val="00CC1A0F"/>
    <w:rsid w:val="00CC1A3B"/>
    <w:rsid w:val="00CC3E2C"/>
    <w:rsid w:val="00CC4B93"/>
    <w:rsid w:val="00CC5AFC"/>
    <w:rsid w:val="00CC6373"/>
    <w:rsid w:val="00CC795A"/>
    <w:rsid w:val="00CD29A7"/>
    <w:rsid w:val="00CD2D76"/>
    <w:rsid w:val="00CD2EE8"/>
    <w:rsid w:val="00CD450D"/>
    <w:rsid w:val="00CD58E8"/>
    <w:rsid w:val="00CD5925"/>
    <w:rsid w:val="00CD5D77"/>
    <w:rsid w:val="00CD7C11"/>
    <w:rsid w:val="00CE0D20"/>
    <w:rsid w:val="00CE17A8"/>
    <w:rsid w:val="00CE1D86"/>
    <w:rsid w:val="00CE3870"/>
    <w:rsid w:val="00CE48DB"/>
    <w:rsid w:val="00CF0032"/>
    <w:rsid w:val="00CF01F7"/>
    <w:rsid w:val="00CF16F4"/>
    <w:rsid w:val="00CF1CE4"/>
    <w:rsid w:val="00CF4D5E"/>
    <w:rsid w:val="00CF5675"/>
    <w:rsid w:val="00CF5818"/>
    <w:rsid w:val="00D00E0F"/>
    <w:rsid w:val="00D0236C"/>
    <w:rsid w:val="00D031B3"/>
    <w:rsid w:val="00D04C88"/>
    <w:rsid w:val="00D122E5"/>
    <w:rsid w:val="00D12CB8"/>
    <w:rsid w:val="00D1385B"/>
    <w:rsid w:val="00D14031"/>
    <w:rsid w:val="00D159A6"/>
    <w:rsid w:val="00D16909"/>
    <w:rsid w:val="00D206DB"/>
    <w:rsid w:val="00D220DE"/>
    <w:rsid w:val="00D228FD"/>
    <w:rsid w:val="00D2440A"/>
    <w:rsid w:val="00D255EA"/>
    <w:rsid w:val="00D26276"/>
    <w:rsid w:val="00D26852"/>
    <w:rsid w:val="00D271C6"/>
    <w:rsid w:val="00D30CAE"/>
    <w:rsid w:val="00D3410F"/>
    <w:rsid w:val="00D34C26"/>
    <w:rsid w:val="00D357E2"/>
    <w:rsid w:val="00D40C4B"/>
    <w:rsid w:val="00D40C7C"/>
    <w:rsid w:val="00D41BAC"/>
    <w:rsid w:val="00D425D5"/>
    <w:rsid w:val="00D504C1"/>
    <w:rsid w:val="00D50A8D"/>
    <w:rsid w:val="00D515BC"/>
    <w:rsid w:val="00D52039"/>
    <w:rsid w:val="00D52D04"/>
    <w:rsid w:val="00D52E39"/>
    <w:rsid w:val="00D542D4"/>
    <w:rsid w:val="00D57111"/>
    <w:rsid w:val="00D57969"/>
    <w:rsid w:val="00D62274"/>
    <w:rsid w:val="00D6287E"/>
    <w:rsid w:val="00D63EF3"/>
    <w:rsid w:val="00D65648"/>
    <w:rsid w:val="00D77783"/>
    <w:rsid w:val="00D77BA4"/>
    <w:rsid w:val="00D854FE"/>
    <w:rsid w:val="00D86ACE"/>
    <w:rsid w:val="00D927CA"/>
    <w:rsid w:val="00D93262"/>
    <w:rsid w:val="00D93D90"/>
    <w:rsid w:val="00D95FE7"/>
    <w:rsid w:val="00D97E29"/>
    <w:rsid w:val="00DA3FDD"/>
    <w:rsid w:val="00DA7A7A"/>
    <w:rsid w:val="00DB0AA1"/>
    <w:rsid w:val="00DB299F"/>
    <w:rsid w:val="00DB2CA6"/>
    <w:rsid w:val="00DB2CD7"/>
    <w:rsid w:val="00DB3290"/>
    <w:rsid w:val="00DB3A1D"/>
    <w:rsid w:val="00DB5CC4"/>
    <w:rsid w:val="00DB7BA5"/>
    <w:rsid w:val="00DC1C60"/>
    <w:rsid w:val="00DC2765"/>
    <w:rsid w:val="00DC2E47"/>
    <w:rsid w:val="00DC4008"/>
    <w:rsid w:val="00DC410F"/>
    <w:rsid w:val="00DC4748"/>
    <w:rsid w:val="00DC5499"/>
    <w:rsid w:val="00DC5A92"/>
    <w:rsid w:val="00DC6ACF"/>
    <w:rsid w:val="00DC7665"/>
    <w:rsid w:val="00DD2DAF"/>
    <w:rsid w:val="00DD38F5"/>
    <w:rsid w:val="00DD64CF"/>
    <w:rsid w:val="00DE1F7C"/>
    <w:rsid w:val="00DE2353"/>
    <w:rsid w:val="00DE4446"/>
    <w:rsid w:val="00DE460E"/>
    <w:rsid w:val="00DE4B94"/>
    <w:rsid w:val="00DE4E40"/>
    <w:rsid w:val="00DF0893"/>
    <w:rsid w:val="00DF0C57"/>
    <w:rsid w:val="00DF0CDC"/>
    <w:rsid w:val="00DF3B9C"/>
    <w:rsid w:val="00DF611A"/>
    <w:rsid w:val="00DF7B74"/>
    <w:rsid w:val="00E00CBA"/>
    <w:rsid w:val="00E04DF7"/>
    <w:rsid w:val="00E05F86"/>
    <w:rsid w:val="00E077D2"/>
    <w:rsid w:val="00E100BF"/>
    <w:rsid w:val="00E11E86"/>
    <w:rsid w:val="00E12169"/>
    <w:rsid w:val="00E14FA1"/>
    <w:rsid w:val="00E15E28"/>
    <w:rsid w:val="00E16EEB"/>
    <w:rsid w:val="00E21304"/>
    <w:rsid w:val="00E2388D"/>
    <w:rsid w:val="00E23D72"/>
    <w:rsid w:val="00E326A5"/>
    <w:rsid w:val="00E328A1"/>
    <w:rsid w:val="00E341C2"/>
    <w:rsid w:val="00E349A0"/>
    <w:rsid w:val="00E35390"/>
    <w:rsid w:val="00E4142D"/>
    <w:rsid w:val="00E41C65"/>
    <w:rsid w:val="00E4269E"/>
    <w:rsid w:val="00E42CAF"/>
    <w:rsid w:val="00E43567"/>
    <w:rsid w:val="00E43B13"/>
    <w:rsid w:val="00E457B8"/>
    <w:rsid w:val="00E50531"/>
    <w:rsid w:val="00E50EB3"/>
    <w:rsid w:val="00E532F0"/>
    <w:rsid w:val="00E55790"/>
    <w:rsid w:val="00E5672B"/>
    <w:rsid w:val="00E568F8"/>
    <w:rsid w:val="00E60CAB"/>
    <w:rsid w:val="00E615CF"/>
    <w:rsid w:val="00E62A72"/>
    <w:rsid w:val="00E62FB0"/>
    <w:rsid w:val="00E649BE"/>
    <w:rsid w:val="00E64D79"/>
    <w:rsid w:val="00E6701C"/>
    <w:rsid w:val="00E706D2"/>
    <w:rsid w:val="00E718D2"/>
    <w:rsid w:val="00E739B2"/>
    <w:rsid w:val="00E73C47"/>
    <w:rsid w:val="00E754A4"/>
    <w:rsid w:val="00E75A46"/>
    <w:rsid w:val="00E81EC2"/>
    <w:rsid w:val="00E952E0"/>
    <w:rsid w:val="00E960FF"/>
    <w:rsid w:val="00EA5756"/>
    <w:rsid w:val="00EA6D42"/>
    <w:rsid w:val="00EA6E9D"/>
    <w:rsid w:val="00EB0072"/>
    <w:rsid w:val="00EB11B9"/>
    <w:rsid w:val="00EB46CD"/>
    <w:rsid w:val="00EC12F5"/>
    <w:rsid w:val="00EC371B"/>
    <w:rsid w:val="00EC54EE"/>
    <w:rsid w:val="00EC7540"/>
    <w:rsid w:val="00EC77F4"/>
    <w:rsid w:val="00ED0690"/>
    <w:rsid w:val="00ED290F"/>
    <w:rsid w:val="00ED353C"/>
    <w:rsid w:val="00ED39E1"/>
    <w:rsid w:val="00ED4FB0"/>
    <w:rsid w:val="00EE4F1B"/>
    <w:rsid w:val="00EE5AB7"/>
    <w:rsid w:val="00EE65D5"/>
    <w:rsid w:val="00EF0D41"/>
    <w:rsid w:val="00EF172F"/>
    <w:rsid w:val="00EF4D6D"/>
    <w:rsid w:val="00EF50C4"/>
    <w:rsid w:val="00EF61A1"/>
    <w:rsid w:val="00EF63CA"/>
    <w:rsid w:val="00EF73ED"/>
    <w:rsid w:val="00EF7CA7"/>
    <w:rsid w:val="00F004DB"/>
    <w:rsid w:val="00F00898"/>
    <w:rsid w:val="00F03659"/>
    <w:rsid w:val="00F04332"/>
    <w:rsid w:val="00F04F4A"/>
    <w:rsid w:val="00F12486"/>
    <w:rsid w:val="00F127D3"/>
    <w:rsid w:val="00F12F64"/>
    <w:rsid w:val="00F13DAB"/>
    <w:rsid w:val="00F14E98"/>
    <w:rsid w:val="00F1599C"/>
    <w:rsid w:val="00F20606"/>
    <w:rsid w:val="00F23C50"/>
    <w:rsid w:val="00F23C8E"/>
    <w:rsid w:val="00F309FF"/>
    <w:rsid w:val="00F329A5"/>
    <w:rsid w:val="00F35DB3"/>
    <w:rsid w:val="00F36DD1"/>
    <w:rsid w:val="00F37B23"/>
    <w:rsid w:val="00F40B0B"/>
    <w:rsid w:val="00F41D76"/>
    <w:rsid w:val="00F42F3F"/>
    <w:rsid w:val="00F4338B"/>
    <w:rsid w:val="00F449B2"/>
    <w:rsid w:val="00F45234"/>
    <w:rsid w:val="00F45481"/>
    <w:rsid w:val="00F462E5"/>
    <w:rsid w:val="00F47370"/>
    <w:rsid w:val="00F50345"/>
    <w:rsid w:val="00F5053E"/>
    <w:rsid w:val="00F50EDB"/>
    <w:rsid w:val="00F51A3F"/>
    <w:rsid w:val="00F54D3A"/>
    <w:rsid w:val="00F5504F"/>
    <w:rsid w:val="00F560A5"/>
    <w:rsid w:val="00F60ED8"/>
    <w:rsid w:val="00F612C6"/>
    <w:rsid w:val="00F612CC"/>
    <w:rsid w:val="00F63388"/>
    <w:rsid w:val="00F63B7E"/>
    <w:rsid w:val="00F66746"/>
    <w:rsid w:val="00F70178"/>
    <w:rsid w:val="00F703B1"/>
    <w:rsid w:val="00F80085"/>
    <w:rsid w:val="00F8231B"/>
    <w:rsid w:val="00F82B37"/>
    <w:rsid w:val="00F83CF5"/>
    <w:rsid w:val="00F86416"/>
    <w:rsid w:val="00F90093"/>
    <w:rsid w:val="00F90816"/>
    <w:rsid w:val="00F9083B"/>
    <w:rsid w:val="00F90A9F"/>
    <w:rsid w:val="00F91033"/>
    <w:rsid w:val="00F91901"/>
    <w:rsid w:val="00F91C0B"/>
    <w:rsid w:val="00F924C3"/>
    <w:rsid w:val="00F93A32"/>
    <w:rsid w:val="00F94678"/>
    <w:rsid w:val="00F960F4"/>
    <w:rsid w:val="00F96E1D"/>
    <w:rsid w:val="00FA07A3"/>
    <w:rsid w:val="00FA1750"/>
    <w:rsid w:val="00FA1CCB"/>
    <w:rsid w:val="00FA2987"/>
    <w:rsid w:val="00FA2BD5"/>
    <w:rsid w:val="00FA626E"/>
    <w:rsid w:val="00FA6745"/>
    <w:rsid w:val="00FA6755"/>
    <w:rsid w:val="00FB346E"/>
    <w:rsid w:val="00FB383D"/>
    <w:rsid w:val="00FB5582"/>
    <w:rsid w:val="00FB6F17"/>
    <w:rsid w:val="00FB7770"/>
    <w:rsid w:val="00FB7D9B"/>
    <w:rsid w:val="00FC119F"/>
    <w:rsid w:val="00FC1AC2"/>
    <w:rsid w:val="00FC1F9F"/>
    <w:rsid w:val="00FC41CE"/>
    <w:rsid w:val="00FC7419"/>
    <w:rsid w:val="00FC7E53"/>
    <w:rsid w:val="00FD1523"/>
    <w:rsid w:val="00FD5237"/>
    <w:rsid w:val="00FD5687"/>
    <w:rsid w:val="00FD643A"/>
    <w:rsid w:val="00FD6628"/>
    <w:rsid w:val="00FE139A"/>
    <w:rsid w:val="00FE22C3"/>
    <w:rsid w:val="00FE2364"/>
    <w:rsid w:val="00FE4B5E"/>
    <w:rsid w:val="00FE74A3"/>
    <w:rsid w:val="00FF0F3A"/>
    <w:rsid w:val="00FF17E6"/>
    <w:rsid w:val="00FF203F"/>
    <w:rsid w:val="00FF3AF5"/>
    <w:rsid w:val="00FF593D"/>
    <w:rsid w:val="00FF5B56"/>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F1433"/>
  <w15:docId w15:val="{4F4F39FC-B0DC-4FD4-9C4C-D3DEEE87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29F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1">
    <w:name w:val="Unresolved Mention1"/>
    <w:basedOn w:val="DefaultParagraphFont"/>
    <w:uiPriority w:val="99"/>
    <w:semiHidden/>
    <w:unhideWhenUsed/>
    <w:rsid w:val="002C3BD6"/>
    <w:rPr>
      <w:color w:val="605E5C"/>
      <w:shd w:val="clear" w:color="auto" w:fill="E1DFDD"/>
    </w:rPr>
  </w:style>
  <w:style w:type="character" w:customStyle="1" w:styleId="UnresolvedMention2">
    <w:name w:val="Unresolved Mention2"/>
    <w:basedOn w:val="DefaultParagraphFont"/>
    <w:uiPriority w:val="99"/>
    <w:semiHidden/>
    <w:unhideWhenUsed/>
    <w:rsid w:val="00A244F6"/>
    <w:rPr>
      <w:color w:val="605E5C"/>
      <w:shd w:val="clear" w:color="auto" w:fill="E1DFDD"/>
    </w:rPr>
  </w:style>
  <w:style w:type="paragraph" w:styleId="NormalWeb">
    <w:name w:val="Normal (Web)"/>
    <w:basedOn w:val="Normal"/>
    <w:uiPriority w:val="99"/>
    <w:unhideWhenUsed/>
    <w:rsid w:val="00C84D0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Strong">
    <w:name w:val="Strong"/>
    <w:basedOn w:val="DefaultParagraphFont"/>
    <w:uiPriority w:val="22"/>
    <w:qFormat/>
    <w:rsid w:val="00626A00"/>
    <w:rPr>
      <w:b/>
      <w:bCs/>
    </w:rPr>
  </w:style>
  <w:style w:type="paragraph" w:styleId="ListBullet">
    <w:name w:val="List Bullet"/>
    <w:basedOn w:val="Normal"/>
    <w:uiPriority w:val="99"/>
    <w:semiHidden/>
    <w:unhideWhenUsed/>
    <w:rsid w:val="000F301F"/>
    <w:pPr>
      <w:numPr>
        <w:numId w:val="3"/>
      </w:numPr>
      <w:contextualSpacing/>
    </w:pPr>
  </w:style>
  <w:style w:type="paragraph" w:styleId="ListNumber">
    <w:name w:val="List Number"/>
    <w:basedOn w:val="Normal"/>
    <w:uiPriority w:val="99"/>
    <w:semiHidden/>
    <w:unhideWhenUsed/>
    <w:rsid w:val="000F301F"/>
    <w:pPr>
      <w:numPr>
        <w:numId w:val="4"/>
      </w:numPr>
      <w:contextualSpacing/>
    </w:pPr>
  </w:style>
  <w:style w:type="character" w:customStyle="1" w:styleId="Heading1Char">
    <w:name w:val="Heading 1 Char"/>
    <w:basedOn w:val="DefaultParagraphFont"/>
    <w:link w:val="Heading1"/>
    <w:uiPriority w:val="9"/>
    <w:rsid w:val="000F3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0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301F"/>
    <w:rPr>
      <w:rFonts w:asciiTheme="majorHAnsi" w:eastAsiaTheme="majorEastAsia" w:hAnsiTheme="majorHAnsi" w:cstheme="majorBidi"/>
      <w:color w:val="1F3763" w:themeColor="accent1" w:themeShade="7F"/>
      <w:sz w:val="24"/>
      <w:szCs w:val="24"/>
    </w:rPr>
  </w:style>
  <w:style w:type="character" w:customStyle="1" w:styleId="highwire-citation-authors">
    <w:name w:val="highwire-citation-authors"/>
    <w:basedOn w:val="DefaultParagraphFont"/>
    <w:rsid w:val="000F301F"/>
  </w:style>
  <w:style w:type="character" w:customStyle="1" w:styleId="highwire-citation-author">
    <w:name w:val="highwire-citation-author"/>
    <w:basedOn w:val="DefaultParagraphFont"/>
    <w:rsid w:val="000F301F"/>
  </w:style>
  <w:style w:type="character" w:customStyle="1" w:styleId="nlm-given-names">
    <w:name w:val="nlm-given-names"/>
    <w:basedOn w:val="DefaultParagraphFont"/>
    <w:rsid w:val="000F301F"/>
  </w:style>
  <w:style w:type="character" w:customStyle="1" w:styleId="nlm-surname">
    <w:name w:val="nlm-surname"/>
    <w:basedOn w:val="DefaultParagraphFont"/>
    <w:rsid w:val="000F301F"/>
  </w:style>
  <w:style w:type="character" w:customStyle="1" w:styleId="highwire-cite-metadata-journal">
    <w:name w:val="highwire-cite-metadata-journal"/>
    <w:basedOn w:val="DefaultParagraphFont"/>
    <w:rsid w:val="000F301F"/>
  </w:style>
  <w:style w:type="character" w:customStyle="1" w:styleId="highwire-cite-metadata-pages">
    <w:name w:val="highwire-cite-metadata-pages"/>
    <w:basedOn w:val="DefaultParagraphFont"/>
    <w:rsid w:val="000F301F"/>
  </w:style>
  <w:style w:type="character" w:customStyle="1" w:styleId="highwire-cite-metadata-doi">
    <w:name w:val="highwire-cite-metadata-doi"/>
    <w:basedOn w:val="DefaultParagraphFont"/>
    <w:rsid w:val="000F301F"/>
  </w:style>
  <w:style w:type="character" w:customStyle="1" w:styleId="doilabel">
    <w:name w:val="doi_label"/>
    <w:basedOn w:val="DefaultParagraphFont"/>
    <w:rsid w:val="000F301F"/>
  </w:style>
  <w:style w:type="character" w:customStyle="1" w:styleId="authors">
    <w:name w:val="authors"/>
    <w:basedOn w:val="DefaultParagraphFont"/>
    <w:rsid w:val="000F301F"/>
  </w:style>
  <w:style w:type="character" w:customStyle="1" w:styleId="Date1">
    <w:name w:val="Date1"/>
    <w:basedOn w:val="DefaultParagraphFont"/>
    <w:rsid w:val="000F301F"/>
  </w:style>
  <w:style w:type="character" w:customStyle="1" w:styleId="arttitle">
    <w:name w:val="art_title"/>
    <w:basedOn w:val="DefaultParagraphFont"/>
    <w:rsid w:val="000F301F"/>
  </w:style>
  <w:style w:type="character" w:customStyle="1" w:styleId="serialtitle">
    <w:name w:val="serial_title"/>
    <w:basedOn w:val="DefaultParagraphFont"/>
    <w:rsid w:val="000F301F"/>
  </w:style>
  <w:style w:type="character" w:customStyle="1" w:styleId="doilink">
    <w:name w:val="doi_link"/>
    <w:basedOn w:val="DefaultParagraphFont"/>
    <w:rsid w:val="000F301F"/>
  </w:style>
  <w:style w:type="character" w:customStyle="1" w:styleId="author-label">
    <w:name w:val="author-label"/>
    <w:basedOn w:val="DefaultParagraphFont"/>
    <w:rsid w:val="001E621E"/>
  </w:style>
  <w:style w:type="character" w:customStyle="1" w:styleId="accordion-tabbedtab-mobile">
    <w:name w:val="accordion-tabbed__tab-mobile"/>
    <w:basedOn w:val="DefaultParagraphFont"/>
    <w:rsid w:val="009A555D"/>
  </w:style>
  <w:style w:type="character" w:customStyle="1" w:styleId="comma-separator">
    <w:name w:val="comma-separator"/>
    <w:basedOn w:val="DefaultParagraphFont"/>
    <w:rsid w:val="009A555D"/>
  </w:style>
  <w:style w:type="character" w:customStyle="1" w:styleId="epub-state">
    <w:name w:val="epub-state"/>
    <w:basedOn w:val="DefaultParagraphFont"/>
    <w:rsid w:val="009A555D"/>
  </w:style>
  <w:style w:type="character" w:customStyle="1" w:styleId="epub-date">
    <w:name w:val="epub-date"/>
    <w:basedOn w:val="DefaultParagraphFont"/>
    <w:rsid w:val="009A555D"/>
  </w:style>
  <w:style w:type="paragraph" w:customStyle="1" w:styleId="TableTitle">
    <w:name w:val="TableTitle"/>
    <w:basedOn w:val="Normal"/>
    <w:rsid w:val="00D12CB8"/>
    <w:pPr>
      <w:spacing w:after="0" w:line="300" w:lineRule="exact"/>
    </w:pPr>
    <w:rPr>
      <w:rFonts w:ascii="Times New Roman" w:eastAsia="DengXian" w:hAnsi="Times New Roman" w:cs="Times New Roman"/>
      <w:sz w:val="24"/>
      <w:szCs w:val="20"/>
    </w:rPr>
  </w:style>
  <w:style w:type="paragraph" w:styleId="Revision">
    <w:name w:val="Revision"/>
    <w:hidden/>
    <w:uiPriority w:val="99"/>
    <w:semiHidden/>
    <w:rsid w:val="006C4D73"/>
    <w:pPr>
      <w:spacing w:after="0" w:line="240" w:lineRule="auto"/>
    </w:pPr>
  </w:style>
  <w:style w:type="character" w:styleId="PlaceholderText">
    <w:name w:val="Placeholder Text"/>
    <w:basedOn w:val="DefaultParagraphFont"/>
    <w:uiPriority w:val="99"/>
    <w:semiHidden/>
    <w:rsid w:val="00F560A5"/>
    <w:rPr>
      <w:color w:val="808080"/>
    </w:rPr>
  </w:style>
  <w:style w:type="character" w:customStyle="1" w:styleId="UnresolvedMention3">
    <w:name w:val="Unresolved Mention3"/>
    <w:basedOn w:val="DefaultParagraphFont"/>
    <w:uiPriority w:val="99"/>
    <w:semiHidden/>
    <w:unhideWhenUsed/>
    <w:rsid w:val="00415B87"/>
    <w:rPr>
      <w:color w:val="605E5C"/>
      <w:shd w:val="clear" w:color="auto" w:fill="E1DFDD"/>
    </w:rPr>
  </w:style>
  <w:style w:type="character" w:customStyle="1" w:styleId="Heading4Char">
    <w:name w:val="Heading 4 Char"/>
    <w:basedOn w:val="DefaultParagraphFont"/>
    <w:link w:val="Heading4"/>
    <w:uiPriority w:val="9"/>
    <w:rsid w:val="00B429F1"/>
    <w:rPr>
      <w:rFonts w:ascii="Times New Roman" w:eastAsia="Times New Roman" w:hAnsi="Times New Roman" w:cs="Times New Roman"/>
      <w:b/>
      <w:bCs/>
      <w:sz w:val="24"/>
      <w:szCs w:val="24"/>
      <w:lang w:val="en-US"/>
    </w:rPr>
  </w:style>
  <w:style w:type="paragraph" w:styleId="NoSpacing">
    <w:name w:val="No Spacing"/>
    <w:uiPriority w:val="1"/>
    <w:qFormat/>
    <w:rsid w:val="0077175E"/>
    <w:pPr>
      <w:spacing w:after="0" w:line="240" w:lineRule="auto"/>
    </w:pPr>
  </w:style>
  <w:style w:type="character" w:styleId="LineNumber">
    <w:name w:val="line number"/>
    <w:basedOn w:val="DefaultParagraphFont"/>
    <w:uiPriority w:val="99"/>
    <w:semiHidden/>
    <w:unhideWhenUsed/>
    <w:rsid w:val="005D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138">
      <w:bodyDiv w:val="1"/>
      <w:marLeft w:val="0"/>
      <w:marRight w:val="0"/>
      <w:marTop w:val="0"/>
      <w:marBottom w:val="0"/>
      <w:divBdr>
        <w:top w:val="none" w:sz="0" w:space="0" w:color="auto"/>
        <w:left w:val="none" w:sz="0" w:space="0" w:color="auto"/>
        <w:bottom w:val="none" w:sz="0" w:space="0" w:color="auto"/>
        <w:right w:val="none" w:sz="0" w:space="0" w:color="auto"/>
      </w:divBdr>
    </w:div>
    <w:div w:id="68775815">
      <w:bodyDiv w:val="1"/>
      <w:marLeft w:val="0"/>
      <w:marRight w:val="0"/>
      <w:marTop w:val="0"/>
      <w:marBottom w:val="0"/>
      <w:divBdr>
        <w:top w:val="none" w:sz="0" w:space="0" w:color="auto"/>
        <w:left w:val="none" w:sz="0" w:space="0" w:color="auto"/>
        <w:bottom w:val="none" w:sz="0" w:space="0" w:color="auto"/>
        <w:right w:val="none" w:sz="0" w:space="0" w:color="auto"/>
      </w:divBdr>
    </w:div>
    <w:div w:id="172113015">
      <w:bodyDiv w:val="1"/>
      <w:marLeft w:val="0"/>
      <w:marRight w:val="0"/>
      <w:marTop w:val="0"/>
      <w:marBottom w:val="0"/>
      <w:divBdr>
        <w:top w:val="none" w:sz="0" w:space="0" w:color="auto"/>
        <w:left w:val="none" w:sz="0" w:space="0" w:color="auto"/>
        <w:bottom w:val="none" w:sz="0" w:space="0" w:color="auto"/>
        <w:right w:val="none" w:sz="0" w:space="0" w:color="auto"/>
      </w:divBdr>
    </w:div>
    <w:div w:id="302081070">
      <w:bodyDiv w:val="1"/>
      <w:marLeft w:val="0"/>
      <w:marRight w:val="0"/>
      <w:marTop w:val="0"/>
      <w:marBottom w:val="0"/>
      <w:divBdr>
        <w:top w:val="none" w:sz="0" w:space="0" w:color="auto"/>
        <w:left w:val="none" w:sz="0" w:space="0" w:color="auto"/>
        <w:bottom w:val="none" w:sz="0" w:space="0" w:color="auto"/>
        <w:right w:val="none" w:sz="0" w:space="0" w:color="auto"/>
      </w:divBdr>
    </w:div>
    <w:div w:id="327827576">
      <w:bodyDiv w:val="1"/>
      <w:marLeft w:val="0"/>
      <w:marRight w:val="0"/>
      <w:marTop w:val="0"/>
      <w:marBottom w:val="0"/>
      <w:divBdr>
        <w:top w:val="none" w:sz="0" w:space="0" w:color="auto"/>
        <w:left w:val="none" w:sz="0" w:space="0" w:color="auto"/>
        <w:bottom w:val="none" w:sz="0" w:space="0" w:color="auto"/>
        <w:right w:val="none" w:sz="0" w:space="0" w:color="auto"/>
      </w:divBdr>
    </w:div>
    <w:div w:id="330569451">
      <w:bodyDiv w:val="1"/>
      <w:marLeft w:val="0"/>
      <w:marRight w:val="0"/>
      <w:marTop w:val="0"/>
      <w:marBottom w:val="0"/>
      <w:divBdr>
        <w:top w:val="none" w:sz="0" w:space="0" w:color="auto"/>
        <w:left w:val="none" w:sz="0" w:space="0" w:color="auto"/>
        <w:bottom w:val="none" w:sz="0" w:space="0" w:color="auto"/>
        <w:right w:val="none" w:sz="0" w:space="0" w:color="auto"/>
      </w:divBdr>
    </w:div>
    <w:div w:id="332416590">
      <w:bodyDiv w:val="1"/>
      <w:marLeft w:val="0"/>
      <w:marRight w:val="0"/>
      <w:marTop w:val="0"/>
      <w:marBottom w:val="0"/>
      <w:divBdr>
        <w:top w:val="none" w:sz="0" w:space="0" w:color="auto"/>
        <w:left w:val="none" w:sz="0" w:space="0" w:color="auto"/>
        <w:bottom w:val="none" w:sz="0" w:space="0" w:color="auto"/>
        <w:right w:val="none" w:sz="0" w:space="0" w:color="auto"/>
      </w:divBdr>
    </w:div>
    <w:div w:id="343944085">
      <w:bodyDiv w:val="1"/>
      <w:marLeft w:val="0"/>
      <w:marRight w:val="0"/>
      <w:marTop w:val="0"/>
      <w:marBottom w:val="0"/>
      <w:divBdr>
        <w:top w:val="none" w:sz="0" w:space="0" w:color="auto"/>
        <w:left w:val="none" w:sz="0" w:space="0" w:color="auto"/>
        <w:bottom w:val="none" w:sz="0" w:space="0" w:color="auto"/>
        <w:right w:val="none" w:sz="0" w:space="0" w:color="auto"/>
      </w:divBdr>
    </w:div>
    <w:div w:id="351810296">
      <w:bodyDiv w:val="1"/>
      <w:marLeft w:val="0"/>
      <w:marRight w:val="0"/>
      <w:marTop w:val="0"/>
      <w:marBottom w:val="0"/>
      <w:divBdr>
        <w:top w:val="none" w:sz="0" w:space="0" w:color="auto"/>
        <w:left w:val="none" w:sz="0" w:space="0" w:color="auto"/>
        <w:bottom w:val="none" w:sz="0" w:space="0" w:color="auto"/>
        <w:right w:val="none" w:sz="0" w:space="0" w:color="auto"/>
      </w:divBdr>
    </w:div>
    <w:div w:id="372465932">
      <w:bodyDiv w:val="1"/>
      <w:marLeft w:val="0"/>
      <w:marRight w:val="0"/>
      <w:marTop w:val="0"/>
      <w:marBottom w:val="0"/>
      <w:divBdr>
        <w:top w:val="none" w:sz="0" w:space="0" w:color="auto"/>
        <w:left w:val="none" w:sz="0" w:space="0" w:color="auto"/>
        <w:bottom w:val="none" w:sz="0" w:space="0" w:color="auto"/>
        <w:right w:val="none" w:sz="0" w:space="0" w:color="auto"/>
      </w:divBdr>
      <w:divsChild>
        <w:div w:id="728923749">
          <w:marLeft w:val="0"/>
          <w:marRight w:val="0"/>
          <w:marTop w:val="150"/>
          <w:marBottom w:val="150"/>
          <w:divBdr>
            <w:top w:val="none" w:sz="0" w:space="0" w:color="auto"/>
            <w:left w:val="none" w:sz="0" w:space="0" w:color="auto"/>
            <w:bottom w:val="none" w:sz="0" w:space="0" w:color="auto"/>
            <w:right w:val="none" w:sz="0" w:space="0" w:color="auto"/>
          </w:divBdr>
        </w:div>
        <w:div w:id="1555238480">
          <w:marLeft w:val="0"/>
          <w:marRight w:val="0"/>
          <w:marTop w:val="0"/>
          <w:marBottom w:val="0"/>
          <w:divBdr>
            <w:top w:val="none" w:sz="0" w:space="0" w:color="auto"/>
            <w:left w:val="none" w:sz="0" w:space="0" w:color="auto"/>
            <w:bottom w:val="none" w:sz="0" w:space="0" w:color="auto"/>
            <w:right w:val="none" w:sz="0" w:space="0" w:color="auto"/>
          </w:divBdr>
          <w:divsChild>
            <w:div w:id="792360540">
              <w:marLeft w:val="0"/>
              <w:marRight w:val="0"/>
              <w:marTop w:val="0"/>
              <w:marBottom w:val="0"/>
              <w:divBdr>
                <w:top w:val="none" w:sz="0" w:space="0" w:color="auto"/>
                <w:left w:val="none" w:sz="0" w:space="0" w:color="auto"/>
                <w:bottom w:val="none" w:sz="0" w:space="0" w:color="auto"/>
                <w:right w:val="none" w:sz="0" w:space="0" w:color="auto"/>
              </w:divBdr>
              <w:divsChild>
                <w:div w:id="205604900">
                  <w:marLeft w:val="0"/>
                  <w:marRight w:val="0"/>
                  <w:marTop w:val="0"/>
                  <w:marBottom w:val="0"/>
                  <w:divBdr>
                    <w:top w:val="none" w:sz="0" w:space="0" w:color="auto"/>
                    <w:left w:val="none" w:sz="0" w:space="0" w:color="auto"/>
                    <w:bottom w:val="none" w:sz="0" w:space="0" w:color="auto"/>
                    <w:right w:val="none" w:sz="0" w:space="0" w:color="auto"/>
                  </w:divBdr>
                  <w:divsChild>
                    <w:div w:id="1962610159">
                      <w:marLeft w:val="0"/>
                      <w:marRight w:val="0"/>
                      <w:marTop w:val="0"/>
                      <w:marBottom w:val="0"/>
                      <w:divBdr>
                        <w:top w:val="none" w:sz="0" w:space="0" w:color="auto"/>
                        <w:left w:val="none" w:sz="0" w:space="0" w:color="auto"/>
                        <w:bottom w:val="none" w:sz="0" w:space="0" w:color="auto"/>
                        <w:right w:val="none" w:sz="0" w:space="0" w:color="auto"/>
                      </w:divBdr>
                      <w:divsChild>
                        <w:div w:id="28727482">
                          <w:marLeft w:val="0"/>
                          <w:marRight w:val="0"/>
                          <w:marTop w:val="0"/>
                          <w:marBottom w:val="0"/>
                          <w:divBdr>
                            <w:top w:val="none" w:sz="0" w:space="0" w:color="auto"/>
                            <w:left w:val="none" w:sz="0" w:space="0" w:color="auto"/>
                            <w:bottom w:val="none" w:sz="0" w:space="0" w:color="auto"/>
                            <w:right w:val="none" w:sz="0" w:space="0" w:color="auto"/>
                          </w:divBdr>
                        </w:div>
                        <w:div w:id="452747916">
                          <w:marLeft w:val="0"/>
                          <w:marRight w:val="0"/>
                          <w:marTop w:val="0"/>
                          <w:marBottom w:val="0"/>
                          <w:divBdr>
                            <w:top w:val="none" w:sz="0" w:space="0" w:color="auto"/>
                            <w:left w:val="none" w:sz="0" w:space="0" w:color="auto"/>
                            <w:bottom w:val="none" w:sz="0" w:space="0" w:color="auto"/>
                            <w:right w:val="none" w:sz="0" w:space="0" w:color="auto"/>
                          </w:divBdr>
                        </w:div>
                        <w:div w:id="859705010">
                          <w:marLeft w:val="0"/>
                          <w:marRight w:val="0"/>
                          <w:marTop w:val="0"/>
                          <w:marBottom w:val="0"/>
                          <w:divBdr>
                            <w:top w:val="none" w:sz="0" w:space="0" w:color="auto"/>
                            <w:left w:val="none" w:sz="0" w:space="0" w:color="auto"/>
                            <w:bottom w:val="none" w:sz="0" w:space="0" w:color="auto"/>
                            <w:right w:val="none" w:sz="0" w:space="0" w:color="auto"/>
                          </w:divBdr>
                        </w:div>
                        <w:div w:id="1124158716">
                          <w:marLeft w:val="0"/>
                          <w:marRight w:val="0"/>
                          <w:marTop w:val="0"/>
                          <w:marBottom w:val="0"/>
                          <w:divBdr>
                            <w:top w:val="none" w:sz="0" w:space="0" w:color="auto"/>
                            <w:left w:val="none" w:sz="0" w:space="0" w:color="auto"/>
                            <w:bottom w:val="none" w:sz="0" w:space="0" w:color="auto"/>
                            <w:right w:val="none" w:sz="0" w:space="0" w:color="auto"/>
                          </w:divBdr>
                        </w:div>
                        <w:div w:id="1989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415592311">
      <w:bodyDiv w:val="1"/>
      <w:marLeft w:val="0"/>
      <w:marRight w:val="0"/>
      <w:marTop w:val="0"/>
      <w:marBottom w:val="0"/>
      <w:divBdr>
        <w:top w:val="none" w:sz="0" w:space="0" w:color="auto"/>
        <w:left w:val="none" w:sz="0" w:space="0" w:color="auto"/>
        <w:bottom w:val="none" w:sz="0" w:space="0" w:color="auto"/>
        <w:right w:val="none" w:sz="0" w:space="0" w:color="auto"/>
      </w:divBdr>
      <w:divsChild>
        <w:div w:id="1041827307">
          <w:marLeft w:val="0"/>
          <w:marRight w:val="0"/>
          <w:marTop w:val="0"/>
          <w:marBottom w:val="0"/>
          <w:divBdr>
            <w:top w:val="none" w:sz="0" w:space="0" w:color="auto"/>
            <w:left w:val="none" w:sz="0" w:space="0" w:color="auto"/>
            <w:bottom w:val="none" w:sz="0" w:space="0" w:color="auto"/>
            <w:right w:val="none" w:sz="0" w:space="0" w:color="auto"/>
          </w:divBdr>
        </w:div>
      </w:divsChild>
    </w:div>
    <w:div w:id="464202543">
      <w:bodyDiv w:val="1"/>
      <w:marLeft w:val="0"/>
      <w:marRight w:val="0"/>
      <w:marTop w:val="0"/>
      <w:marBottom w:val="0"/>
      <w:divBdr>
        <w:top w:val="none" w:sz="0" w:space="0" w:color="auto"/>
        <w:left w:val="none" w:sz="0" w:space="0" w:color="auto"/>
        <w:bottom w:val="none" w:sz="0" w:space="0" w:color="auto"/>
        <w:right w:val="none" w:sz="0" w:space="0" w:color="auto"/>
      </w:divBdr>
      <w:divsChild>
        <w:div w:id="877358152">
          <w:marLeft w:val="0"/>
          <w:marRight w:val="0"/>
          <w:marTop w:val="225"/>
          <w:marBottom w:val="225"/>
          <w:divBdr>
            <w:top w:val="none" w:sz="0" w:space="0" w:color="auto"/>
            <w:left w:val="none" w:sz="0" w:space="0" w:color="auto"/>
            <w:bottom w:val="none" w:sz="0" w:space="0" w:color="auto"/>
            <w:right w:val="none" w:sz="0" w:space="0" w:color="auto"/>
          </w:divBdr>
          <w:divsChild>
            <w:div w:id="1467819864">
              <w:marLeft w:val="0"/>
              <w:marRight w:val="0"/>
              <w:marTop w:val="0"/>
              <w:marBottom w:val="0"/>
              <w:divBdr>
                <w:top w:val="none" w:sz="0" w:space="0" w:color="auto"/>
                <w:left w:val="none" w:sz="0" w:space="0" w:color="auto"/>
                <w:bottom w:val="none" w:sz="0" w:space="0" w:color="auto"/>
                <w:right w:val="none" w:sz="0" w:space="0" w:color="auto"/>
              </w:divBdr>
            </w:div>
            <w:div w:id="2089305217">
              <w:marLeft w:val="0"/>
              <w:marRight w:val="0"/>
              <w:marTop w:val="0"/>
              <w:marBottom w:val="0"/>
              <w:divBdr>
                <w:top w:val="none" w:sz="0" w:space="0" w:color="auto"/>
                <w:left w:val="none" w:sz="0" w:space="0" w:color="auto"/>
                <w:bottom w:val="none" w:sz="0" w:space="0" w:color="auto"/>
                <w:right w:val="none" w:sz="0" w:space="0" w:color="auto"/>
              </w:divBdr>
            </w:div>
          </w:divsChild>
        </w:div>
        <w:div w:id="1550342279">
          <w:marLeft w:val="0"/>
          <w:marRight w:val="0"/>
          <w:marTop w:val="225"/>
          <w:marBottom w:val="225"/>
          <w:divBdr>
            <w:top w:val="none" w:sz="0" w:space="0" w:color="auto"/>
            <w:left w:val="none" w:sz="0" w:space="0" w:color="auto"/>
            <w:bottom w:val="none" w:sz="0" w:space="0" w:color="auto"/>
            <w:right w:val="none" w:sz="0" w:space="0" w:color="auto"/>
          </w:divBdr>
          <w:divsChild>
            <w:div w:id="1024286022">
              <w:marLeft w:val="0"/>
              <w:marRight w:val="0"/>
              <w:marTop w:val="0"/>
              <w:marBottom w:val="0"/>
              <w:divBdr>
                <w:top w:val="none" w:sz="0" w:space="0" w:color="auto"/>
                <w:left w:val="none" w:sz="0" w:space="0" w:color="auto"/>
                <w:bottom w:val="none" w:sz="0" w:space="0" w:color="auto"/>
                <w:right w:val="none" w:sz="0" w:space="0" w:color="auto"/>
              </w:divBdr>
              <w:divsChild>
                <w:div w:id="2058505396">
                  <w:marLeft w:val="0"/>
                  <w:marRight w:val="0"/>
                  <w:marTop w:val="0"/>
                  <w:marBottom w:val="0"/>
                  <w:divBdr>
                    <w:top w:val="none" w:sz="0" w:space="0" w:color="auto"/>
                    <w:left w:val="none" w:sz="0" w:space="0" w:color="auto"/>
                    <w:bottom w:val="none" w:sz="0" w:space="0" w:color="auto"/>
                    <w:right w:val="none" w:sz="0" w:space="0" w:color="auto"/>
                  </w:divBdr>
                  <w:divsChild>
                    <w:div w:id="1452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735">
      <w:bodyDiv w:val="1"/>
      <w:marLeft w:val="0"/>
      <w:marRight w:val="0"/>
      <w:marTop w:val="0"/>
      <w:marBottom w:val="0"/>
      <w:divBdr>
        <w:top w:val="none" w:sz="0" w:space="0" w:color="auto"/>
        <w:left w:val="none" w:sz="0" w:space="0" w:color="auto"/>
        <w:bottom w:val="none" w:sz="0" w:space="0" w:color="auto"/>
        <w:right w:val="none" w:sz="0" w:space="0" w:color="auto"/>
      </w:divBdr>
      <w:divsChild>
        <w:div w:id="639387302">
          <w:marLeft w:val="0"/>
          <w:marRight w:val="0"/>
          <w:marTop w:val="75"/>
          <w:marBottom w:val="0"/>
          <w:divBdr>
            <w:top w:val="none" w:sz="0" w:space="0" w:color="auto"/>
            <w:left w:val="none" w:sz="0" w:space="0" w:color="auto"/>
            <w:bottom w:val="none" w:sz="0" w:space="0" w:color="auto"/>
            <w:right w:val="none" w:sz="0" w:space="0" w:color="auto"/>
          </w:divBdr>
        </w:div>
        <w:div w:id="1624846697">
          <w:marLeft w:val="0"/>
          <w:marRight w:val="0"/>
          <w:marTop w:val="0"/>
          <w:marBottom w:val="0"/>
          <w:divBdr>
            <w:top w:val="none" w:sz="0" w:space="0" w:color="auto"/>
            <w:left w:val="none" w:sz="0" w:space="0" w:color="auto"/>
            <w:bottom w:val="none" w:sz="0" w:space="0" w:color="auto"/>
            <w:right w:val="none" w:sz="0" w:space="0" w:color="auto"/>
          </w:divBdr>
          <w:divsChild>
            <w:div w:id="971906976">
              <w:marLeft w:val="0"/>
              <w:marRight w:val="0"/>
              <w:marTop w:val="0"/>
              <w:marBottom w:val="0"/>
              <w:divBdr>
                <w:top w:val="none" w:sz="0" w:space="0" w:color="auto"/>
                <w:left w:val="none" w:sz="0" w:space="0" w:color="auto"/>
                <w:bottom w:val="none" w:sz="0" w:space="0" w:color="auto"/>
                <w:right w:val="none" w:sz="0" w:space="0" w:color="auto"/>
              </w:divBdr>
            </w:div>
          </w:divsChild>
        </w:div>
        <w:div w:id="1797403816">
          <w:marLeft w:val="0"/>
          <w:marRight w:val="0"/>
          <w:marTop w:val="75"/>
          <w:marBottom w:val="0"/>
          <w:divBdr>
            <w:top w:val="none" w:sz="0" w:space="0" w:color="auto"/>
            <w:left w:val="none" w:sz="0" w:space="0" w:color="auto"/>
            <w:bottom w:val="none" w:sz="0" w:space="0" w:color="auto"/>
            <w:right w:val="none" w:sz="0" w:space="0" w:color="auto"/>
          </w:divBdr>
        </w:div>
      </w:divsChild>
    </w:div>
    <w:div w:id="614481739">
      <w:bodyDiv w:val="1"/>
      <w:marLeft w:val="0"/>
      <w:marRight w:val="0"/>
      <w:marTop w:val="0"/>
      <w:marBottom w:val="0"/>
      <w:divBdr>
        <w:top w:val="none" w:sz="0" w:space="0" w:color="auto"/>
        <w:left w:val="none" w:sz="0" w:space="0" w:color="auto"/>
        <w:bottom w:val="none" w:sz="0" w:space="0" w:color="auto"/>
        <w:right w:val="none" w:sz="0" w:space="0" w:color="auto"/>
      </w:divBdr>
    </w:div>
    <w:div w:id="623461227">
      <w:bodyDiv w:val="1"/>
      <w:marLeft w:val="0"/>
      <w:marRight w:val="0"/>
      <w:marTop w:val="0"/>
      <w:marBottom w:val="0"/>
      <w:divBdr>
        <w:top w:val="none" w:sz="0" w:space="0" w:color="auto"/>
        <w:left w:val="none" w:sz="0" w:space="0" w:color="auto"/>
        <w:bottom w:val="none" w:sz="0" w:space="0" w:color="auto"/>
        <w:right w:val="none" w:sz="0" w:space="0" w:color="auto"/>
      </w:divBdr>
      <w:divsChild>
        <w:div w:id="1667780662">
          <w:marLeft w:val="0"/>
          <w:marRight w:val="0"/>
          <w:marTop w:val="0"/>
          <w:marBottom w:val="0"/>
          <w:divBdr>
            <w:top w:val="none" w:sz="0" w:space="0" w:color="auto"/>
            <w:left w:val="none" w:sz="0" w:space="0" w:color="auto"/>
            <w:bottom w:val="none" w:sz="0" w:space="0" w:color="auto"/>
            <w:right w:val="none" w:sz="0" w:space="0" w:color="auto"/>
          </w:divBdr>
          <w:divsChild>
            <w:div w:id="1453405841">
              <w:marLeft w:val="0"/>
              <w:marRight w:val="0"/>
              <w:marTop w:val="0"/>
              <w:marBottom w:val="0"/>
              <w:divBdr>
                <w:top w:val="none" w:sz="0" w:space="0" w:color="auto"/>
                <w:left w:val="none" w:sz="0" w:space="0" w:color="auto"/>
                <w:bottom w:val="none" w:sz="0" w:space="0" w:color="auto"/>
                <w:right w:val="none" w:sz="0" w:space="0" w:color="auto"/>
              </w:divBdr>
            </w:div>
            <w:div w:id="1642231554">
              <w:marLeft w:val="0"/>
              <w:marRight w:val="0"/>
              <w:marTop w:val="0"/>
              <w:marBottom w:val="0"/>
              <w:divBdr>
                <w:top w:val="none" w:sz="0" w:space="0" w:color="auto"/>
                <w:left w:val="none" w:sz="0" w:space="0" w:color="auto"/>
                <w:bottom w:val="none" w:sz="0" w:space="0" w:color="auto"/>
                <w:right w:val="none" w:sz="0" w:space="0" w:color="auto"/>
              </w:divBdr>
            </w:div>
            <w:div w:id="1634213946">
              <w:marLeft w:val="0"/>
              <w:marRight w:val="0"/>
              <w:marTop w:val="0"/>
              <w:marBottom w:val="0"/>
              <w:divBdr>
                <w:top w:val="none" w:sz="0" w:space="0" w:color="auto"/>
                <w:left w:val="none" w:sz="0" w:space="0" w:color="auto"/>
                <w:bottom w:val="none" w:sz="0" w:space="0" w:color="auto"/>
                <w:right w:val="none" w:sz="0" w:space="0" w:color="auto"/>
              </w:divBdr>
            </w:div>
            <w:div w:id="1414820766">
              <w:marLeft w:val="0"/>
              <w:marRight w:val="0"/>
              <w:marTop w:val="0"/>
              <w:marBottom w:val="0"/>
              <w:divBdr>
                <w:top w:val="none" w:sz="0" w:space="0" w:color="auto"/>
                <w:left w:val="none" w:sz="0" w:space="0" w:color="auto"/>
                <w:bottom w:val="none" w:sz="0" w:space="0" w:color="auto"/>
                <w:right w:val="none" w:sz="0" w:space="0" w:color="auto"/>
              </w:divBdr>
            </w:div>
            <w:div w:id="570390683">
              <w:marLeft w:val="0"/>
              <w:marRight w:val="0"/>
              <w:marTop w:val="0"/>
              <w:marBottom w:val="0"/>
              <w:divBdr>
                <w:top w:val="none" w:sz="0" w:space="0" w:color="auto"/>
                <w:left w:val="none" w:sz="0" w:space="0" w:color="auto"/>
                <w:bottom w:val="none" w:sz="0" w:space="0" w:color="auto"/>
                <w:right w:val="none" w:sz="0" w:space="0" w:color="auto"/>
              </w:divBdr>
            </w:div>
            <w:div w:id="1883709875">
              <w:marLeft w:val="0"/>
              <w:marRight w:val="0"/>
              <w:marTop w:val="0"/>
              <w:marBottom w:val="0"/>
              <w:divBdr>
                <w:top w:val="none" w:sz="0" w:space="0" w:color="auto"/>
                <w:left w:val="none" w:sz="0" w:space="0" w:color="auto"/>
                <w:bottom w:val="none" w:sz="0" w:space="0" w:color="auto"/>
                <w:right w:val="none" w:sz="0" w:space="0" w:color="auto"/>
              </w:divBdr>
            </w:div>
            <w:div w:id="1881285324">
              <w:marLeft w:val="0"/>
              <w:marRight w:val="0"/>
              <w:marTop w:val="0"/>
              <w:marBottom w:val="0"/>
              <w:divBdr>
                <w:top w:val="none" w:sz="0" w:space="0" w:color="auto"/>
                <w:left w:val="none" w:sz="0" w:space="0" w:color="auto"/>
                <w:bottom w:val="none" w:sz="0" w:space="0" w:color="auto"/>
                <w:right w:val="none" w:sz="0" w:space="0" w:color="auto"/>
              </w:divBdr>
            </w:div>
            <w:div w:id="6030774">
              <w:marLeft w:val="0"/>
              <w:marRight w:val="0"/>
              <w:marTop w:val="0"/>
              <w:marBottom w:val="0"/>
              <w:divBdr>
                <w:top w:val="none" w:sz="0" w:space="0" w:color="auto"/>
                <w:left w:val="none" w:sz="0" w:space="0" w:color="auto"/>
                <w:bottom w:val="none" w:sz="0" w:space="0" w:color="auto"/>
                <w:right w:val="none" w:sz="0" w:space="0" w:color="auto"/>
              </w:divBdr>
            </w:div>
            <w:div w:id="246616346">
              <w:marLeft w:val="0"/>
              <w:marRight w:val="0"/>
              <w:marTop w:val="0"/>
              <w:marBottom w:val="0"/>
              <w:divBdr>
                <w:top w:val="none" w:sz="0" w:space="0" w:color="auto"/>
                <w:left w:val="none" w:sz="0" w:space="0" w:color="auto"/>
                <w:bottom w:val="none" w:sz="0" w:space="0" w:color="auto"/>
                <w:right w:val="none" w:sz="0" w:space="0" w:color="auto"/>
              </w:divBdr>
            </w:div>
            <w:div w:id="679939143">
              <w:marLeft w:val="0"/>
              <w:marRight w:val="0"/>
              <w:marTop w:val="0"/>
              <w:marBottom w:val="0"/>
              <w:divBdr>
                <w:top w:val="none" w:sz="0" w:space="0" w:color="auto"/>
                <w:left w:val="none" w:sz="0" w:space="0" w:color="auto"/>
                <w:bottom w:val="none" w:sz="0" w:space="0" w:color="auto"/>
                <w:right w:val="none" w:sz="0" w:space="0" w:color="auto"/>
              </w:divBdr>
            </w:div>
            <w:div w:id="2075620653">
              <w:marLeft w:val="0"/>
              <w:marRight w:val="0"/>
              <w:marTop w:val="0"/>
              <w:marBottom w:val="0"/>
              <w:divBdr>
                <w:top w:val="none" w:sz="0" w:space="0" w:color="auto"/>
                <w:left w:val="none" w:sz="0" w:space="0" w:color="auto"/>
                <w:bottom w:val="none" w:sz="0" w:space="0" w:color="auto"/>
                <w:right w:val="none" w:sz="0" w:space="0" w:color="auto"/>
              </w:divBdr>
            </w:div>
            <w:div w:id="1959749815">
              <w:marLeft w:val="0"/>
              <w:marRight w:val="0"/>
              <w:marTop w:val="0"/>
              <w:marBottom w:val="0"/>
              <w:divBdr>
                <w:top w:val="none" w:sz="0" w:space="0" w:color="auto"/>
                <w:left w:val="none" w:sz="0" w:space="0" w:color="auto"/>
                <w:bottom w:val="none" w:sz="0" w:space="0" w:color="auto"/>
                <w:right w:val="none" w:sz="0" w:space="0" w:color="auto"/>
              </w:divBdr>
            </w:div>
          </w:divsChild>
        </w:div>
        <w:div w:id="1074738931">
          <w:marLeft w:val="0"/>
          <w:marRight w:val="0"/>
          <w:marTop w:val="0"/>
          <w:marBottom w:val="0"/>
          <w:divBdr>
            <w:top w:val="none" w:sz="0" w:space="0" w:color="auto"/>
            <w:left w:val="none" w:sz="0" w:space="0" w:color="auto"/>
            <w:bottom w:val="none" w:sz="0" w:space="0" w:color="auto"/>
            <w:right w:val="none" w:sz="0" w:space="0" w:color="auto"/>
          </w:divBdr>
        </w:div>
      </w:divsChild>
    </w:div>
    <w:div w:id="700782516">
      <w:bodyDiv w:val="1"/>
      <w:marLeft w:val="0"/>
      <w:marRight w:val="0"/>
      <w:marTop w:val="0"/>
      <w:marBottom w:val="0"/>
      <w:divBdr>
        <w:top w:val="none" w:sz="0" w:space="0" w:color="auto"/>
        <w:left w:val="none" w:sz="0" w:space="0" w:color="auto"/>
        <w:bottom w:val="none" w:sz="0" w:space="0" w:color="auto"/>
        <w:right w:val="none" w:sz="0" w:space="0" w:color="auto"/>
      </w:divBdr>
      <w:divsChild>
        <w:div w:id="37363554">
          <w:marLeft w:val="480"/>
          <w:marRight w:val="0"/>
          <w:marTop w:val="0"/>
          <w:marBottom w:val="0"/>
          <w:divBdr>
            <w:top w:val="none" w:sz="0" w:space="0" w:color="auto"/>
            <w:left w:val="none" w:sz="0" w:space="0" w:color="auto"/>
            <w:bottom w:val="none" w:sz="0" w:space="0" w:color="auto"/>
            <w:right w:val="none" w:sz="0" w:space="0" w:color="auto"/>
          </w:divBdr>
        </w:div>
        <w:div w:id="239219874">
          <w:marLeft w:val="480"/>
          <w:marRight w:val="0"/>
          <w:marTop w:val="0"/>
          <w:marBottom w:val="0"/>
          <w:divBdr>
            <w:top w:val="none" w:sz="0" w:space="0" w:color="auto"/>
            <w:left w:val="none" w:sz="0" w:space="0" w:color="auto"/>
            <w:bottom w:val="none" w:sz="0" w:space="0" w:color="auto"/>
            <w:right w:val="none" w:sz="0" w:space="0" w:color="auto"/>
          </w:divBdr>
        </w:div>
        <w:div w:id="932396602">
          <w:marLeft w:val="480"/>
          <w:marRight w:val="0"/>
          <w:marTop w:val="0"/>
          <w:marBottom w:val="0"/>
          <w:divBdr>
            <w:top w:val="none" w:sz="0" w:space="0" w:color="auto"/>
            <w:left w:val="none" w:sz="0" w:space="0" w:color="auto"/>
            <w:bottom w:val="none" w:sz="0" w:space="0" w:color="auto"/>
            <w:right w:val="none" w:sz="0" w:space="0" w:color="auto"/>
          </w:divBdr>
        </w:div>
        <w:div w:id="1274245378">
          <w:marLeft w:val="480"/>
          <w:marRight w:val="0"/>
          <w:marTop w:val="0"/>
          <w:marBottom w:val="0"/>
          <w:divBdr>
            <w:top w:val="none" w:sz="0" w:space="0" w:color="auto"/>
            <w:left w:val="none" w:sz="0" w:space="0" w:color="auto"/>
            <w:bottom w:val="none" w:sz="0" w:space="0" w:color="auto"/>
            <w:right w:val="none" w:sz="0" w:space="0" w:color="auto"/>
          </w:divBdr>
        </w:div>
        <w:div w:id="2071923653">
          <w:marLeft w:val="480"/>
          <w:marRight w:val="0"/>
          <w:marTop w:val="0"/>
          <w:marBottom w:val="0"/>
          <w:divBdr>
            <w:top w:val="none" w:sz="0" w:space="0" w:color="auto"/>
            <w:left w:val="none" w:sz="0" w:space="0" w:color="auto"/>
            <w:bottom w:val="none" w:sz="0" w:space="0" w:color="auto"/>
            <w:right w:val="none" w:sz="0" w:space="0" w:color="auto"/>
          </w:divBdr>
        </w:div>
        <w:div w:id="247689857">
          <w:marLeft w:val="480"/>
          <w:marRight w:val="0"/>
          <w:marTop w:val="0"/>
          <w:marBottom w:val="0"/>
          <w:divBdr>
            <w:top w:val="none" w:sz="0" w:space="0" w:color="auto"/>
            <w:left w:val="none" w:sz="0" w:space="0" w:color="auto"/>
            <w:bottom w:val="none" w:sz="0" w:space="0" w:color="auto"/>
            <w:right w:val="none" w:sz="0" w:space="0" w:color="auto"/>
          </w:divBdr>
        </w:div>
        <w:div w:id="1601838275">
          <w:marLeft w:val="480"/>
          <w:marRight w:val="0"/>
          <w:marTop w:val="0"/>
          <w:marBottom w:val="0"/>
          <w:divBdr>
            <w:top w:val="none" w:sz="0" w:space="0" w:color="auto"/>
            <w:left w:val="none" w:sz="0" w:space="0" w:color="auto"/>
            <w:bottom w:val="none" w:sz="0" w:space="0" w:color="auto"/>
            <w:right w:val="none" w:sz="0" w:space="0" w:color="auto"/>
          </w:divBdr>
        </w:div>
        <w:div w:id="1726490120">
          <w:marLeft w:val="480"/>
          <w:marRight w:val="0"/>
          <w:marTop w:val="0"/>
          <w:marBottom w:val="0"/>
          <w:divBdr>
            <w:top w:val="none" w:sz="0" w:space="0" w:color="auto"/>
            <w:left w:val="none" w:sz="0" w:space="0" w:color="auto"/>
            <w:bottom w:val="none" w:sz="0" w:space="0" w:color="auto"/>
            <w:right w:val="none" w:sz="0" w:space="0" w:color="auto"/>
          </w:divBdr>
        </w:div>
        <w:div w:id="245695369">
          <w:marLeft w:val="480"/>
          <w:marRight w:val="0"/>
          <w:marTop w:val="0"/>
          <w:marBottom w:val="0"/>
          <w:divBdr>
            <w:top w:val="none" w:sz="0" w:space="0" w:color="auto"/>
            <w:left w:val="none" w:sz="0" w:space="0" w:color="auto"/>
            <w:bottom w:val="none" w:sz="0" w:space="0" w:color="auto"/>
            <w:right w:val="none" w:sz="0" w:space="0" w:color="auto"/>
          </w:divBdr>
        </w:div>
        <w:div w:id="697006004">
          <w:marLeft w:val="480"/>
          <w:marRight w:val="0"/>
          <w:marTop w:val="0"/>
          <w:marBottom w:val="0"/>
          <w:divBdr>
            <w:top w:val="none" w:sz="0" w:space="0" w:color="auto"/>
            <w:left w:val="none" w:sz="0" w:space="0" w:color="auto"/>
            <w:bottom w:val="none" w:sz="0" w:space="0" w:color="auto"/>
            <w:right w:val="none" w:sz="0" w:space="0" w:color="auto"/>
          </w:divBdr>
        </w:div>
        <w:div w:id="18981967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516338377">
          <w:marLeft w:val="480"/>
          <w:marRight w:val="0"/>
          <w:marTop w:val="0"/>
          <w:marBottom w:val="0"/>
          <w:divBdr>
            <w:top w:val="none" w:sz="0" w:space="0" w:color="auto"/>
            <w:left w:val="none" w:sz="0" w:space="0" w:color="auto"/>
            <w:bottom w:val="none" w:sz="0" w:space="0" w:color="auto"/>
            <w:right w:val="none" w:sz="0" w:space="0" w:color="auto"/>
          </w:divBdr>
        </w:div>
        <w:div w:id="1507673230">
          <w:marLeft w:val="480"/>
          <w:marRight w:val="0"/>
          <w:marTop w:val="0"/>
          <w:marBottom w:val="0"/>
          <w:divBdr>
            <w:top w:val="none" w:sz="0" w:space="0" w:color="auto"/>
            <w:left w:val="none" w:sz="0" w:space="0" w:color="auto"/>
            <w:bottom w:val="none" w:sz="0" w:space="0" w:color="auto"/>
            <w:right w:val="none" w:sz="0" w:space="0" w:color="auto"/>
          </w:divBdr>
        </w:div>
        <w:div w:id="415517999">
          <w:marLeft w:val="480"/>
          <w:marRight w:val="0"/>
          <w:marTop w:val="0"/>
          <w:marBottom w:val="0"/>
          <w:divBdr>
            <w:top w:val="none" w:sz="0" w:space="0" w:color="auto"/>
            <w:left w:val="none" w:sz="0" w:space="0" w:color="auto"/>
            <w:bottom w:val="none" w:sz="0" w:space="0" w:color="auto"/>
            <w:right w:val="none" w:sz="0" w:space="0" w:color="auto"/>
          </w:divBdr>
        </w:div>
        <w:div w:id="753088408">
          <w:marLeft w:val="480"/>
          <w:marRight w:val="0"/>
          <w:marTop w:val="0"/>
          <w:marBottom w:val="0"/>
          <w:divBdr>
            <w:top w:val="none" w:sz="0" w:space="0" w:color="auto"/>
            <w:left w:val="none" w:sz="0" w:space="0" w:color="auto"/>
            <w:bottom w:val="none" w:sz="0" w:space="0" w:color="auto"/>
            <w:right w:val="none" w:sz="0" w:space="0" w:color="auto"/>
          </w:divBdr>
        </w:div>
        <w:div w:id="1592472882">
          <w:marLeft w:val="480"/>
          <w:marRight w:val="0"/>
          <w:marTop w:val="0"/>
          <w:marBottom w:val="0"/>
          <w:divBdr>
            <w:top w:val="none" w:sz="0" w:space="0" w:color="auto"/>
            <w:left w:val="none" w:sz="0" w:space="0" w:color="auto"/>
            <w:bottom w:val="none" w:sz="0" w:space="0" w:color="auto"/>
            <w:right w:val="none" w:sz="0" w:space="0" w:color="auto"/>
          </w:divBdr>
        </w:div>
        <w:div w:id="1277717911">
          <w:marLeft w:val="480"/>
          <w:marRight w:val="0"/>
          <w:marTop w:val="0"/>
          <w:marBottom w:val="0"/>
          <w:divBdr>
            <w:top w:val="none" w:sz="0" w:space="0" w:color="auto"/>
            <w:left w:val="none" w:sz="0" w:space="0" w:color="auto"/>
            <w:bottom w:val="none" w:sz="0" w:space="0" w:color="auto"/>
            <w:right w:val="none" w:sz="0" w:space="0" w:color="auto"/>
          </w:divBdr>
        </w:div>
        <w:div w:id="1955407856">
          <w:marLeft w:val="480"/>
          <w:marRight w:val="0"/>
          <w:marTop w:val="0"/>
          <w:marBottom w:val="0"/>
          <w:divBdr>
            <w:top w:val="none" w:sz="0" w:space="0" w:color="auto"/>
            <w:left w:val="none" w:sz="0" w:space="0" w:color="auto"/>
            <w:bottom w:val="none" w:sz="0" w:space="0" w:color="auto"/>
            <w:right w:val="none" w:sz="0" w:space="0" w:color="auto"/>
          </w:divBdr>
        </w:div>
        <w:div w:id="851182488">
          <w:marLeft w:val="480"/>
          <w:marRight w:val="0"/>
          <w:marTop w:val="0"/>
          <w:marBottom w:val="0"/>
          <w:divBdr>
            <w:top w:val="none" w:sz="0" w:space="0" w:color="auto"/>
            <w:left w:val="none" w:sz="0" w:space="0" w:color="auto"/>
            <w:bottom w:val="none" w:sz="0" w:space="0" w:color="auto"/>
            <w:right w:val="none" w:sz="0" w:space="0" w:color="auto"/>
          </w:divBdr>
        </w:div>
        <w:div w:id="2030251598">
          <w:marLeft w:val="480"/>
          <w:marRight w:val="0"/>
          <w:marTop w:val="0"/>
          <w:marBottom w:val="0"/>
          <w:divBdr>
            <w:top w:val="none" w:sz="0" w:space="0" w:color="auto"/>
            <w:left w:val="none" w:sz="0" w:space="0" w:color="auto"/>
            <w:bottom w:val="none" w:sz="0" w:space="0" w:color="auto"/>
            <w:right w:val="none" w:sz="0" w:space="0" w:color="auto"/>
          </w:divBdr>
        </w:div>
        <w:div w:id="239868609">
          <w:marLeft w:val="480"/>
          <w:marRight w:val="0"/>
          <w:marTop w:val="0"/>
          <w:marBottom w:val="0"/>
          <w:divBdr>
            <w:top w:val="none" w:sz="0" w:space="0" w:color="auto"/>
            <w:left w:val="none" w:sz="0" w:space="0" w:color="auto"/>
            <w:bottom w:val="none" w:sz="0" w:space="0" w:color="auto"/>
            <w:right w:val="none" w:sz="0" w:space="0" w:color="auto"/>
          </w:divBdr>
        </w:div>
        <w:div w:id="1662195758">
          <w:marLeft w:val="480"/>
          <w:marRight w:val="0"/>
          <w:marTop w:val="0"/>
          <w:marBottom w:val="0"/>
          <w:divBdr>
            <w:top w:val="none" w:sz="0" w:space="0" w:color="auto"/>
            <w:left w:val="none" w:sz="0" w:space="0" w:color="auto"/>
            <w:bottom w:val="none" w:sz="0" w:space="0" w:color="auto"/>
            <w:right w:val="none" w:sz="0" w:space="0" w:color="auto"/>
          </w:divBdr>
        </w:div>
        <w:div w:id="505368388">
          <w:marLeft w:val="480"/>
          <w:marRight w:val="0"/>
          <w:marTop w:val="0"/>
          <w:marBottom w:val="0"/>
          <w:divBdr>
            <w:top w:val="none" w:sz="0" w:space="0" w:color="auto"/>
            <w:left w:val="none" w:sz="0" w:space="0" w:color="auto"/>
            <w:bottom w:val="none" w:sz="0" w:space="0" w:color="auto"/>
            <w:right w:val="none" w:sz="0" w:space="0" w:color="auto"/>
          </w:divBdr>
        </w:div>
        <w:div w:id="110129798">
          <w:marLeft w:val="480"/>
          <w:marRight w:val="0"/>
          <w:marTop w:val="0"/>
          <w:marBottom w:val="0"/>
          <w:divBdr>
            <w:top w:val="none" w:sz="0" w:space="0" w:color="auto"/>
            <w:left w:val="none" w:sz="0" w:space="0" w:color="auto"/>
            <w:bottom w:val="none" w:sz="0" w:space="0" w:color="auto"/>
            <w:right w:val="none" w:sz="0" w:space="0" w:color="auto"/>
          </w:divBdr>
        </w:div>
        <w:div w:id="525756513">
          <w:marLeft w:val="480"/>
          <w:marRight w:val="0"/>
          <w:marTop w:val="0"/>
          <w:marBottom w:val="0"/>
          <w:divBdr>
            <w:top w:val="none" w:sz="0" w:space="0" w:color="auto"/>
            <w:left w:val="none" w:sz="0" w:space="0" w:color="auto"/>
            <w:bottom w:val="none" w:sz="0" w:space="0" w:color="auto"/>
            <w:right w:val="none" w:sz="0" w:space="0" w:color="auto"/>
          </w:divBdr>
        </w:div>
        <w:div w:id="24137280">
          <w:marLeft w:val="480"/>
          <w:marRight w:val="0"/>
          <w:marTop w:val="0"/>
          <w:marBottom w:val="0"/>
          <w:divBdr>
            <w:top w:val="none" w:sz="0" w:space="0" w:color="auto"/>
            <w:left w:val="none" w:sz="0" w:space="0" w:color="auto"/>
            <w:bottom w:val="none" w:sz="0" w:space="0" w:color="auto"/>
            <w:right w:val="none" w:sz="0" w:space="0" w:color="auto"/>
          </w:divBdr>
        </w:div>
        <w:div w:id="198015079">
          <w:marLeft w:val="480"/>
          <w:marRight w:val="0"/>
          <w:marTop w:val="0"/>
          <w:marBottom w:val="0"/>
          <w:divBdr>
            <w:top w:val="none" w:sz="0" w:space="0" w:color="auto"/>
            <w:left w:val="none" w:sz="0" w:space="0" w:color="auto"/>
            <w:bottom w:val="none" w:sz="0" w:space="0" w:color="auto"/>
            <w:right w:val="none" w:sz="0" w:space="0" w:color="auto"/>
          </w:divBdr>
        </w:div>
        <w:div w:id="1116674245">
          <w:marLeft w:val="480"/>
          <w:marRight w:val="0"/>
          <w:marTop w:val="0"/>
          <w:marBottom w:val="0"/>
          <w:divBdr>
            <w:top w:val="none" w:sz="0" w:space="0" w:color="auto"/>
            <w:left w:val="none" w:sz="0" w:space="0" w:color="auto"/>
            <w:bottom w:val="none" w:sz="0" w:space="0" w:color="auto"/>
            <w:right w:val="none" w:sz="0" w:space="0" w:color="auto"/>
          </w:divBdr>
        </w:div>
        <w:div w:id="1539588803">
          <w:marLeft w:val="480"/>
          <w:marRight w:val="0"/>
          <w:marTop w:val="0"/>
          <w:marBottom w:val="0"/>
          <w:divBdr>
            <w:top w:val="none" w:sz="0" w:space="0" w:color="auto"/>
            <w:left w:val="none" w:sz="0" w:space="0" w:color="auto"/>
            <w:bottom w:val="none" w:sz="0" w:space="0" w:color="auto"/>
            <w:right w:val="none" w:sz="0" w:space="0" w:color="auto"/>
          </w:divBdr>
        </w:div>
        <w:div w:id="1627393473">
          <w:marLeft w:val="480"/>
          <w:marRight w:val="0"/>
          <w:marTop w:val="0"/>
          <w:marBottom w:val="0"/>
          <w:divBdr>
            <w:top w:val="none" w:sz="0" w:space="0" w:color="auto"/>
            <w:left w:val="none" w:sz="0" w:space="0" w:color="auto"/>
            <w:bottom w:val="none" w:sz="0" w:space="0" w:color="auto"/>
            <w:right w:val="none" w:sz="0" w:space="0" w:color="auto"/>
          </w:divBdr>
        </w:div>
        <w:div w:id="1078136970">
          <w:marLeft w:val="480"/>
          <w:marRight w:val="0"/>
          <w:marTop w:val="0"/>
          <w:marBottom w:val="0"/>
          <w:divBdr>
            <w:top w:val="none" w:sz="0" w:space="0" w:color="auto"/>
            <w:left w:val="none" w:sz="0" w:space="0" w:color="auto"/>
            <w:bottom w:val="none" w:sz="0" w:space="0" w:color="auto"/>
            <w:right w:val="none" w:sz="0" w:space="0" w:color="auto"/>
          </w:divBdr>
        </w:div>
        <w:div w:id="195192274">
          <w:marLeft w:val="480"/>
          <w:marRight w:val="0"/>
          <w:marTop w:val="0"/>
          <w:marBottom w:val="0"/>
          <w:divBdr>
            <w:top w:val="none" w:sz="0" w:space="0" w:color="auto"/>
            <w:left w:val="none" w:sz="0" w:space="0" w:color="auto"/>
            <w:bottom w:val="none" w:sz="0" w:space="0" w:color="auto"/>
            <w:right w:val="none" w:sz="0" w:space="0" w:color="auto"/>
          </w:divBdr>
        </w:div>
        <w:div w:id="1625502054">
          <w:marLeft w:val="480"/>
          <w:marRight w:val="0"/>
          <w:marTop w:val="0"/>
          <w:marBottom w:val="0"/>
          <w:divBdr>
            <w:top w:val="none" w:sz="0" w:space="0" w:color="auto"/>
            <w:left w:val="none" w:sz="0" w:space="0" w:color="auto"/>
            <w:bottom w:val="none" w:sz="0" w:space="0" w:color="auto"/>
            <w:right w:val="none" w:sz="0" w:space="0" w:color="auto"/>
          </w:divBdr>
        </w:div>
        <w:div w:id="450512829">
          <w:marLeft w:val="480"/>
          <w:marRight w:val="0"/>
          <w:marTop w:val="0"/>
          <w:marBottom w:val="0"/>
          <w:divBdr>
            <w:top w:val="none" w:sz="0" w:space="0" w:color="auto"/>
            <w:left w:val="none" w:sz="0" w:space="0" w:color="auto"/>
            <w:bottom w:val="none" w:sz="0" w:space="0" w:color="auto"/>
            <w:right w:val="none" w:sz="0" w:space="0" w:color="auto"/>
          </w:divBdr>
        </w:div>
        <w:div w:id="1135566419">
          <w:marLeft w:val="480"/>
          <w:marRight w:val="0"/>
          <w:marTop w:val="0"/>
          <w:marBottom w:val="0"/>
          <w:divBdr>
            <w:top w:val="none" w:sz="0" w:space="0" w:color="auto"/>
            <w:left w:val="none" w:sz="0" w:space="0" w:color="auto"/>
            <w:bottom w:val="none" w:sz="0" w:space="0" w:color="auto"/>
            <w:right w:val="none" w:sz="0" w:space="0" w:color="auto"/>
          </w:divBdr>
        </w:div>
        <w:div w:id="913008073">
          <w:marLeft w:val="480"/>
          <w:marRight w:val="0"/>
          <w:marTop w:val="0"/>
          <w:marBottom w:val="0"/>
          <w:divBdr>
            <w:top w:val="none" w:sz="0" w:space="0" w:color="auto"/>
            <w:left w:val="none" w:sz="0" w:space="0" w:color="auto"/>
            <w:bottom w:val="none" w:sz="0" w:space="0" w:color="auto"/>
            <w:right w:val="none" w:sz="0" w:space="0" w:color="auto"/>
          </w:divBdr>
        </w:div>
        <w:div w:id="80445017">
          <w:marLeft w:val="480"/>
          <w:marRight w:val="0"/>
          <w:marTop w:val="0"/>
          <w:marBottom w:val="0"/>
          <w:divBdr>
            <w:top w:val="none" w:sz="0" w:space="0" w:color="auto"/>
            <w:left w:val="none" w:sz="0" w:space="0" w:color="auto"/>
            <w:bottom w:val="none" w:sz="0" w:space="0" w:color="auto"/>
            <w:right w:val="none" w:sz="0" w:space="0" w:color="auto"/>
          </w:divBdr>
        </w:div>
        <w:div w:id="1185898289">
          <w:marLeft w:val="480"/>
          <w:marRight w:val="0"/>
          <w:marTop w:val="0"/>
          <w:marBottom w:val="0"/>
          <w:divBdr>
            <w:top w:val="none" w:sz="0" w:space="0" w:color="auto"/>
            <w:left w:val="none" w:sz="0" w:space="0" w:color="auto"/>
            <w:bottom w:val="none" w:sz="0" w:space="0" w:color="auto"/>
            <w:right w:val="none" w:sz="0" w:space="0" w:color="auto"/>
          </w:divBdr>
        </w:div>
        <w:div w:id="1963681360">
          <w:marLeft w:val="480"/>
          <w:marRight w:val="0"/>
          <w:marTop w:val="0"/>
          <w:marBottom w:val="0"/>
          <w:divBdr>
            <w:top w:val="none" w:sz="0" w:space="0" w:color="auto"/>
            <w:left w:val="none" w:sz="0" w:space="0" w:color="auto"/>
            <w:bottom w:val="none" w:sz="0" w:space="0" w:color="auto"/>
            <w:right w:val="none" w:sz="0" w:space="0" w:color="auto"/>
          </w:divBdr>
        </w:div>
        <w:div w:id="888613690">
          <w:marLeft w:val="480"/>
          <w:marRight w:val="0"/>
          <w:marTop w:val="0"/>
          <w:marBottom w:val="0"/>
          <w:divBdr>
            <w:top w:val="none" w:sz="0" w:space="0" w:color="auto"/>
            <w:left w:val="none" w:sz="0" w:space="0" w:color="auto"/>
            <w:bottom w:val="none" w:sz="0" w:space="0" w:color="auto"/>
            <w:right w:val="none" w:sz="0" w:space="0" w:color="auto"/>
          </w:divBdr>
        </w:div>
        <w:div w:id="1995988135">
          <w:marLeft w:val="480"/>
          <w:marRight w:val="0"/>
          <w:marTop w:val="0"/>
          <w:marBottom w:val="0"/>
          <w:divBdr>
            <w:top w:val="none" w:sz="0" w:space="0" w:color="auto"/>
            <w:left w:val="none" w:sz="0" w:space="0" w:color="auto"/>
            <w:bottom w:val="none" w:sz="0" w:space="0" w:color="auto"/>
            <w:right w:val="none" w:sz="0" w:space="0" w:color="auto"/>
          </w:divBdr>
        </w:div>
        <w:div w:id="604535342">
          <w:marLeft w:val="480"/>
          <w:marRight w:val="0"/>
          <w:marTop w:val="0"/>
          <w:marBottom w:val="0"/>
          <w:divBdr>
            <w:top w:val="none" w:sz="0" w:space="0" w:color="auto"/>
            <w:left w:val="none" w:sz="0" w:space="0" w:color="auto"/>
            <w:bottom w:val="none" w:sz="0" w:space="0" w:color="auto"/>
            <w:right w:val="none" w:sz="0" w:space="0" w:color="auto"/>
          </w:divBdr>
        </w:div>
        <w:div w:id="1782142806">
          <w:marLeft w:val="480"/>
          <w:marRight w:val="0"/>
          <w:marTop w:val="0"/>
          <w:marBottom w:val="0"/>
          <w:divBdr>
            <w:top w:val="none" w:sz="0" w:space="0" w:color="auto"/>
            <w:left w:val="none" w:sz="0" w:space="0" w:color="auto"/>
            <w:bottom w:val="none" w:sz="0" w:space="0" w:color="auto"/>
            <w:right w:val="none" w:sz="0" w:space="0" w:color="auto"/>
          </w:divBdr>
        </w:div>
        <w:div w:id="449983044">
          <w:marLeft w:val="480"/>
          <w:marRight w:val="0"/>
          <w:marTop w:val="0"/>
          <w:marBottom w:val="0"/>
          <w:divBdr>
            <w:top w:val="none" w:sz="0" w:space="0" w:color="auto"/>
            <w:left w:val="none" w:sz="0" w:space="0" w:color="auto"/>
            <w:bottom w:val="none" w:sz="0" w:space="0" w:color="auto"/>
            <w:right w:val="none" w:sz="0" w:space="0" w:color="auto"/>
          </w:divBdr>
        </w:div>
        <w:div w:id="1719670262">
          <w:marLeft w:val="480"/>
          <w:marRight w:val="0"/>
          <w:marTop w:val="0"/>
          <w:marBottom w:val="0"/>
          <w:divBdr>
            <w:top w:val="none" w:sz="0" w:space="0" w:color="auto"/>
            <w:left w:val="none" w:sz="0" w:space="0" w:color="auto"/>
            <w:bottom w:val="none" w:sz="0" w:space="0" w:color="auto"/>
            <w:right w:val="none" w:sz="0" w:space="0" w:color="auto"/>
          </w:divBdr>
        </w:div>
        <w:div w:id="67189048">
          <w:marLeft w:val="480"/>
          <w:marRight w:val="0"/>
          <w:marTop w:val="0"/>
          <w:marBottom w:val="0"/>
          <w:divBdr>
            <w:top w:val="none" w:sz="0" w:space="0" w:color="auto"/>
            <w:left w:val="none" w:sz="0" w:space="0" w:color="auto"/>
            <w:bottom w:val="none" w:sz="0" w:space="0" w:color="auto"/>
            <w:right w:val="none" w:sz="0" w:space="0" w:color="auto"/>
          </w:divBdr>
        </w:div>
      </w:divsChild>
    </w:div>
    <w:div w:id="737092129">
      <w:bodyDiv w:val="1"/>
      <w:marLeft w:val="0"/>
      <w:marRight w:val="0"/>
      <w:marTop w:val="0"/>
      <w:marBottom w:val="0"/>
      <w:divBdr>
        <w:top w:val="none" w:sz="0" w:space="0" w:color="auto"/>
        <w:left w:val="none" w:sz="0" w:space="0" w:color="auto"/>
        <w:bottom w:val="none" w:sz="0" w:space="0" w:color="auto"/>
        <w:right w:val="none" w:sz="0" w:space="0" w:color="auto"/>
      </w:divBdr>
    </w:div>
    <w:div w:id="758982525">
      <w:bodyDiv w:val="1"/>
      <w:marLeft w:val="0"/>
      <w:marRight w:val="0"/>
      <w:marTop w:val="0"/>
      <w:marBottom w:val="0"/>
      <w:divBdr>
        <w:top w:val="none" w:sz="0" w:space="0" w:color="auto"/>
        <w:left w:val="none" w:sz="0" w:space="0" w:color="auto"/>
        <w:bottom w:val="none" w:sz="0" w:space="0" w:color="auto"/>
        <w:right w:val="none" w:sz="0" w:space="0" w:color="auto"/>
      </w:divBdr>
      <w:divsChild>
        <w:div w:id="1531382635">
          <w:marLeft w:val="640"/>
          <w:marRight w:val="0"/>
          <w:marTop w:val="0"/>
          <w:marBottom w:val="0"/>
          <w:divBdr>
            <w:top w:val="none" w:sz="0" w:space="0" w:color="auto"/>
            <w:left w:val="none" w:sz="0" w:space="0" w:color="auto"/>
            <w:bottom w:val="none" w:sz="0" w:space="0" w:color="auto"/>
            <w:right w:val="none" w:sz="0" w:space="0" w:color="auto"/>
          </w:divBdr>
        </w:div>
        <w:div w:id="531112921">
          <w:marLeft w:val="640"/>
          <w:marRight w:val="0"/>
          <w:marTop w:val="0"/>
          <w:marBottom w:val="0"/>
          <w:divBdr>
            <w:top w:val="none" w:sz="0" w:space="0" w:color="auto"/>
            <w:left w:val="none" w:sz="0" w:space="0" w:color="auto"/>
            <w:bottom w:val="none" w:sz="0" w:space="0" w:color="auto"/>
            <w:right w:val="none" w:sz="0" w:space="0" w:color="auto"/>
          </w:divBdr>
        </w:div>
        <w:div w:id="1332634235">
          <w:marLeft w:val="640"/>
          <w:marRight w:val="0"/>
          <w:marTop w:val="0"/>
          <w:marBottom w:val="0"/>
          <w:divBdr>
            <w:top w:val="none" w:sz="0" w:space="0" w:color="auto"/>
            <w:left w:val="none" w:sz="0" w:space="0" w:color="auto"/>
            <w:bottom w:val="none" w:sz="0" w:space="0" w:color="auto"/>
            <w:right w:val="none" w:sz="0" w:space="0" w:color="auto"/>
          </w:divBdr>
        </w:div>
        <w:div w:id="494030098">
          <w:marLeft w:val="640"/>
          <w:marRight w:val="0"/>
          <w:marTop w:val="0"/>
          <w:marBottom w:val="0"/>
          <w:divBdr>
            <w:top w:val="none" w:sz="0" w:space="0" w:color="auto"/>
            <w:left w:val="none" w:sz="0" w:space="0" w:color="auto"/>
            <w:bottom w:val="none" w:sz="0" w:space="0" w:color="auto"/>
            <w:right w:val="none" w:sz="0" w:space="0" w:color="auto"/>
          </w:divBdr>
        </w:div>
        <w:div w:id="1479149223">
          <w:marLeft w:val="640"/>
          <w:marRight w:val="0"/>
          <w:marTop w:val="0"/>
          <w:marBottom w:val="0"/>
          <w:divBdr>
            <w:top w:val="none" w:sz="0" w:space="0" w:color="auto"/>
            <w:left w:val="none" w:sz="0" w:space="0" w:color="auto"/>
            <w:bottom w:val="none" w:sz="0" w:space="0" w:color="auto"/>
            <w:right w:val="none" w:sz="0" w:space="0" w:color="auto"/>
          </w:divBdr>
        </w:div>
        <w:div w:id="803232483">
          <w:marLeft w:val="640"/>
          <w:marRight w:val="0"/>
          <w:marTop w:val="0"/>
          <w:marBottom w:val="0"/>
          <w:divBdr>
            <w:top w:val="none" w:sz="0" w:space="0" w:color="auto"/>
            <w:left w:val="none" w:sz="0" w:space="0" w:color="auto"/>
            <w:bottom w:val="none" w:sz="0" w:space="0" w:color="auto"/>
            <w:right w:val="none" w:sz="0" w:space="0" w:color="auto"/>
          </w:divBdr>
        </w:div>
        <w:div w:id="1410154953">
          <w:marLeft w:val="640"/>
          <w:marRight w:val="0"/>
          <w:marTop w:val="0"/>
          <w:marBottom w:val="0"/>
          <w:divBdr>
            <w:top w:val="none" w:sz="0" w:space="0" w:color="auto"/>
            <w:left w:val="none" w:sz="0" w:space="0" w:color="auto"/>
            <w:bottom w:val="none" w:sz="0" w:space="0" w:color="auto"/>
            <w:right w:val="none" w:sz="0" w:space="0" w:color="auto"/>
          </w:divBdr>
        </w:div>
        <w:div w:id="1722553363">
          <w:marLeft w:val="640"/>
          <w:marRight w:val="0"/>
          <w:marTop w:val="0"/>
          <w:marBottom w:val="0"/>
          <w:divBdr>
            <w:top w:val="none" w:sz="0" w:space="0" w:color="auto"/>
            <w:left w:val="none" w:sz="0" w:space="0" w:color="auto"/>
            <w:bottom w:val="none" w:sz="0" w:space="0" w:color="auto"/>
            <w:right w:val="none" w:sz="0" w:space="0" w:color="auto"/>
          </w:divBdr>
        </w:div>
        <w:div w:id="435909539">
          <w:marLeft w:val="640"/>
          <w:marRight w:val="0"/>
          <w:marTop w:val="0"/>
          <w:marBottom w:val="0"/>
          <w:divBdr>
            <w:top w:val="none" w:sz="0" w:space="0" w:color="auto"/>
            <w:left w:val="none" w:sz="0" w:space="0" w:color="auto"/>
            <w:bottom w:val="none" w:sz="0" w:space="0" w:color="auto"/>
            <w:right w:val="none" w:sz="0" w:space="0" w:color="auto"/>
          </w:divBdr>
        </w:div>
        <w:div w:id="1376271741">
          <w:marLeft w:val="640"/>
          <w:marRight w:val="0"/>
          <w:marTop w:val="0"/>
          <w:marBottom w:val="0"/>
          <w:divBdr>
            <w:top w:val="none" w:sz="0" w:space="0" w:color="auto"/>
            <w:left w:val="none" w:sz="0" w:space="0" w:color="auto"/>
            <w:bottom w:val="none" w:sz="0" w:space="0" w:color="auto"/>
            <w:right w:val="none" w:sz="0" w:space="0" w:color="auto"/>
          </w:divBdr>
        </w:div>
        <w:div w:id="180584231">
          <w:marLeft w:val="640"/>
          <w:marRight w:val="0"/>
          <w:marTop w:val="0"/>
          <w:marBottom w:val="0"/>
          <w:divBdr>
            <w:top w:val="none" w:sz="0" w:space="0" w:color="auto"/>
            <w:left w:val="none" w:sz="0" w:space="0" w:color="auto"/>
            <w:bottom w:val="none" w:sz="0" w:space="0" w:color="auto"/>
            <w:right w:val="none" w:sz="0" w:space="0" w:color="auto"/>
          </w:divBdr>
        </w:div>
        <w:div w:id="383525919">
          <w:marLeft w:val="640"/>
          <w:marRight w:val="0"/>
          <w:marTop w:val="0"/>
          <w:marBottom w:val="0"/>
          <w:divBdr>
            <w:top w:val="none" w:sz="0" w:space="0" w:color="auto"/>
            <w:left w:val="none" w:sz="0" w:space="0" w:color="auto"/>
            <w:bottom w:val="none" w:sz="0" w:space="0" w:color="auto"/>
            <w:right w:val="none" w:sz="0" w:space="0" w:color="auto"/>
          </w:divBdr>
        </w:div>
        <w:div w:id="1133399620">
          <w:marLeft w:val="640"/>
          <w:marRight w:val="0"/>
          <w:marTop w:val="0"/>
          <w:marBottom w:val="0"/>
          <w:divBdr>
            <w:top w:val="none" w:sz="0" w:space="0" w:color="auto"/>
            <w:left w:val="none" w:sz="0" w:space="0" w:color="auto"/>
            <w:bottom w:val="none" w:sz="0" w:space="0" w:color="auto"/>
            <w:right w:val="none" w:sz="0" w:space="0" w:color="auto"/>
          </w:divBdr>
        </w:div>
        <w:div w:id="456681551">
          <w:marLeft w:val="640"/>
          <w:marRight w:val="0"/>
          <w:marTop w:val="0"/>
          <w:marBottom w:val="0"/>
          <w:divBdr>
            <w:top w:val="none" w:sz="0" w:space="0" w:color="auto"/>
            <w:left w:val="none" w:sz="0" w:space="0" w:color="auto"/>
            <w:bottom w:val="none" w:sz="0" w:space="0" w:color="auto"/>
            <w:right w:val="none" w:sz="0" w:space="0" w:color="auto"/>
          </w:divBdr>
        </w:div>
        <w:div w:id="1234047925">
          <w:marLeft w:val="640"/>
          <w:marRight w:val="0"/>
          <w:marTop w:val="0"/>
          <w:marBottom w:val="0"/>
          <w:divBdr>
            <w:top w:val="none" w:sz="0" w:space="0" w:color="auto"/>
            <w:left w:val="none" w:sz="0" w:space="0" w:color="auto"/>
            <w:bottom w:val="none" w:sz="0" w:space="0" w:color="auto"/>
            <w:right w:val="none" w:sz="0" w:space="0" w:color="auto"/>
          </w:divBdr>
        </w:div>
        <w:div w:id="166941744">
          <w:marLeft w:val="640"/>
          <w:marRight w:val="0"/>
          <w:marTop w:val="0"/>
          <w:marBottom w:val="0"/>
          <w:divBdr>
            <w:top w:val="none" w:sz="0" w:space="0" w:color="auto"/>
            <w:left w:val="none" w:sz="0" w:space="0" w:color="auto"/>
            <w:bottom w:val="none" w:sz="0" w:space="0" w:color="auto"/>
            <w:right w:val="none" w:sz="0" w:space="0" w:color="auto"/>
          </w:divBdr>
        </w:div>
        <w:div w:id="1155798424">
          <w:marLeft w:val="640"/>
          <w:marRight w:val="0"/>
          <w:marTop w:val="0"/>
          <w:marBottom w:val="0"/>
          <w:divBdr>
            <w:top w:val="none" w:sz="0" w:space="0" w:color="auto"/>
            <w:left w:val="none" w:sz="0" w:space="0" w:color="auto"/>
            <w:bottom w:val="none" w:sz="0" w:space="0" w:color="auto"/>
            <w:right w:val="none" w:sz="0" w:space="0" w:color="auto"/>
          </w:divBdr>
        </w:div>
        <w:div w:id="1861892924">
          <w:marLeft w:val="640"/>
          <w:marRight w:val="0"/>
          <w:marTop w:val="0"/>
          <w:marBottom w:val="0"/>
          <w:divBdr>
            <w:top w:val="none" w:sz="0" w:space="0" w:color="auto"/>
            <w:left w:val="none" w:sz="0" w:space="0" w:color="auto"/>
            <w:bottom w:val="none" w:sz="0" w:space="0" w:color="auto"/>
            <w:right w:val="none" w:sz="0" w:space="0" w:color="auto"/>
          </w:divBdr>
        </w:div>
        <w:div w:id="274946218">
          <w:marLeft w:val="640"/>
          <w:marRight w:val="0"/>
          <w:marTop w:val="0"/>
          <w:marBottom w:val="0"/>
          <w:divBdr>
            <w:top w:val="none" w:sz="0" w:space="0" w:color="auto"/>
            <w:left w:val="none" w:sz="0" w:space="0" w:color="auto"/>
            <w:bottom w:val="none" w:sz="0" w:space="0" w:color="auto"/>
            <w:right w:val="none" w:sz="0" w:space="0" w:color="auto"/>
          </w:divBdr>
        </w:div>
        <w:div w:id="551506571">
          <w:marLeft w:val="640"/>
          <w:marRight w:val="0"/>
          <w:marTop w:val="0"/>
          <w:marBottom w:val="0"/>
          <w:divBdr>
            <w:top w:val="none" w:sz="0" w:space="0" w:color="auto"/>
            <w:left w:val="none" w:sz="0" w:space="0" w:color="auto"/>
            <w:bottom w:val="none" w:sz="0" w:space="0" w:color="auto"/>
            <w:right w:val="none" w:sz="0" w:space="0" w:color="auto"/>
          </w:divBdr>
        </w:div>
        <w:div w:id="740057971">
          <w:marLeft w:val="640"/>
          <w:marRight w:val="0"/>
          <w:marTop w:val="0"/>
          <w:marBottom w:val="0"/>
          <w:divBdr>
            <w:top w:val="none" w:sz="0" w:space="0" w:color="auto"/>
            <w:left w:val="none" w:sz="0" w:space="0" w:color="auto"/>
            <w:bottom w:val="none" w:sz="0" w:space="0" w:color="auto"/>
            <w:right w:val="none" w:sz="0" w:space="0" w:color="auto"/>
          </w:divBdr>
        </w:div>
        <w:div w:id="1535338990">
          <w:marLeft w:val="640"/>
          <w:marRight w:val="0"/>
          <w:marTop w:val="0"/>
          <w:marBottom w:val="0"/>
          <w:divBdr>
            <w:top w:val="none" w:sz="0" w:space="0" w:color="auto"/>
            <w:left w:val="none" w:sz="0" w:space="0" w:color="auto"/>
            <w:bottom w:val="none" w:sz="0" w:space="0" w:color="auto"/>
            <w:right w:val="none" w:sz="0" w:space="0" w:color="auto"/>
          </w:divBdr>
        </w:div>
        <w:div w:id="2004775615">
          <w:marLeft w:val="640"/>
          <w:marRight w:val="0"/>
          <w:marTop w:val="0"/>
          <w:marBottom w:val="0"/>
          <w:divBdr>
            <w:top w:val="none" w:sz="0" w:space="0" w:color="auto"/>
            <w:left w:val="none" w:sz="0" w:space="0" w:color="auto"/>
            <w:bottom w:val="none" w:sz="0" w:space="0" w:color="auto"/>
            <w:right w:val="none" w:sz="0" w:space="0" w:color="auto"/>
          </w:divBdr>
        </w:div>
        <w:div w:id="919867689">
          <w:marLeft w:val="640"/>
          <w:marRight w:val="0"/>
          <w:marTop w:val="0"/>
          <w:marBottom w:val="0"/>
          <w:divBdr>
            <w:top w:val="none" w:sz="0" w:space="0" w:color="auto"/>
            <w:left w:val="none" w:sz="0" w:space="0" w:color="auto"/>
            <w:bottom w:val="none" w:sz="0" w:space="0" w:color="auto"/>
            <w:right w:val="none" w:sz="0" w:space="0" w:color="auto"/>
          </w:divBdr>
        </w:div>
        <w:div w:id="1356809346">
          <w:marLeft w:val="640"/>
          <w:marRight w:val="0"/>
          <w:marTop w:val="0"/>
          <w:marBottom w:val="0"/>
          <w:divBdr>
            <w:top w:val="none" w:sz="0" w:space="0" w:color="auto"/>
            <w:left w:val="none" w:sz="0" w:space="0" w:color="auto"/>
            <w:bottom w:val="none" w:sz="0" w:space="0" w:color="auto"/>
            <w:right w:val="none" w:sz="0" w:space="0" w:color="auto"/>
          </w:divBdr>
        </w:div>
        <w:div w:id="1166676839">
          <w:marLeft w:val="640"/>
          <w:marRight w:val="0"/>
          <w:marTop w:val="0"/>
          <w:marBottom w:val="0"/>
          <w:divBdr>
            <w:top w:val="none" w:sz="0" w:space="0" w:color="auto"/>
            <w:left w:val="none" w:sz="0" w:space="0" w:color="auto"/>
            <w:bottom w:val="none" w:sz="0" w:space="0" w:color="auto"/>
            <w:right w:val="none" w:sz="0" w:space="0" w:color="auto"/>
          </w:divBdr>
        </w:div>
        <w:div w:id="1933126713">
          <w:marLeft w:val="640"/>
          <w:marRight w:val="0"/>
          <w:marTop w:val="0"/>
          <w:marBottom w:val="0"/>
          <w:divBdr>
            <w:top w:val="none" w:sz="0" w:space="0" w:color="auto"/>
            <w:left w:val="none" w:sz="0" w:space="0" w:color="auto"/>
            <w:bottom w:val="none" w:sz="0" w:space="0" w:color="auto"/>
            <w:right w:val="none" w:sz="0" w:space="0" w:color="auto"/>
          </w:divBdr>
        </w:div>
        <w:div w:id="508835114">
          <w:marLeft w:val="640"/>
          <w:marRight w:val="0"/>
          <w:marTop w:val="0"/>
          <w:marBottom w:val="0"/>
          <w:divBdr>
            <w:top w:val="none" w:sz="0" w:space="0" w:color="auto"/>
            <w:left w:val="none" w:sz="0" w:space="0" w:color="auto"/>
            <w:bottom w:val="none" w:sz="0" w:space="0" w:color="auto"/>
            <w:right w:val="none" w:sz="0" w:space="0" w:color="auto"/>
          </w:divBdr>
        </w:div>
        <w:div w:id="308831119">
          <w:marLeft w:val="640"/>
          <w:marRight w:val="0"/>
          <w:marTop w:val="0"/>
          <w:marBottom w:val="0"/>
          <w:divBdr>
            <w:top w:val="none" w:sz="0" w:space="0" w:color="auto"/>
            <w:left w:val="none" w:sz="0" w:space="0" w:color="auto"/>
            <w:bottom w:val="none" w:sz="0" w:space="0" w:color="auto"/>
            <w:right w:val="none" w:sz="0" w:space="0" w:color="auto"/>
          </w:divBdr>
        </w:div>
        <w:div w:id="52431840">
          <w:marLeft w:val="640"/>
          <w:marRight w:val="0"/>
          <w:marTop w:val="0"/>
          <w:marBottom w:val="0"/>
          <w:divBdr>
            <w:top w:val="none" w:sz="0" w:space="0" w:color="auto"/>
            <w:left w:val="none" w:sz="0" w:space="0" w:color="auto"/>
            <w:bottom w:val="none" w:sz="0" w:space="0" w:color="auto"/>
            <w:right w:val="none" w:sz="0" w:space="0" w:color="auto"/>
          </w:divBdr>
        </w:div>
        <w:div w:id="360322785">
          <w:marLeft w:val="640"/>
          <w:marRight w:val="0"/>
          <w:marTop w:val="0"/>
          <w:marBottom w:val="0"/>
          <w:divBdr>
            <w:top w:val="none" w:sz="0" w:space="0" w:color="auto"/>
            <w:left w:val="none" w:sz="0" w:space="0" w:color="auto"/>
            <w:bottom w:val="none" w:sz="0" w:space="0" w:color="auto"/>
            <w:right w:val="none" w:sz="0" w:space="0" w:color="auto"/>
          </w:divBdr>
        </w:div>
        <w:div w:id="864830800">
          <w:marLeft w:val="640"/>
          <w:marRight w:val="0"/>
          <w:marTop w:val="0"/>
          <w:marBottom w:val="0"/>
          <w:divBdr>
            <w:top w:val="none" w:sz="0" w:space="0" w:color="auto"/>
            <w:left w:val="none" w:sz="0" w:space="0" w:color="auto"/>
            <w:bottom w:val="none" w:sz="0" w:space="0" w:color="auto"/>
            <w:right w:val="none" w:sz="0" w:space="0" w:color="auto"/>
          </w:divBdr>
        </w:div>
        <w:div w:id="952637157">
          <w:marLeft w:val="640"/>
          <w:marRight w:val="0"/>
          <w:marTop w:val="0"/>
          <w:marBottom w:val="0"/>
          <w:divBdr>
            <w:top w:val="none" w:sz="0" w:space="0" w:color="auto"/>
            <w:left w:val="none" w:sz="0" w:space="0" w:color="auto"/>
            <w:bottom w:val="none" w:sz="0" w:space="0" w:color="auto"/>
            <w:right w:val="none" w:sz="0" w:space="0" w:color="auto"/>
          </w:divBdr>
        </w:div>
        <w:div w:id="1631323978">
          <w:marLeft w:val="640"/>
          <w:marRight w:val="0"/>
          <w:marTop w:val="0"/>
          <w:marBottom w:val="0"/>
          <w:divBdr>
            <w:top w:val="none" w:sz="0" w:space="0" w:color="auto"/>
            <w:left w:val="none" w:sz="0" w:space="0" w:color="auto"/>
            <w:bottom w:val="none" w:sz="0" w:space="0" w:color="auto"/>
            <w:right w:val="none" w:sz="0" w:space="0" w:color="auto"/>
          </w:divBdr>
        </w:div>
        <w:div w:id="722144003">
          <w:marLeft w:val="640"/>
          <w:marRight w:val="0"/>
          <w:marTop w:val="0"/>
          <w:marBottom w:val="0"/>
          <w:divBdr>
            <w:top w:val="none" w:sz="0" w:space="0" w:color="auto"/>
            <w:left w:val="none" w:sz="0" w:space="0" w:color="auto"/>
            <w:bottom w:val="none" w:sz="0" w:space="0" w:color="auto"/>
            <w:right w:val="none" w:sz="0" w:space="0" w:color="auto"/>
          </w:divBdr>
        </w:div>
        <w:div w:id="2038657247">
          <w:marLeft w:val="640"/>
          <w:marRight w:val="0"/>
          <w:marTop w:val="0"/>
          <w:marBottom w:val="0"/>
          <w:divBdr>
            <w:top w:val="none" w:sz="0" w:space="0" w:color="auto"/>
            <w:left w:val="none" w:sz="0" w:space="0" w:color="auto"/>
            <w:bottom w:val="none" w:sz="0" w:space="0" w:color="auto"/>
            <w:right w:val="none" w:sz="0" w:space="0" w:color="auto"/>
          </w:divBdr>
        </w:div>
        <w:div w:id="1160853623">
          <w:marLeft w:val="640"/>
          <w:marRight w:val="0"/>
          <w:marTop w:val="0"/>
          <w:marBottom w:val="0"/>
          <w:divBdr>
            <w:top w:val="none" w:sz="0" w:space="0" w:color="auto"/>
            <w:left w:val="none" w:sz="0" w:space="0" w:color="auto"/>
            <w:bottom w:val="none" w:sz="0" w:space="0" w:color="auto"/>
            <w:right w:val="none" w:sz="0" w:space="0" w:color="auto"/>
          </w:divBdr>
        </w:div>
        <w:div w:id="869144583">
          <w:marLeft w:val="640"/>
          <w:marRight w:val="0"/>
          <w:marTop w:val="0"/>
          <w:marBottom w:val="0"/>
          <w:divBdr>
            <w:top w:val="none" w:sz="0" w:space="0" w:color="auto"/>
            <w:left w:val="none" w:sz="0" w:space="0" w:color="auto"/>
            <w:bottom w:val="none" w:sz="0" w:space="0" w:color="auto"/>
            <w:right w:val="none" w:sz="0" w:space="0" w:color="auto"/>
          </w:divBdr>
        </w:div>
        <w:div w:id="1194614166">
          <w:marLeft w:val="640"/>
          <w:marRight w:val="0"/>
          <w:marTop w:val="0"/>
          <w:marBottom w:val="0"/>
          <w:divBdr>
            <w:top w:val="none" w:sz="0" w:space="0" w:color="auto"/>
            <w:left w:val="none" w:sz="0" w:space="0" w:color="auto"/>
            <w:bottom w:val="none" w:sz="0" w:space="0" w:color="auto"/>
            <w:right w:val="none" w:sz="0" w:space="0" w:color="auto"/>
          </w:divBdr>
        </w:div>
        <w:div w:id="1968388544">
          <w:marLeft w:val="640"/>
          <w:marRight w:val="0"/>
          <w:marTop w:val="0"/>
          <w:marBottom w:val="0"/>
          <w:divBdr>
            <w:top w:val="none" w:sz="0" w:space="0" w:color="auto"/>
            <w:left w:val="none" w:sz="0" w:space="0" w:color="auto"/>
            <w:bottom w:val="none" w:sz="0" w:space="0" w:color="auto"/>
            <w:right w:val="none" w:sz="0" w:space="0" w:color="auto"/>
          </w:divBdr>
        </w:div>
        <w:div w:id="484129966">
          <w:marLeft w:val="640"/>
          <w:marRight w:val="0"/>
          <w:marTop w:val="0"/>
          <w:marBottom w:val="0"/>
          <w:divBdr>
            <w:top w:val="none" w:sz="0" w:space="0" w:color="auto"/>
            <w:left w:val="none" w:sz="0" w:space="0" w:color="auto"/>
            <w:bottom w:val="none" w:sz="0" w:space="0" w:color="auto"/>
            <w:right w:val="none" w:sz="0" w:space="0" w:color="auto"/>
          </w:divBdr>
        </w:div>
        <w:div w:id="2110659572">
          <w:marLeft w:val="640"/>
          <w:marRight w:val="0"/>
          <w:marTop w:val="0"/>
          <w:marBottom w:val="0"/>
          <w:divBdr>
            <w:top w:val="none" w:sz="0" w:space="0" w:color="auto"/>
            <w:left w:val="none" w:sz="0" w:space="0" w:color="auto"/>
            <w:bottom w:val="none" w:sz="0" w:space="0" w:color="auto"/>
            <w:right w:val="none" w:sz="0" w:space="0" w:color="auto"/>
          </w:divBdr>
        </w:div>
        <w:div w:id="1780173853">
          <w:marLeft w:val="640"/>
          <w:marRight w:val="0"/>
          <w:marTop w:val="0"/>
          <w:marBottom w:val="0"/>
          <w:divBdr>
            <w:top w:val="none" w:sz="0" w:space="0" w:color="auto"/>
            <w:left w:val="none" w:sz="0" w:space="0" w:color="auto"/>
            <w:bottom w:val="none" w:sz="0" w:space="0" w:color="auto"/>
            <w:right w:val="none" w:sz="0" w:space="0" w:color="auto"/>
          </w:divBdr>
        </w:div>
        <w:div w:id="327709905">
          <w:marLeft w:val="640"/>
          <w:marRight w:val="0"/>
          <w:marTop w:val="0"/>
          <w:marBottom w:val="0"/>
          <w:divBdr>
            <w:top w:val="none" w:sz="0" w:space="0" w:color="auto"/>
            <w:left w:val="none" w:sz="0" w:space="0" w:color="auto"/>
            <w:bottom w:val="none" w:sz="0" w:space="0" w:color="auto"/>
            <w:right w:val="none" w:sz="0" w:space="0" w:color="auto"/>
          </w:divBdr>
        </w:div>
        <w:div w:id="816724629">
          <w:marLeft w:val="640"/>
          <w:marRight w:val="0"/>
          <w:marTop w:val="0"/>
          <w:marBottom w:val="0"/>
          <w:divBdr>
            <w:top w:val="none" w:sz="0" w:space="0" w:color="auto"/>
            <w:left w:val="none" w:sz="0" w:space="0" w:color="auto"/>
            <w:bottom w:val="none" w:sz="0" w:space="0" w:color="auto"/>
            <w:right w:val="none" w:sz="0" w:space="0" w:color="auto"/>
          </w:divBdr>
        </w:div>
        <w:div w:id="123426627">
          <w:marLeft w:val="640"/>
          <w:marRight w:val="0"/>
          <w:marTop w:val="0"/>
          <w:marBottom w:val="0"/>
          <w:divBdr>
            <w:top w:val="none" w:sz="0" w:space="0" w:color="auto"/>
            <w:left w:val="none" w:sz="0" w:space="0" w:color="auto"/>
            <w:bottom w:val="none" w:sz="0" w:space="0" w:color="auto"/>
            <w:right w:val="none" w:sz="0" w:space="0" w:color="auto"/>
          </w:divBdr>
        </w:div>
        <w:div w:id="1274942203">
          <w:marLeft w:val="640"/>
          <w:marRight w:val="0"/>
          <w:marTop w:val="0"/>
          <w:marBottom w:val="0"/>
          <w:divBdr>
            <w:top w:val="none" w:sz="0" w:space="0" w:color="auto"/>
            <w:left w:val="none" w:sz="0" w:space="0" w:color="auto"/>
            <w:bottom w:val="none" w:sz="0" w:space="0" w:color="auto"/>
            <w:right w:val="none" w:sz="0" w:space="0" w:color="auto"/>
          </w:divBdr>
        </w:div>
      </w:divsChild>
    </w:div>
    <w:div w:id="790125618">
      <w:bodyDiv w:val="1"/>
      <w:marLeft w:val="0"/>
      <w:marRight w:val="0"/>
      <w:marTop w:val="0"/>
      <w:marBottom w:val="0"/>
      <w:divBdr>
        <w:top w:val="none" w:sz="0" w:space="0" w:color="auto"/>
        <w:left w:val="none" w:sz="0" w:space="0" w:color="auto"/>
        <w:bottom w:val="none" w:sz="0" w:space="0" w:color="auto"/>
        <w:right w:val="none" w:sz="0" w:space="0" w:color="auto"/>
      </w:divBdr>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971209859">
      <w:bodyDiv w:val="1"/>
      <w:marLeft w:val="0"/>
      <w:marRight w:val="0"/>
      <w:marTop w:val="0"/>
      <w:marBottom w:val="0"/>
      <w:divBdr>
        <w:top w:val="none" w:sz="0" w:space="0" w:color="auto"/>
        <w:left w:val="none" w:sz="0" w:space="0" w:color="auto"/>
        <w:bottom w:val="none" w:sz="0" w:space="0" w:color="auto"/>
        <w:right w:val="none" w:sz="0" w:space="0" w:color="auto"/>
      </w:divBdr>
    </w:div>
    <w:div w:id="987436312">
      <w:bodyDiv w:val="1"/>
      <w:marLeft w:val="0"/>
      <w:marRight w:val="0"/>
      <w:marTop w:val="0"/>
      <w:marBottom w:val="0"/>
      <w:divBdr>
        <w:top w:val="none" w:sz="0" w:space="0" w:color="auto"/>
        <w:left w:val="none" w:sz="0" w:space="0" w:color="auto"/>
        <w:bottom w:val="none" w:sz="0" w:space="0" w:color="auto"/>
        <w:right w:val="none" w:sz="0" w:space="0" w:color="auto"/>
      </w:divBdr>
      <w:divsChild>
        <w:div w:id="2138915536">
          <w:marLeft w:val="480"/>
          <w:marRight w:val="0"/>
          <w:marTop w:val="0"/>
          <w:marBottom w:val="0"/>
          <w:divBdr>
            <w:top w:val="none" w:sz="0" w:space="0" w:color="auto"/>
            <w:left w:val="none" w:sz="0" w:space="0" w:color="auto"/>
            <w:bottom w:val="none" w:sz="0" w:space="0" w:color="auto"/>
            <w:right w:val="none" w:sz="0" w:space="0" w:color="auto"/>
          </w:divBdr>
        </w:div>
        <w:div w:id="1176312611">
          <w:marLeft w:val="480"/>
          <w:marRight w:val="0"/>
          <w:marTop w:val="0"/>
          <w:marBottom w:val="0"/>
          <w:divBdr>
            <w:top w:val="none" w:sz="0" w:space="0" w:color="auto"/>
            <w:left w:val="none" w:sz="0" w:space="0" w:color="auto"/>
            <w:bottom w:val="none" w:sz="0" w:space="0" w:color="auto"/>
            <w:right w:val="none" w:sz="0" w:space="0" w:color="auto"/>
          </w:divBdr>
        </w:div>
        <w:div w:id="569535858">
          <w:marLeft w:val="480"/>
          <w:marRight w:val="0"/>
          <w:marTop w:val="0"/>
          <w:marBottom w:val="0"/>
          <w:divBdr>
            <w:top w:val="none" w:sz="0" w:space="0" w:color="auto"/>
            <w:left w:val="none" w:sz="0" w:space="0" w:color="auto"/>
            <w:bottom w:val="none" w:sz="0" w:space="0" w:color="auto"/>
            <w:right w:val="none" w:sz="0" w:space="0" w:color="auto"/>
          </w:divBdr>
        </w:div>
        <w:div w:id="1338189945">
          <w:marLeft w:val="480"/>
          <w:marRight w:val="0"/>
          <w:marTop w:val="0"/>
          <w:marBottom w:val="0"/>
          <w:divBdr>
            <w:top w:val="none" w:sz="0" w:space="0" w:color="auto"/>
            <w:left w:val="none" w:sz="0" w:space="0" w:color="auto"/>
            <w:bottom w:val="none" w:sz="0" w:space="0" w:color="auto"/>
            <w:right w:val="none" w:sz="0" w:space="0" w:color="auto"/>
          </w:divBdr>
        </w:div>
        <w:div w:id="1349403270">
          <w:marLeft w:val="480"/>
          <w:marRight w:val="0"/>
          <w:marTop w:val="0"/>
          <w:marBottom w:val="0"/>
          <w:divBdr>
            <w:top w:val="none" w:sz="0" w:space="0" w:color="auto"/>
            <w:left w:val="none" w:sz="0" w:space="0" w:color="auto"/>
            <w:bottom w:val="none" w:sz="0" w:space="0" w:color="auto"/>
            <w:right w:val="none" w:sz="0" w:space="0" w:color="auto"/>
          </w:divBdr>
        </w:div>
        <w:div w:id="822236518">
          <w:marLeft w:val="480"/>
          <w:marRight w:val="0"/>
          <w:marTop w:val="0"/>
          <w:marBottom w:val="0"/>
          <w:divBdr>
            <w:top w:val="none" w:sz="0" w:space="0" w:color="auto"/>
            <w:left w:val="none" w:sz="0" w:space="0" w:color="auto"/>
            <w:bottom w:val="none" w:sz="0" w:space="0" w:color="auto"/>
            <w:right w:val="none" w:sz="0" w:space="0" w:color="auto"/>
          </w:divBdr>
        </w:div>
        <w:div w:id="1153527457">
          <w:marLeft w:val="480"/>
          <w:marRight w:val="0"/>
          <w:marTop w:val="0"/>
          <w:marBottom w:val="0"/>
          <w:divBdr>
            <w:top w:val="none" w:sz="0" w:space="0" w:color="auto"/>
            <w:left w:val="none" w:sz="0" w:space="0" w:color="auto"/>
            <w:bottom w:val="none" w:sz="0" w:space="0" w:color="auto"/>
            <w:right w:val="none" w:sz="0" w:space="0" w:color="auto"/>
          </w:divBdr>
        </w:div>
        <w:div w:id="1321428408">
          <w:marLeft w:val="480"/>
          <w:marRight w:val="0"/>
          <w:marTop w:val="0"/>
          <w:marBottom w:val="0"/>
          <w:divBdr>
            <w:top w:val="none" w:sz="0" w:space="0" w:color="auto"/>
            <w:left w:val="none" w:sz="0" w:space="0" w:color="auto"/>
            <w:bottom w:val="none" w:sz="0" w:space="0" w:color="auto"/>
            <w:right w:val="none" w:sz="0" w:space="0" w:color="auto"/>
          </w:divBdr>
        </w:div>
        <w:div w:id="1994330548">
          <w:marLeft w:val="480"/>
          <w:marRight w:val="0"/>
          <w:marTop w:val="0"/>
          <w:marBottom w:val="0"/>
          <w:divBdr>
            <w:top w:val="none" w:sz="0" w:space="0" w:color="auto"/>
            <w:left w:val="none" w:sz="0" w:space="0" w:color="auto"/>
            <w:bottom w:val="none" w:sz="0" w:space="0" w:color="auto"/>
            <w:right w:val="none" w:sz="0" w:space="0" w:color="auto"/>
          </w:divBdr>
        </w:div>
        <w:div w:id="1114130727">
          <w:marLeft w:val="480"/>
          <w:marRight w:val="0"/>
          <w:marTop w:val="0"/>
          <w:marBottom w:val="0"/>
          <w:divBdr>
            <w:top w:val="none" w:sz="0" w:space="0" w:color="auto"/>
            <w:left w:val="none" w:sz="0" w:space="0" w:color="auto"/>
            <w:bottom w:val="none" w:sz="0" w:space="0" w:color="auto"/>
            <w:right w:val="none" w:sz="0" w:space="0" w:color="auto"/>
          </w:divBdr>
        </w:div>
        <w:div w:id="2131387455">
          <w:marLeft w:val="480"/>
          <w:marRight w:val="0"/>
          <w:marTop w:val="0"/>
          <w:marBottom w:val="0"/>
          <w:divBdr>
            <w:top w:val="none" w:sz="0" w:space="0" w:color="auto"/>
            <w:left w:val="none" w:sz="0" w:space="0" w:color="auto"/>
            <w:bottom w:val="none" w:sz="0" w:space="0" w:color="auto"/>
            <w:right w:val="none" w:sz="0" w:space="0" w:color="auto"/>
          </w:divBdr>
        </w:div>
        <w:div w:id="1796176686">
          <w:marLeft w:val="480"/>
          <w:marRight w:val="0"/>
          <w:marTop w:val="0"/>
          <w:marBottom w:val="0"/>
          <w:divBdr>
            <w:top w:val="none" w:sz="0" w:space="0" w:color="auto"/>
            <w:left w:val="none" w:sz="0" w:space="0" w:color="auto"/>
            <w:bottom w:val="none" w:sz="0" w:space="0" w:color="auto"/>
            <w:right w:val="none" w:sz="0" w:space="0" w:color="auto"/>
          </w:divBdr>
        </w:div>
        <w:div w:id="944852242">
          <w:marLeft w:val="480"/>
          <w:marRight w:val="0"/>
          <w:marTop w:val="0"/>
          <w:marBottom w:val="0"/>
          <w:divBdr>
            <w:top w:val="none" w:sz="0" w:space="0" w:color="auto"/>
            <w:left w:val="none" w:sz="0" w:space="0" w:color="auto"/>
            <w:bottom w:val="none" w:sz="0" w:space="0" w:color="auto"/>
            <w:right w:val="none" w:sz="0" w:space="0" w:color="auto"/>
          </w:divBdr>
        </w:div>
        <w:div w:id="1423912673">
          <w:marLeft w:val="480"/>
          <w:marRight w:val="0"/>
          <w:marTop w:val="0"/>
          <w:marBottom w:val="0"/>
          <w:divBdr>
            <w:top w:val="none" w:sz="0" w:space="0" w:color="auto"/>
            <w:left w:val="none" w:sz="0" w:space="0" w:color="auto"/>
            <w:bottom w:val="none" w:sz="0" w:space="0" w:color="auto"/>
            <w:right w:val="none" w:sz="0" w:space="0" w:color="auto"/>
          </w:divBdr>
        </w:div>
        <w:div w:id="46150379">
          <w:marLeft w:val="480"/>
          <w:marRight w:val="0"/>
          <w:marTop w:val="0"/>
          <w:marBottom w:val="0"/>
          <w:divBdr>
            <w:top w:val="none" w:sz="0" w:space="0" w:color="auto"/>
            <w:left w:val="none" w:sz="0" w:space="0" w:color="auto"/>
            <w:bottom w:val="none" w:sz="0" w:space="0" w:color="auto"/>
            <w:right w:val="none" w:sz="0" w:space="0" w:color="auto"/>
          </w:divBdr>
        </w:div>
        <w:div w:id="1953246883">
          <w:marLeft w:val="480"/>
          <w:marRight w:val="0"/>
          <w:marTop w:val="0"/>
          <w:marBottom w:val="0"/>
          <w:divBdr>
            <w:top w:val="none" w:sz="0" w:space="0" w:color="auto"/>
            <w:left w:val="none" w:sz="0" w:space="0" w:color="auto"/>
            <w:bottom w:val="none" w:sz="0" w:space="0" w:color="auto"/>
            <w:right w:val="none" w:sz="0" w:space="0" w:color="auto"/>
          </w:divBdr>
        </w:div>
        <w:div w:id="1218904640">
          <w:marLeft w:val="480"/>
          <w:marRight w:val="0"/>
          <w:marTop w:val="0"/>
          <w:marBottom w:val="0"/>
          <w:divBdr>
            <w:top w:val="none" w:sz="0" w:space="0" w:color="auto"/>
            <w:left w:val="none" w:sz="0" w:space="0" w:color="auto"/>
            <w:bottom w:val="none" w:sz="0" w:space="0" w:color="auto"/>
            <w:right w:val="none" w:sz="0" w:space="0" w:color="auto"/>
          </w:divBdr>
        </w:div>
        <w:div w:id="1268653727">
          <w:marLeft w:val="480"/>
          <w:marRight w:val="0"/>
          <w:marTop w:val="0"/>
          <w:marBottom w:val="0"/>
          <w:divBdr>
            <w:top w:val="none" w:sz="0" w:space="0" w:color="auto"/>
            <w:left w:val="none" w:sz="0" w:space="0" w:color="auto"/>
            <w:bottom w:val="none" w:sz="0" w:space="0" w:color="auto"/>
            <w:right w:val="none" w:sz="0" w:space="0" w:color="auto"/>
          </w:divBdr>
        </w:div>
        <w:div w:id="1566455587">
          <w:marLeft w:val="480"/>
          <w:marRight w:val="0"/>
          <w:marTop w:val="0"/>
          <w:marBottom w:val="0"/>
          <w:divBdr>
            <w:top w:val="none" w:sz="0" w:space="0" w:color="auto"/>
            <w:left w:val="none" w:sz="0" w:space="0" w:color="auto"/>
            <w:bottom w:val="none" w:sz="0" w:space="0" w:color="auto"/>
            <w:right w:val="none" w:sz="0" w:space="0" w:color="auto"/>
          </w:divBdr>
        </w:div>
        <w:div w:id="1143153708">
          <w:marLeft w:val="480"/>
          <w:marRight w:val="0"/>
          <w:marTop w:val="0"/>
          <w:marBottom w:val="0"/>
          <w:divBdr>
            <w:top w:val="none" w:sz="0" w:space="0" w:color="auto"/>
            <w:left w:val="none" w:sz="0" w:space="0" w:color="auto"/>
            <w:bottom w:val="none" w:sz="0" w:space="0" w:color="auto"/>
            <w:right w:val="none" w:sz="0" w:space="0" w:color="auto"/>
          </w:divBdr>
        </w:div>
        <w:div w:id="896934328">
          <w:marLeft w:val="480"/>
          <w:marRight w:val="0"/>
          <w:marTop w:val="0"/>
          <w:marBottom w:val="0"/>
          <w:divBdr>
            <w:top w:val="none" w:sz="0" w:space="0" w:color="auto"/>
            <w:left w:val="none" w:sz="0" w:space="0" w:color="auto"/>
            <w:bottom w:val="none" w:sz="0" w:space="0" w:color="auto"/>
            <w:right w:val="none" w:sz="0" w:space="0" w:color="auto"/>
          </w:divBdr>
        </w:div>
        <w:div w:id="697052249">
          <w:marLeft w:val="480"/>
          <w:marRight w:val="0"/>
          <w:marTop w:val="0"/>
          <w:marBottom w:val="0"/>
          <w:divBdr>
            <w:top w:val="none" w:sz="0" w:space="0" w:color="auto"/>
            <w:left w:val="none" w:sz="0" w:space="0" w:color="auto"/>
            <w:bottom w:val="none" w:sz="0" w:space="0" w:color="auto"/>
            <w:right w:val="none" w:sz="0" w:space="0" w:color="auto"/>
          </w:divBdr>
        </w:div>
        <w:div w:id="1662654772">
          <w:marLeft w:val="480"/>
          <w:marRight w:val="0"/>
          <w:marTop w:val="0"/>
          <w:marBottom w:val="0"/>
          <w:divBdr>
            <w:top w:val="none" w:sz="0" w:space="0" w:color="auto"/>
            <w:left w:val="none" w:sz="0" w:space="0" w:color="auto"/>
            <w:bottom w:val="none" w:sz="0" w:space="0" w:color="auto"/>
            <w:right w:val="none" w:sz="0" w:space="0" w:color="auto"/>
          </w:divBdr>
        </w:div>
        <w:div w:id="1767192591">
          <w:marLeft w:val="480"/>
          <w:marRight w:val="0"/>
          <w:marTop w:val="0"/>
          <w:marBottom w:val="0"/>
          <w:divBdr>
            <w:top w:val="none" w:sz="0" w:space="0" w:color="auto"/>
            <w:left w:val="none" w:sz="0" w:space="0" w:color="auto"/>
            <w:bottom w:val="none" w:sz="0" w:space="0" w:color="auto"/>
            <w:right w:val="none" w:sz="0" w:space="0" w:color="auto"/>
          </w:divBdr>
        </w:div>
        <w:div w:id="920942588">
          <w:marLeft w:val="480"/>
          <w:marRight w:val="0"/>
          <w:marTop w:val="0"/>
          <w:marBottom w:val="0"/>
          <w:divBdr>
            <w:top w:val="none" w:sz="0" w:space="0" w:color="auto"/>
            <w:left w:val="none" w:sz="0" w:space="0" w:color="auto"/>
            <w:bottom w:val="none" w:sz="0" w:space="0" w:color="auto"/>
            <w:right w:val="none" w:sz="0" w:space="0" w:color="auto"/>
          </w:divBdr>
        </w:div>
        <w:div w:id="953632841">
          <w:marLeft w:val="480"/>
          <w:marRight w:val="0"/>
          <w:marTop w:val="0"/>
          <w:marBottom w:val="0"/>
          <w:divBdr>
            <w:top w:val="none" w:sz="0" w:space="0" w:color="auto"/>
            <w:left w:val="none" w:sz="0" w:space="0" w:color="auto"/>
            <w:bottom w:val="none" w:sz="0" w:space="0" w:color="auto"/>
            <w:right w:val="none" w:sz="0" w:space="0" w:color="auto"/>
          </w:divBdr>
        </w:div>
        <w:div w:id="650788696">
          <w:marLeft w:val="480"/>
          <w:marRight w:val="0"/>
          <w:marTop w:val="0"/>
          <w:marBottom w:val="0"/>
          <w:divBdr>
            <w:top w:val="none" w:sz="0" w:space="0" w:color="auto"/>
            <w:left w:val="none" w:sz="0" w:space="0" w:color="auto"/>
            <w:bottom w:val="none" w:sz="0" w:space="0" w:color="auto"/>
            <w:right w:val="none" w:sz="0" w:space="0" w:color="auto"/>
          </w:divBdr>
        </w:div>
        <w:div w:id="729422607">
          <w:marLeft w:val="480"/>
          <w:marRight w:val="0"/>
          <w:marTop w:val="0"/>
          <w:marBottom w:val="0"/>
          <w:divBdr>
            <w:top w:val="none" w:sz="0" w:space="0" w:color="auto"/>
            <w:left w:val="none" w:sz="0" w:space="0" w:color="auto"/>
            <w:bottom w:val="none" w:sz="0" w:space="0" w:color="auto"/>
            <w:right w:val="none" w:sz="0" w:space="0" w:color="auto"/>
          </w:divBdr>
        </w:div>
        <w:div w:id="374547325">
          <w:marLeft w:val="480"/>
          <w:marRight w:val="0"/>
          <w:marTop w:val="0"/>
          <w:marBottom w:val="0"/>
          <w:divBdr>
            <w:top w:val="none" w:sz="0" w:space="0" w:color="auto"/>
            <w:left w:val="none" w:sz="0" w:space="0" w:color="auto"/>
            <w:bottom w:val="none" w:sz="0" w:space="0" w:color="auto"/>
            <w:right w:val="none" w:sz="0" w:space="0" w:color="auto"/>
          </w:divBdr>
        </w:div>
        <w:div w:id="2029793920">
          <w:marLeft w:val="480"/>
          <w:marRight w:val="0"/>
          <w:marTop w:val="0"/>
          <w:marBottom w:val="0"/>
          <w:divBdr>
            <w:top w:val="none" w:sz="0" w:space="0" w:color="auto"/>
            <w:left w:val="none" w:sz="0" w:space="0" w:color="auto"/>
            <w:bottom w:val="none" w:sz="0" w:space="0" w:color="auto"/>
            <w:right w:val="none" w:sz="0" w:space="0" w:color="auto"/>
          </w:divBdr>
        </w:div>
        <w:div w:id="1591235961">
          <w:marLeft w:val="480"/>
          <w:marRight w:val="0"/>
          <w:marTop w:val="0"/>
          <w:marBottom w:val="0"/>
          <w:divBdr>
            <w:top w:val="none" w:sz="0" w:space="0" w:color="auto"/>
            <w:left w:val="none" w:sz="0" w:space="0" w:color="auto"/>
            <w:bottom w:val="none" w:sz="0" w:space="0" w:color="auto"/>
            <w:right w:val="none" w:sz="0" w:space="0" w:color="auto"/>
          </w:divBdr>
        </w:div>
        <w:div w:id="623541366">
          <w:marLeft w:val="480"/>
          <w:marRight w:val="0"/>
          <w:marTop w:val="0"/>
          <w:marBottom w:val="0"/>
          <w:divBdr>
            <w:top w:val="none" w:sz="0" w:space="0" w:color="auto"/>
            <w:left w:val="none" w:sz="0" w:space="0" w:color="auto"/>
            <w:bottom w:val="none" w:sz="0" w:space="0" w:color="auto"/>
            <w:right w:val="none" w:sz="0" w:space="0" w:color="auto"/>
          </w:divBdr>
        </w:div>
        <w:div w:id="1549490769">
          <w:marLeft w:val="480"/>
          <w:marRight w:val="0"/>
          <w:marTop w:val="0"/>
          <w:marBottom w:val="0"/>
          <w:divBdr>
            <w:top w:val="none" w:sz="0" w:space="0" w:color="auto"/>
            <w:left w:val="none" w:sz="0" w:space="0" w:color="auto"/>
            <w:bottom w:val="none" w:sz="0" w:space="0" w:color="auto"/>
            <w:right w:val="none" w:sz="0" w:space="0" w:color="auto"/>
          </w:divBdr>
        </w:div>
        <w:div w:id="1889534585">
          <w:marLeft w:val="480"/>
          <w:marRight w:val="0"/>
          <w:marTop w:val="0"/>
          <w:marBottom w:val="0"/>
          <w:divBdr>
            <w:top w:val="none" w:sz="0" w:space="0" w:color="auto"/>
            <w:left w:val="none" w:sz="0" w:space="0" w:color="auto"/>
            <w:bottom w:val="none" w:sz="0" w:space="0" w:color="auto"/>
            <w:right w:val="none" w:sz="0" w:space="0" w:color="auto"/>
          </w:divBdr>
        </w:div>
        <w:div w:id="1605460347">
          <w:marLeft w:val="480"/>
          <w:marRight w:val="0"/>
          <w:marTop w:val="0"/>
          <w:marBottom w:val="0"/>
          <w:divBdr>
            <w:top w:val="none" w:sz="0" w:space="0" w:color="auto"/>
            <w:left w:val="none" w:sz="0" w:space="0" w:color="auto"/>
            <w:bottom w:val="none" w:sz="0" w:space="0" w:color="auto"/>
            <w:right w:val="none" w:sz="0" w:space="0" w:color="auto"/>
          </w:divBdr>
        </w:div>
        <w:div w:id="1237321235">
          <w:marLeft w:val="480"/>
          <w:marRight w:val="0"/>
          <w:marTop w:val="0"/>
          <w:marBottom w:val="0"/>
          <w:divBdr>
            <w:top w:val="none" w:sz="0" w:space="0" w:color="auto"/>
            <w:left w:val="none" w:sz="0" w:space="0" w:color="auto"/>
            <w:bottom w:val="none" w:sz="0" w:space="0" w:color="auto"/>
            <w:right w:val="none" w:sz="0" w:space="0" w:color="auto"/>
          </w:divBdr>
        </w:div>
        <w:div w:id="452140510">
          <w:marLeft w:val="480"/>
          <w:marRight w:val="0"/>
          <w:marTop w:val="0"/>
          <w:marBottom w:val="0"/>
          <w:divBdr>
            <w:top w:val="none" w:sz="0" w:space="0" w:color="auto"/>
            <w:left w:val="none" w:sz="0" w:space="0" w:color="auto"/>
            <w:bottom w:val="none" w:sz="0" w:space="0" w:color="auto"/>
            <w:right w:val="none" w:sz="0" w:space="0" w:color="auto"/>
          </w:divBdr>
        </w:div>
        <w:div w:id="1411343780">
          <w:marLeft w:val="480"/>
          <w:marRight w:val="0"/>
          <w:marTop w:val="0"/>
          <w:marBottom w:val="0"/>
          <w:divBdr>
            <w:top w:val="none" w:sz="0" w:space="0" w:color="auto"/>
            <w:left w:val="none" w:sz="0" w:space="0" w:color="auto"/>
            <w:bottom w:val="none" w:sz="0" w:space="0" w:color="auto"/>
            <w:right w:val="none" w:sz="0" w:space="0" w:color="auto"/>
          </w:divBdr>
        </w:div>
        <w:div w:id="1785616804">
          <w:marLeft w:val="480"/>
          <w:marRight w:val="0"/>
          <w:marTop w:val="0"/>
          <w:marBottom w:val="0"/>
          <w:divBdr>
            <w:top w:val="none" w:sz="0" w:space="0" w:color="auto"/>
            <w:left w:val="none" w:sz="0" w:space="0" w:color="auto"/>
            <w:bottom w:val="none" w:sz="0" w:space="0" w:color="auto"/>
            <w:right w:val="none" w:sz="0" w:space="0" w:color="auto"/>
          </w:divBdr>
        </w:div>
        <w:div w:id="2017296083">
          <w:marLeft w:val="480"/>
          <w:marRight w:val="0"/>
          <w:marTop w:val="0"/>
          <w:marBottom w:val="0"/>
          <w:divBdr>
            <w:top w:val="none" w:sz="0" w:space="0" w:color="auto"/>
            <w:left w:val="none" w:sz="0" w:space="0" w:color="auto"/>
            <w:bottom w:val="none" w:sz="0" w:space="0" w:color="auto"/>
            <w:right w:val="none" w:sz="0" w:space="0" w:color="auto"/>
          </w:divBdr>
        </w:div>
        <w:div w:id="611477162">
          <w:marLeft w:val="480"/>
          <w:marRight w:val="0"/>
          <w:marTop w:val="0"/>
          <w:marBottom w:val="0"/>
          <w:divBdr>
            <w:top w:val="none" w:sz="0" w:space="0" w:color="auto"/>
            <w:left w:val="none" w:sz="0" w:space="0" w:color="auto"/>
            <w:bottom w:val="none" w:sz="0" w:space="0" w:color="auto"/>
            <w:right w:val="none" w:sz="0" w:space="0" w:color="auto"/>
          </w:divBdr>
        </w:div>
        <w:div w:id="656418793">
          <w:marLeft w:val="480"/>
          <w:marRight w:val="0"/>
          <w:marTop w:val="0"/>
          <w:marBottom w:val="0"/>
          <w:divBdr>
            <w:top w:val="none" w:sz="0" w:space="0" w:color="auto"/>
            <w:left w:val="none" w:sz="0" w:space="0" w:color="auto"/>
            <w:bottom w:val="none" w:sz="0" w:space="0" w:color="auto"/>
            <w:right w:val="none" w:sz="0" w:space="0" w:color="auto"/>
          </w:divBdr>
        </w:div>
        <w:div w:id="986009877">
          <w:marLeft w:val="480"/>
          <w:marRight w:val="0"/>
          <w:marTop w:val="0"/>
          <w:marBottom w:val="0"/>
          <w:divBdr>
            <w:top w:val="none" w:sz="0" w:space="0" w:color="auto"/>
            <w:left w:val="none" w:sz="0" w:space="0" w:color="auto"/>
            <w:bottom w:val="none" w:sz="0" w:space="0" w:color="auto"/>
            <w:right w:val="none" w:sz="0" w:space="0" w:color="auto"/>
          </w:divBdr>
        </w:div>
        <w:div w:id="1104350499">
          <w:marLeft w:val="480"/>
          <w:marRight w:val="0"/>
          <w:marTop w:val="0"/>
          <w:marBottom w:val="0"/>
          <w:divBdr>
            <w:top w:val="none" w:sz="0" w:space="0" w:color="auto"/>
            <w:left w:val="none" w:sz="0" w:space="0" w:color="auto"/>
            <w:bottom w:val="none" w:sz="0" w:space="0" w:color="auto"/>
            <w:right w:val="none" w:sz="0" w:space="0" w:color="auto"/>
          </w:divBdr>
        </w:div>
        <w:div w:id="45221175">
          <w:marLeft w:val="480"/>
          <w:marRight w:val="0"/>
          <w:marTop w:val="0"/>
          <w:marBottom w:val="0"/>
          <w:divBdr>
            <w:top w:val="none" w:sz="0" w:space="0" w:color="auto"/>
            <w:left w:val="none" w:sz="0" w:space="0" w:color="auto"/>
            <w:bottom w:val="none" w:sz="0" w:space="0" w:color="auto"/>
            <w:right w:val="none" w:sz="0" w:space="0" w:color="auto"/>
          </w:divBdr>
        </w:div>
        <w:div w:id="270863115">
          <w:marLeft w:val="480"/>
          <w:marRight w:val="0"/>
          <w:marTop w:val="0"/>
          <w:marBottom w:val="0"/>
          <w:divBdr>
            <w:top w:val="none" w:sz="0" w:space="0" w:color="auto"/>
            <w:left w:val="none" w:sz="0" w:space="0" w:color="auto"/>
            <w:bottom w:val="none" w:sz="0" w:space="0" w:color="auto"/>
            <w:right w:val="none" w:sz="0" w:space="0" w:color="auto"/>
          </w:divBdr>
        </w:div>
        <w:div w:id="961302351">
          <w:marLeft w:val="480"/>
          <w:marRight w:val="0"/>
          <w:marTop w:val="0"/>
          <w:marBottom w:val="0"/>
          <w:divBdr>
            <w:top w:val="none" w:sz="0" w:space="0" w:color="auto"/>
            <w:left w:val="none" w:sz="0" w:space="0" w:color="auto"/>
            <w:bottom w:val="none" w:sz="0" w:space="0" w:color="auto"/>
            <w:right w:val="none" w:sz="0" w:space="0" w:color="auto"/>
          </w:divBdr>
        </w:div>
      </w:divsChild>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015109965">
      <w:bodyDiv w:val="1"/>
      <w:marLeft w:val="0"/>
      <w:marRight w:val="0"/>
      <w:marTop w:val="0"/>
      <w:marBottom w:val="0"/>
      <w:divBdr>
        <w:top w:val="none" w:sz="0" w:space="0" w:color="auto"/>
        <w:left w:val="none" w:sz="0" w:space="0" w:color="auto"/>
        <w:bottom w:val="none" w:sz="0" w:space="0" w:color="auto"/>
        <w:right w:val="none" w:sz="0" w:space="0" w:color="auto"/>
      </w:divBdr>
      <w:divsChild>
        <w:div w:id="553322240">
          <w:marLeft w:val="480"/>
          <w:marRight w:val="0"/>
          <w:marTop w:val="0"/>
          <w:marBottom w:val="0"/>
          <w:divBdr>
            <w:top w:val="none" w:sz="0" w:space="0" w:color="auto"/>
            <w:left w:val="none" w:sz="0" w:space="0" w:color="auto"/>
            <w:bottom w:val="none" w:sz="0" w:space="0" w:color="auto"/>
            <w:right w:val="none" w:sz="0" w:space="0" w:color="auto"/>
          </w:divBdr>
        </w:div>
        <w:div w:id="624851306">
          <w:marLeft w:val="480"/>
          <w:marRight w:val="0"/>
          <w:marTop w:val="0"/>
          <w:marBottom w:val="0"/>
          <w:divBdr>
            <w:top w:val="none" w:sz="0" w:space="0" w:color="auto"/>
            <w:left w:val="none" w:sz="0" w:space="0" w:color="auto"/>
            <w:bottom w:val="none" w:sz="0" w:space="0" w:color="auto"/>
            <w:right w:val="none" w:sz="0" w:space="0" w:color="auto"/>
          </w:divBdr>
        </w:div>
        <w:div w:id="2131972443">
          <w:marLeft w:val="480"/>
          <w:marRight w:val="0"/>
          <w:marTop w:val="0"/>
          <w:marBottom w:val="0"/>
          <w:divBdr>
            <w:top w:val="none" w:sz="0" w:space="0" w:color="auto"/>
            <w:left w:val="none" w:sz="0" w:space="0" w:color="auto"/>
            <w:bottom w:val="none" w:sz="0" w:space="0" w:color="auto"/>
            <w:right w:val="none" w:sz="0" w:space="0" w:color="auto"/>
          </w:divBdr>
        </w:div>
        <w:div w:id="495808544">
          <w:marLeft w:val="480"/>
          <w:marRight w:val="0"/>
          <w:marTop w:val="0"/>
          <w:marBottom w:val="0"/>
          <w:divBdr>
            <w:top w:val="none" w:sz="0" w:space="0" w:color="auto"/>
            <w:left w:val="none" w:sz="0" w:space="0" w:color="auto"/>
            <w:bottom w:val="none" w:sz="0" w:space="0" w:color="auto"/>
            <w:right w:val="none" w:sz="0" w:space="0" w:color="auto"/>
          </w:divBdr>
        </w:div>
        <w:div w:id="615067672">
          <w:marLeft w:val="480"/>
          <w:marRight w:val="0"/>
          <w:marTop w:val="0"/>
          <w:marBottom w:val="0"/>
          <w:divBdr>
            <w:top w:val="none" w:sz="0" w:space="0" w:color="auto"/>
            <w:left w:val="none" w:sz="0" w:space="0" w:color="auto"/>
            <w:bottom w:val="none" w:sz="0" w:space="0" w:color="auto"/>
            <w:right w:val="none" w:sz="0" w:space="0" w:color="auto"/>
          </w:divBdr>
        </w:div>
        <w:div w:id="597638732">
          <w:marLeft w:val="480"/>
          <w:marRight w:val="0"/>
          <w:marTop w:val="0"/>
          <w:marBottom w:val="0"/>
          <w:divBdr>
            <w:top w:val="none" w:sz="0" w:space="0" w:color="auto"/>
            <w:left w:val="none" w:sz="0" w:space="0" w:color="auto"/>
            <w:bottom w:val="none" w:sz="0" w:space="0" w:color="auto"/>
            <w:right w:val="none" w:sz="0" w:space="0" w:color="auto"/>
          </w:divBdr>
        </w:div>
        <w:div w:id="2048096214">
          <w:marLeft w:val="480"/>
          <w:marRight w:val="0"/>
          <w:marTop w:val="0"/>
          <w:marBottom w:val="0"/>
          <w:divBdr>
            <w:top w:val="none" w:sz="0" w:space="0" w:color="auto"/>
            <w:left w:val="none" w:sz="0" w:space="0" w:color="auto"/>
            <w:bottom w:val="none" w:sz="0" w:space="0" w:color="auto"/>
            <w:right w:val="none" w:sz="0" w:space="0" w:color="auto"/>
          </w:divBdr>
        </w:div>
        <w:div w:id="1864132141">
          <w:marLeft w:val="480"/>
          <w:marRight w:val="0"/>
          <w:marTop w:val="0"/>
          <w:marBottom w:val="0"/>
          <w:divBdr>
            <w:top w:val="none" w:sz="0" w:space="0" w:color="auto"/>
            <w:left w:val="none" w:sz="0" w:space="0" w:color="auto"/>
            <w:bottom w:val="none" w:sz="0" w:space="0" w:color="auto"/>
            <w:right w:val="none" w:sz="0" w:space="0" w:color="auto"/>
          </w:divBdr>
        </w:div>
        <w:div w:id="22680641">
          <w:marLeft w:val="480"/>
          <w:marRight w:val="0"/>
          <w:marTop w:val="0"/>
          <w:marBottom w:val="0"/>
          <w:divBdr>
            <w:top w:val="none" w:sz="0" w:space="0" w:color="auto"/>
            <w:left w:val="none" w:sz="0" w:space="0" w:color="auto"/>
            <w:bottom w:val="none" w:sz="0" w:space="0" w:color="auto"/>
            <w:right w:val="none" w:sz="0" w:space="0" w:color="auto"/>
          </w:divBdr>
        </w:div>
        <w:div w:id="276528270">
          <w:marLeft w:val="480"/>
          <w:marRight w:val="0"/>
          <w:marTop w:val="0"/>
          <w:marBottom w:val="0"/>
          <w:divBdr>
            <w:top w:val="none" w:sz="0" w:space="0" w:color="auto"/>
            <w:left w:val="none" w:sz="0" w:space="0" w:color="auto"/>
            <w:bottom w:val="none" w:sz="0" w:space="0" w:color="auto"/>
            <w:right w:val="none" w:sz="0" w:space="0" w:color="auto"/>
          </w:divBdr>
        </w:div>
        <w:div w:id="1998070881">
          <w:marLeft w:val="480"/>
          <w:marRight w:val="0"/>
          <w:marTop w:val="0"/>
          <w:marBottom w:val="0"/>
          <w:divBdr>
            <w:top w:val="none" w:sz="0" w:space="0" w:color="auto"/>
            <w:left w:val="none" w:sz="0" w:space="0" w:color="auto"/>
            <w:bottom w:val="none" w:sz="0" w:space="0" w:color="auto"/>
            <w:right w:val="none" w:sz="0" w:space="0" w:color="auto"/>
          </w:divBdr>
        </w:div>
        <w:div w:id="934023065">
          <w:marLeft w:val="480"/>
          <w:marRight w:val="0"/>
          <w:marTop w:val="0"/>
          <w:marBottom w:val="0"/>
          <w:divBdr>
            <w:top w:val="none" w:sz="0" w:space="0" w:color="auto"/>
            <w:left w:val="none" w:sz="0" w:space="0" w:color="auto"/>
            <w:bottom w:val="none" w:sz="0" w:space="0" w:color="auto"/>
            <w:right w:val="none" w:sz="0" w:space="0" w:color="auto"/>
          </w:divBdr>
        </w:div>
        <w:div w:id="1927955177">
          <w:marLeft w:val="480"/>
          <w:marRight w:val="0"/>
          <w:marTop w:val="0"/>
          <w:marBottom w:val="0"/>
          <w:divBdr>
            <w:top w:val="none" w:sz="0" w:space="0" w:color="auto"/>
            <w:left w:val="none" w:sz="0" w:space="0" w:color="auto"/>
            <w:bottom w:val="none" w:sz="0" w:space="0" w:color="auto"/>
            <w:right w:val="none" w:sz="0" w:space="0" w:color="auto"/>
          </w:divBdr>
        </w:div>
        <w:div w:id="327253013">
          <w:marLeft w:val="480"/>
          <w:marRight w:val="0"/>
          <w:marTop w:val="0"/>
          <w:marBottom w:val="0"/>
          <w:divBdr>
            <w:top w:val="none" w:sz="0" w:space="0" w:color="auto"/>
            <w:left w:val="none" w:sz="0" w:space="0" w:color="auto"/>
            <w:bottom w:val="none" w:sz="0" w:space="0" w:color="auto"/>
            <w:right w:val="none" w:sz="0" w:space="0" w:color="auto"/>
          </w:divBdr>
        </w:div>
        <w:div w:id="1555628119">
          <w:marLeft w:val="480"/>
          <w:marRight w:val="0"/>
          <w:marTop w:val="0"/>
          <w:marBottom w:val="0"/>
          <w:divBdr>
            <w:top w:val="none" w:sz="0" w:space="0" w:color="auto"/>
            <w:left w:val="none" w:sz="0" w:space="0" w:color="auto"/>
            <w:bottom w:val="none" w:sz="0" w:space="0" w:color="auto"/>
            <w:right w:val="none" w:sz="0" w:space="0" w:color="auto"/>
          </w:divBdr>
        </w:div>
        <w:div w:id="497356029">
          <w:marLeft w:val="480"/>
          <w:marRight w:val="0"/>
          <w:marTop w:val="0"/>
          <w:marBottom w:val="0"/>
          <w:divBdr>
            <w:top w:val="none" w:sz="0" w:space="0" w:color="auto"/>
            <w:left w:val="none" w:sz="0" w:space="0" w:color="auto"/>
            <w:bottom w:val="none" w:sz="0" w:space="0" w:color="auto"/>
            <w:right w:val="none" w:sz="0" w:space="0" w:color="auto"/>
          </w:divBdr>
        </w:div>
        <w:div w:id="1327513823">
          <w:marLeft w:val="480"/>
          <w:marRight w:val="0"/>
          <w:marTop w:val="0"/>
          <w:marBottom w:val="0"/>
          <w:divBdr>
            <w:top w:val="none" w:sz="0" w:space="0" w:color="auto"/>
            <w:left w:val="none" w:sz="0" w:space="0" w:color="auto"/>
            <w:bottom w:val="none" w:sz="0" w:space="0" w:color="auto"/>
            <w:right w:val="none" w:sz="0" w:space="0" w:color="auto"/>
          </w:divBdr>
        </w:div>
        <w:div w:id="1412892367">
          <w:marLeft w:val="480"/>
          <w:marRight w:val="0"/>
          <w:marTop w:val="0"/>
          <w:marBottom w:val="0"/>
          <w:divBdr>
            <w:top w:val="none" w:sz="0" w:space="0" w:color="auto"/>
            <w:left w:val="none" w:sz="0" w:space="0" w:color="auto"/>
            <w:bottom w:val="none" w:sz="0" w:space="0" w:color="auto"/>
            <w:right w:val="none" w:sz="0" w:space="0" w:color="auto"/>
          </w:divBdr>
        </w:div>
        <w:div w:id="1201626111">
          <w:marLeft w:val="480"/>
          <w:marRight w:val="0"/>
          <w:marTop w:val="0"/>
          <w:marBottom w:val="0"/>
          <w:divBdr>
            <w:top w:val="none" w:sz="0" w:space="0" w:color="auto"/>
            <w:left w:val="none" w:sz="0" w:space="0" w:color="auto"/>
            <w:bottom w:val="none" w:sz="0" w:space="0" w:color="auto"/>
            <w:right w:val="none" w:sz="0" w:space="0" w:color="auto"/>
          </w:divBdr>
        </w:div>
        <w:div w:id="1759789077">
          <w:marLeft w:val="480"/>
          <w:marRight w:val="0"/>
          <w:marTop w:val="0"/>
          <w:marBottom w:val="0"/>
          <w:divBdr>
            <w:top w:val="none" w:sz="0" w:space="0" w:color="auto"/>
            <w:left w:val="none" w:sz="0" w:space="0" w:color="auto"/>
            <w:bottom w:val="none" w:sz="0" w:space="0" w:color="auto"/>
            <w:right w:val="none" w:sz="0" w:space="0" w:color="auto"/>
          </w:divBdr>
        </w:div>
        <w:div w:id="1926499577">
          <w:marLeft w:val="480"/>
          <w:marRight w:val="0"/>
          <w:marTop w:val="0"/>
          <w:marBottom w:val="0"/>
          <w:divBdr>
            <w:top w:val="none" w:sz="0" w:space="0" w:color="auto"/>
            <w:left w:val="none" w:sz="0" w:space="0" w:color="auto"/>
            <w:bottom w:val="none" w:sz="0" w:space="0" w:color="auto"/>
            <w:right w:val="none" w:sz="0" w:space="0" w:color="auto"/>
          </w:divBdr>
        </w:div>
        <w:div w:id="946815784">
          <w:marLeft w:val="480"/>
          <w:marRight w:val="0"/>
          <w:marTop w:val="0"/>
          <w:marBottom w:val="0"/>
          <w:divBdr>
            <w:top w:val="none" w:sz="0" w:space="0" w:color="auto"/>
            <w:left w:val="none" w:sz="0" w:space="0" w:color="auto"/>
            <w:bottom w:val="none" w:sz="0" w:space="0" w:color="auto"/>
            <w:right w:val="none" w:sz="0" w:space="0" w:color="auto"/>
          </w:divBdr>
        </w:div>
        <w:div w:id="11029479">
          <w:marLeft w:val="480"/>
          <w:marRight w:val="0"/>
          <w:marTop w:val="0"/>
          <w:marBottom w:val="0"/>
          <w:divBdr>
            <w:top w:val="none" w:sz="0" w:space="0" w:color="auto"/>
            <w:left w:val="none" w:sz="0" w:space="0" w:color="auto"/>
            <w:bottom w:val="none" w:sz="0" w:space="0" w:color="auto"/>
            <w:right w:val="none" w:sz="0" w:space="0" w:color="auto"/>
          </w:divBdr>
        </w:div>
        <w:div w:id="1993558083">
          <w:marLeft w:val="480"/>
          <w:marRight w:val="0"/>
          <w:marTop w:val="0"/>
          <w:marBottom w:val="0"/>
          <w:divBdr>
            <w:top w:val="none" w:sz="0" w:space="0" w:color="auto"/>
            <w:left w:val="none" w:sz="0" w:space="0" w:color="auto"/>
            <w:bottom w:val="none" w:sz="0" w:space="0" w:color="auto"/>
            <w:right w:val="none" w:sz="0" w:space="0" w:color="auto"/>
          </w:divBdr>
        </w:div>
        <w:div w:id="1259485067">
          <w:marLeft w:val="480"/>
          <w:marRight w:val="0"/>
          <w:marTop w:val="0"/>
          <w:marBottom w:val="0"/>
          <w:divBdr>
            <w:top w:val="none" w:sz="0" w:space="0" w:color="auto"/>
            <w:left w:val="none" w:sz="0" w:space="0" w:color="auto"/>
            <w:bottom w:val="none" w:sz="0" w:space="0" w:color="auto"/>
            <w:right w:val="none" w:sz="0" w:space="0" w:color="auto"/>
          </w:divBdr>
        </w:div>
        <w:div w:id="1576165861">
          <w:marLeft w:val="480"/>
          <w:marRight w:val="0"/>
          <w:marTop w:val="0"/>
          <w:marBottom w:val="0"/>
          <w:divBdr>
            <w:top w:val="none" w:sz="0" w:space="0" w:color="auto"/>
            <w:left w:val="none" w:sz="0" w:space="0" w:color="auto"/>
            <w:bottom w:val="none" w:sz="0" w:space="0" w:color="auto"/>
            <w:right w:val="none" w:sz="0" w:space="0" w:color="auto"/>
          </w:divBdr>
        </w:div>
        <w:div w:id="1057051723">
          <w:marLeft w:val="480"/>
          <w:marRight w:val="0"/>
          <w:marTop w:val="0"/>
          <w:marBottom w:val="0"/>
          <w:divBdr>
            <w:top w:val="none" w:sz="0" w:space="0" w:color="auto"/>
            <w:left w:val="none" w:sz="0" w:space="0" w:color="auto"/>
            <w:bottom w:val="none" w:sz="0" w:space="0" w:color="auto"/>
            <w:right w:val="none" w:sz="0" w:space="0" w:color="auto"/>
          </w:divBdr>
        </w:div>
        <w:div w:id="1669945506">
          <w:marLeft w:val="480"/>
          <w:marRight w:val="0"/>
          <w:marTop w:val="0"/>
          <w:marBottom w:val="0"/>
          <w:divBdr>
            <w:top w:val="none" w:sz="0" w:space="0" w:color="auto"/>
            <w:left w:val="none" w:sz="0" w:space="0" w:color="auto"/>
            <w:bottom w:val="none" w:sz="0" w:space="0" w:color="auto"/>
            <w:right w:val="none" w:sz="0" w:space="0" w:color="auto"/>
          </w:divBdr>
        </w:div>
        <w:div w:id="1841311029">
          <w:marLeft w:val="480"/>
          <w:marRight w:val="0"/>
          <w:marTop w:val="0"/>
          <w:marBottom w:val="0"/>
          <w:divBdr>
            <w:top w:val="none" w:sz="0" w:space="0" w:color="auto"/>
            <w:left w:val="none" w:sz="0" w:space="0" w:color="auto"/>
            <w:bottom w:val="none" w:sz="0" w:space="0" w:color="auto"/>
            <w:right w:val="none" w:sz="0" w:space="0" w:color="auto"/>
          </w:divBdr>
        </w:div>
        <w:div w:id="1871916085">
          <w:marLeft w:val="480"/>
          <w:marRight w:val="0"/>
          <w:marTop w:val="0"/>
          <w:marBottom w:val="0"/>
          <w:divBdr>
            <w:top w:val="none" w:sz="0" w:space="0" w:color="auto"/>
            <w:left w:val="none" w:sz="0" w:space="0" w:color="auto"/>
            <w:bottom w:val="none" w:sz="0" w:space="0" w:color="auto"/>
            <w:right w:val="none" w:sz="0" w:space="0" w:color="auto"/>
          </w:divBdr>
        </w:div>
        <w:div w:id="144320566">
          <w:marLeft w:val="480"/>
          <w:marRight w:val="0"/>
          <w:marTop w:val="0"/>
          <w:marBottom w:val="0"/>
          <w:divBdr>
            <w:top w:val="none" w:sz="0" w:space="0" w:color="auto"/>
            <w:left w:val="none" w:sz="0" w:space="0" w:color="auto"/>
            <w:bottom w:val="none" w:sz="0" w:space="0" w:color="auto"/>
            <w:right w:val="none" w:sz="0" w:space="0" w:color="auto"/>
          </w:divBdr>
        </w:div>
        <w:div w:id="767231934">
          <w:marLeft w:val="480"/>
          <w:marRight w:val="0"/>
          <w:marTop w:val="0"/>
          <w:marBottom w:val="0"/>
          <w:divBdr>
            <w:top w:val="none" w:sz="0" w:space="0" w:color="auto"/>
            <w:left w:val="none" w:sz="0" w:space="0" w:color="auto"/>
            <w:bottom w:val="none" w:sz="0" w:space="0" w:color="auto"/>
            <w:right w:val="none" w:sz="0" w:space="0" w:color="auto"/>
          </w:divBdr>
        </w:div>
        <w:div w:id="32537703">
          <w:marLeft w:val="480"/>
          <w:marRight w:val="0"/>
          <w:marTop w:val="0"/>
          <w:marBottom w:val="0"/>
          <w:divBdr>
            <w:top w:val="none" w:sz="0" w:space="0" w:color="auto"/>
            <w:left w:val="none" w:sz="0" w:space="0" w:color="auto"/>
            <w:bottom w:val="none" w:sz="0" w:space="0" w:color="auto"/>
            <w:right w:val="none" w:sz="0" w:space="0" w:color="auto"/>
          </w:divBdr>
        </w:div>
        <w:div w:id="840047053">
          <w:marLeft w:val="480"/>
          <w:marRight w:val="0"/>
          <w:marTop w:val="0"/>
          <w:marBottom w:val="0"/>
          <w:divBdr>
            <w:top w:val="none" w:sz="0" w:space="0" w:color="auto"/>
            <w:left w:val="none" w:sz="0" w:space="0" w:color="auto"/>
            <w:bottom w:val="none" w:sz="0" w:space="0" w:color="auto"/>
            <w:right w:val="none" w:sz="0" w:space="0" w:color="auto"/>
          </w:divBdr>
        </w:div>
        <w:div w:id="1451516038">
          <w:marLeft w:val="480"/>
          <w:marRight w:val="0"/>
          <w:marTop w:val="0"/>
          <w:marBottom w:val="0"/>
          <w:divBdr>
            <w:top w:val="none" w:sz="0" w:space="0" w:color="auto"/>
            <w:left w:val="none" w:sz="0" w:space="0" w:color="auto"/>
            <w:bottom w:val="none" w:sz="0" w:space="0" w:color="auto"/>
            <w:right w:val="none" w:sz="0" w:space="0" w:color="auto"/>
          </w:divBdr>
        </w:div>
        <w:div w:id="726227228">
          <w:marLeft w:val="480"/>
          <w:marRight w:val="0"/>
          <w:marTop w:val="0"/>
          <w:marBottom w:val="0"/>
          <w:divBdr>
            <w:top w:val="none" w:sz="0" w:space="0" w:color="auto"/>
            <w:left w:val="none" w:sz="0" w:space="0" w:color="auto"/>
            <w:bottom w:val="none" w:sz="0" w:space="0" w:color="auto"/>
            <w:right w:val="none" w:sz="0" w:space="0" w:color="auto"/>
          </w:divBdr>
        </w:div>
        <w:div w:id="717703924">
          <w:marLeft w:val="480"/>
          <w:marRight w:val="0"/>
          <w:marTop w:val="0"/>
          <w:marBottom w:val="0"/>
          <w:divBdr>
            <w:top w:val="none" w:sz="0" w:space="0" w:color="auto"/>
            <w:left w:val="none" w:sz="0" w:space="0" w:color="auto"/>
            <w:bottom w:val="none" w:sz="0" w:space="0" w:color="auto"/>
            <w:right w:val="none" w:sz="0" w:space="0" w:color="auto"/>
          </w:divBdr>
        </w:div>
        <w:div w:id="272134774">
          <w:marLeft w:val="480"/>
          <w:marRight w:val="0"/>
          <w:marTop w:val="0"/>
          <w:marBottom w:val="0"/>
          <w:divBdr>
            <w:top w:val="none" w:sz="0" w:space="0" w:color="auto"/>
            <w:left w:val="none" w:sz="0" w:space="0" w:color="auto"/>
            <w:bottom w:val="none" w:sz="0" w:space="0" w:color="auto"/>
            <w:right w:val="none" w:sz="0" w:space="0" w:color="auto"/>
          </w:divBdr>
        </w:div>
        <w:div w:id="1315833430">
          <w:marLeft w:val="480"/>
          <w:marRight w:val="0"/>
          <w:marTop w:val="0"/>
          <w:marBottom w:val="0"/>
          <w:divBdr>
            <w:top w:val="none" w:sz="0" w:space="0" w:color="auto"/>
            <w:left w:val="none" w:sz="0" w:space="0" w:color="auto"/>
            <w:bottom w:val="none" w:sz="0" w:space="0" w:color="auto"/>
            <w:right w:val="none" w:sz="0" w:space="0" w:color="auto"/>
          </w:divBdr>
        </w:div>
        <w:div w:id="272632774">
          <w:marLeft w:val="480"/>
          <w:marRight w:val="0"/>
          <w:marTop w:val="0"/>
          <w:marBottom w:val="0"/>
          <w:divBdr>
            <w:top w:val="none" w:sz="0" w:space="0" w:color="auto"/>
            <w:left w:val="none" w:sz="0" w:space="0" w:color="auto"/>
            <w:bottom w:val="none" w:sz="0" w:space="0" w:color="auto"/>
            <w:right w:val="none" w:sz="0" w:space="0" w:color="auto"/>
          </w:divBdr>
        </w:div>
        <w:div w:id="1001590384">
          <w:marLeft w:val="480"/>
          <w:marRight w:val="0"/>
          <w:marTop w:val="0"/>
          <w:marBottom w:val="0"/>
          <w:divBdr>
            <w:top w:val="none" w:sz="0" w:space="0" w:color="auto"/>
            <w:left w:val="none" w:sz="0" w:space="0" w:color="auto"/>
            <w:bottom w:val="none" w:sz="0" w:space="0" w:color="auto"/>
            <w:right w:val="none" w:sz="0" w:space="0" w:color="auto"/>
          </w:divBdr>
        </w:div>
        <w:div w:id="1776513176">
          <w:marLeft w:val="480"/>
          <w:marRight w:val="0"/>
          <w:marTop w:val="0"/>
          <w:marBottom w:val="0"/>
          <w:divBdr>
            <w:top w:val="none" w:sz="0" w:space="0" w:color="auto"/>
            <w:left w:val="none" w:sz="0" w:space="0" w:color="auto"/>
            <w:bottom w:val="none" w:sz="0" w:space="0" w:color="auto"/>
            <w:right w:val="none" w:sz="0" w:space="0" w:color="auto"/>
          </w:divBdr>
        </w:div>
        <w:div w:id="849417850">
          <w:marLeft w:val="480"/>
          <w:marRight w:val="0"/>
          <w:marTop w:val="0"/>
          <w:marBottom w:val="0"/>
          <w:divBdr>
            <w:top w:val="none" w:sz="0" w:space="0" w:color="auto"/>
            <w:left w:val="none" w:sz="0" w:space="0" w:color="auto"/>
            <w:bottom w:val="none" w:sz="0" w:space="0" w:color="auto"/>
            <w:right w:val="none" w:sz="0" w:space="0" w:color="auto"/>
          </w:divBdr>
        </w:div>
        <w:div w:id="1724284721">
          <w:marLeft w:val="480"/>
          <w:marRight w:val="0"/>
          <w:marTop w:val="0"/>
          <w:marBottom w:val="0"/>
          <w:divBdr>
            <w:top w:val="none" w:sz="0" w:space="0" w:color="auto"/>
            <w:left w:val="none" w:sz="0" w:space="0" w:color="auto"/>
            <w:bottom w:val="none" w:sz="0" w:space="0" w:color="auto"/>
            <w:right w:val="none" w:sz="0" w:space="0" w:color="auto"/>
          </w:divBdr>
        </w:div>
        <w:div w:id="551427309">
          <w:marLeft w:val="480"/>
          <w:marRight w:val="0"/>
          <w:marTop w:val="0"/>
          <w:marBottom w:val="0"/>
          <w:divBdr>
            <w:top w:val="none" w:sz="0" w:space="0" w:color="auto"/>
            <w:left w:val="none" w:sz="0" w:space="0" w:color="auto"/>
            <w:bottom w:val="none" w:sz="0" w:space="0" w:color="auto"/>
            <w:right w:val="none" w:sz="0" w:space="0" w:color="auto"/>
          </w:divBdr>
        </w:div>
        <w:div w:id="852845229">
          <w:marLeft w:val="480"/>
          <w:marRight w:val="0"/>
          <w:marTop w:val="0"/>
          <w:marBottom w:val="0"/>
          <w:divBdr>
            <w:top w:val="none" w:sz="0" w:space="0" w:color="auto"/>
            <w:left w:val="none" w:sz="0" w:space="0" w:color="auto"/>
            <w:bottom w:val="none" w:sz="0" w:space="0" w:color="auto"/>
            <w:right w:val="none" w:sz="0" w:space="0" w:color="auto"/>
          </w:divBdr>
        </w:div>
        <w:div w:id="438763868">
          <w:marLeft w:val="480"/>
          <w:marRight w:val="0"/>
          <w:marTop w:val="0"/>
          <w:marBottom w:val="0"/>
          <w:divBdr>
            <w:top w:val="none" w:sz="0" w:space="0" w:color="auto"/>
            <w:left w:val="none" w:sz="0" w:space="0" w:color="auto"/>
            <w:bottom w:val="none" w:sz="0" w:space="0" w:color="auto"/>
            <w:right w:val="none" w:sz="0" w:space="0" w:color="auto"/>
          </w:divBdr>
        </w:div>
      </w:divsChild>
    </w:div>
    <w:div w:id="1018430781">
      <w:bodyDiv w:val="1"/>
      <w:marLeft w:val="0"/>
      <w:marRight w:val="0"/>
      <w:marTop w:val="0"/>
      <w:marBottom w:val="0"/>
      <w:divBdr>
        <w:top w:val="none" w:sz="0" w:space="0" w:color="auto"/>
        <w:left w:val="none" w:sz="0" w:space="0" w:color="auto"/>
        <w:bottom w:val="none" w:sz="0" w:space="0" w:color="auto"/>
        <w:right w:val="none" w:sz="0" w:space="0" w:color="auto"/>
      </w:divBdr>
      <w:divsChild>
        <w:div w:id="1876038441">
          <w:marLeft w:val="480"/>
          <w:marRight w:val="0"/>
          <w:marTop w:val="0"/>
          <w:marBottom w:val="0"/>
          <w:divBdr>
            <w:top w:val="none" w:sz="0" w:space="0" w:color="auto"/>
            <w:left w:val="none" w:sz="0" w:space="0" w:color="auto"/>
            <w:bottom w:val="none" w:sz="0" w:space="0" w:color="auto"/>
            <w:right w:val="none" w:sz="0" w:space="0" w:color="auto"/>
          </w:divBdr>
        </w:div>
        <w:div w:id="273220691">
          <w:marLeft w:val="480"/>
          <w:marRight w:val="0"/>
          <w:marTop w:val="0"/>
          <w:marBottom w:val="0"/>
          <w:divBdr>
            <w:top w:val="none" w:sz="0" w:space="0" w:color="auto"/>
            <w:left w:val="none" w:sz="0" w:space="0" w:color="auto"/>
            <w:bottom w:val="none" w:sz="0" w:space="0" w:color="auto"/>
            <w:right w:val="none" w:sz="0" w:space="0" w:color="auto"/>
          </w:divBdr>
        </w:div>
        <w:div w:id="1669554354">
          <w:marLeft w:val="480"/>
          <w:marRight w:val="0"/>
          <w:marTop w:val="0"/>
          <w:marBottom w:val="0"/>
          <w:divBdr>
            <w:top w:val="none" w:sz="0" w:space="0" w:color="auto"/>
            <w:left w:val="none" w:sz="0" w:space="0" w:color="auto"/>
            <w:bottom w:val="none" w:sz="0" w:space="0" w:color="auto"/>
            <w:right w:val="none" w:sz="0" w:space="0" w:color="auto"/>
          </w:divBdr>
        </w:div>
        <w:div w:id="612633153">
          <w:marLeft w:val="480"/>
          <w:marRight w:val="0"/>
          <w:marTop w:val="0"/>
          <w:marBottom w:val="0"/>
          <w:divBdr>
            <w:top w:val="none" w:sz="0" w:space="0" w:color="auto"/>
            <w:left w:val="none" w:sz="0" w:space="0" w:color="auto"/>
            <w:bottom w:val="none" w:sz="0" w:space="0" w:color="auto"/>
            <w:right w:val="none" w:sz="0" w:space="0" w:color="auto"/>
          </w:divBdr>
        </w:div>
        <w:div w:id="1952974657">
          <w:marLeft w:val="480"/>
          <w:marRight w:val="0"/>
          <w:marTop w:val="0"/>
          <w:marBottom w:val="0"/>
          <w:divBdr>
            <w:top w:val="none" w:sz="0" w:space="0" w:color="auto"/>
            <w:left w:val="none" w:sz="0" w:space="0" w:color="auto"/>
            <w:bottom w:val="none" w:sz="0" w:space="0" w:color="auto"/>
            <w:right w:val="none" w:sz="0" w:space="0" w:color="auto"/>
          </w:divBdr>
        </w:div>
        <w:div w:id="1439639095">
          <w:marLeft w:val="480"/>
          <w:marRight w:val="0"/>
          <w:marTop w:val="0"/>
          <w:marBottom w:val="0"/>
          <w:divBdr>
            <w:top w:val="none" w:sz="0" w:space="0" w:color="auto"/>
            <w:left w:val="none" w:sz="0" w:space="0" w:color="auto"/>
            <w:bottom w:val="none" w:sz="0" w:space="0" w:color="auto"/>
            <w:right w:val="none" w:sz="0" w:space="0" w:color="auto"/>
          </w:divBdr>
        </w:div>
        <w:div w:id="690303932">
          <w:marLeft w:val="480"/>
          <w:marRight w:val="0"/>
          <w:marTop w:val="0"/>
          <w:marBottom w:val="0"/>
          <w:divBdr>
            <w:top w:val="none" w:sz="0" w:space="0" w:color="auto"/>
            <w:left w:val="none" w:sz="0" w:space="0" w:color="auto"/>
            <w:bottom w:val="none" w:sz="0" w:space="0" w:color="auto"/>
            <w:right w:val="none" w:sz="0" w:space="0" w:color="auto"/>
          </w:divBdr>
        </w:div>
        <w:div w:id="1178543615">
          <w:marLeft w:val="480"/>
          <w:marRight w:val="0"/>
          <w:marTop w:val="0"/>
          <w:marBottom w:val="0"/>
          <w:divBdr>
            <w:top w:val="none" w:sz="0" w:space="0" w:color="auto"/>
            <w:left w:val="none" w:sz="0" w:space="0" w:color="auto"/>
            <w:bottom w:val="none" w:sz="0" w:space="0" w:color="auto"/>
            <w:right w:val="none" w:sz="0" w:space="0" w:color="auto"/>
          </w:divBdr>
        </w:div>
        <w:div w:id="1019038991">
          <w:marLeft w:val="480"/>
          <w:marRight w:val="0"/>
          <w:marTop w:val="0"/>
          <w:marBottom w:val="0"/>
          <w:divBdr>
            <w:top w:val="none" w:sz="0" w:space="0" w:color="auto"/>
            <w:left w:val="none" w:sz="0" w:space="0" w:color="auto"/>
            <w:bottom w:val="none" w:sz="0" w:space="0" w:color="auto"/>
            <w:right w:val="none" w:sz="0" w:space="0" w:color="auto"/>
          </w:divBdr>
        </w:div>
        <w:div w:id="1197042083">
          <w:marLeft w:val="480"/>
          <w:marRight w:val="0"/>
          <w:marTop w:val="0"/>
          <w:marBottom w:val="0"/>
          <w:divBdr>
            <w:top w:val="none" w:sz="0" w:space="0" w:color="auto"/>
            <w:left w:val="none" w:sz="0" w:space="0" w:color="auto"/>
            <w:bottom w:val="none" w:sz="0" w:space="0" w:color="auto"/>
            <w:right w:val="none" w:sz="0" w:space="0" w:color="auto"/>
          </w:divBdr>
        </w:div>
        <w:div w:id="854811188">
          <w:marLeft w:val="480"/>
          <w:marRight w:val="0"/>
          <w:marTop w:val="0"/>
          <w:marBottom w:val="0"/>
          <w:divBdr>
            <w:top w:val="none" w:sz="0" w:space="0" w:color="auto"/>
            <w:left w:val="none" w:sz="0" w:space="0" w:color="auto"/>
            <w:bottom w:val="none" w:sz="0" w:space="0" w:color="auto"/>
            <w:right w:val="none" w:sz="0" w:space="0" w:color="auto"/>
          </w:divBdr>
        </w:div>
        <w:div w:id="482158168">
          <w:marLeft w:val="480"/>
          <w:marRight w:val="0"/>
          <w:marTop w:val="0"/>
          <w:marBottom w:val="0"/>
          <w:divBdr>
            <w:top w:val="none" w:sz="0" w:space="0" w:color="auto"/>
            <w:left w:val="none" w:sz="0" w:space="0" w:color="auto"/>
            <w:bottom w:val="none" w:sz="0" w:space="0" w:color="auto"/>
            <w:right w:val="none" w:sz="0" w:space="0" w:color="auto"/>
          </w:divBdr>
        </w:div>
        <w:div w:id="102504149">
          <w:marLeft w:val="480"/>
          <w:marRight w:val="0"/>
          <w:marTop w:val="0"/>
          <w:marBottom w:val="0"/>
          <w:divBdr>
            <w:top w:val="none" w:sz="0" w:space="0" w:color="auto"/>
            <w:left w:val="none" w:sz="0" w:space="0" w:color="auto"/>
            <w:bottom w:val="none" w:sz="0" w:space="0" w:color="auto"/>
            <w:right w:val="none" w:sz="0" w:space="0" w:color="auto"/>
          </w:divBdr>
        </w:div>
        <w:div w:id="179859780">
          <w:marLeft w:val="480"/>
          <w:marRight w:val="0"/>
          <w:marTop w:val="0"/>
          <w:marBottom w:val="0"/>
          <w:divBdr>
            <w:top w:val="none" w:sz="0" w:space="0" w:color="auto"/>
            <w:left w:val="none" w:sz="0" w:space="0" w:color="auto"/>
            <w:bottom w:val="none" w:sz="0" w:space="0" w:color="auto"/>
            <w:right w:val="none" w:sz="0" w:space="0" w:color="auto"/>
          </w:divBdr>
        </w:div>
        <w:div w:id="1655647360">
          <w:marLeft w:val="480"/>
          <w:marRight w:val="0"/>
          <w:marTop w:val="0"/>
          <w:marBottom w:val="0"/>
          <w:divBdr>
            <w:top w:val="none" w:sz="0" w:space="0" w:color="auto"/>
            <w:left w:val="none" w:sz="0" w:space="0" w:color="auto"/>
            <w:bottom w:val="none" w:sz="0" w:space="0" w:color="auto"/>
            <w:right w:val="none" w:sz="0" w:space="0" w:color="auto"/>
          </w:divBdr>
        </w:div>
        <w:div w:id="1230726815">
          <w:marLeft w:val="480"/>
          <w:marRight w:val="0"/>
          <w:marTop w:val="0"/>
          <w:marBottom w:val="0"/>
          <w:divBdr>
            <w:top w:val="none" w:sz="0" w:space="0" w:color="auto"/>
            <w:left w:val="none" w:sz="0" w:space="0" w:color="auto"/>
            <w:bottom w:val="none" w:sz="0" w:space="0" w:color="auto"/>
            <w:right w:val="none" w:sz="0" w:space="0" w:color="auto"/>
          </w:divBdr>
        </w:div>
        <w:div w:id="442530272">
          <w:marLeft w:val="480"/>
          <w:marRight w:val="0"/>
          <w:marTop w:val="0"/>
          <w:marBottom w:val="0"/>
          <w:divBdr>
            <w:top w:val="none" w:sz="0" w:space="0" w:color="auto"/>
            <w:left w:val="none" w:sz="0" w:space="0" w:color="auto"/>
            <w:bottom w:val="none" w:sz="0" w:space="0" w:color="auto"/>
            <w:right w:val="none" w:sz="0" w:space="0" w:color="auto"/>
          </w:divBdr>
        </w:div>
        <w:div w:id="855340030">
          <w:marLeft w:val="480"/>
          <w:marRight w:val="0"/>
          <w:marTop w:val="0"/>
          <w:marBottom w:val="0"/>
          <w:divBdr>
            <w:top w:val="none" w:sz="0" w:space="0" w:color="auto"/>
            <w:left w:val="none" w:sz="0" w:space="0" w:color="auto"/>
            <w:bottom w:val="none" w:sz="0" w:space="0" w:color="auto"/>
            <w:right w:val="none" w:sz="0" w:space="0" w:color="auto"/>
          </w:divBdr>
        </w:div>
        <w:div w:id="134763307">
          <w:marLeft w:val="480"/>
          <w:marRight w:val="0"/>
          <w:marTop w:val="0"/>
          <w:marBottom w:val="0"/>
          <w:divBdr>
            <w:top w:val="none" w:sz="0" w:space="0" w:color="auto"/>
            <w:left w:val="none" w:sz="0" w:space="0" w:color="auto"/>
            <w:bottom w:val="none" w:sz="0" w:space="0" w:color="auto"/>
            <w:right w:val="none" w:sz="0" w:space="0" w:color="auto"/>
          </w:divBdr>
        </w:div>
        <w:div w:id="910844722">
          <w:marLeft w:val="480"/>
          <w:marRight w:val="0"/>
          <w:marTop w:val="0"/>
          <w:marBottom w:val="0"/>
          <w:divBdr>
            <w:top w:val="none" w:sz="0" w:space="0" w:color="auto"/>
            <w:left w:val="none" w:sz="0" w:space="0" w:color="auto"/>
            <w:bottom w:val="none" w:sz="0" w:space="0" w:color="auto"/>
            <w:right w:val="none" w:sz="0" w:space="0" w:color="auto"/>
          </w:divBdr>
        </w:div>
        <w:div w:id="242686903">
          <w:marLeft w:val="480"/>
          <w:marRight w:val="0"/>
          <w:marTop w:val="0"/>
          <w:marBottom w:val="0"/>
          <w:divBdr>
            <w:top w:val="none" w:sz="0" w:space="0" w:color="auto"/>
            <w:left w:val="none" w:sz="0" w:space="0" w:color="auto"/>
            <w:bottom w:val="none" w:sz="0" w:space="0" w:color="auto"/>
            <w:right w:val="none" w:sz="0" w:space="0" w:color="auto"/>
          </w:divBdr>
        </w:div>
        <w:div w:id="981616742">
          <w:marLeft w:val="480"/>
          <w:marRight w:val="0"/>
          <w:marTop w:val="0"/>
          <w:marBottom w:val="0"/>
          <w:divBdr>
            <w:top w:val="none" w:sz="0" w:space="0" w:color="auto"/>
            <w:left w:val="none" w:sz="0" w:space="0" w:color="auto"/>
            <w:bottom w:val="none" w:sz="0" w:space="0" w:color="auto"/>
            <w:right w:val="none" w:sz="0" w:space="0" w:color="auto"/>
          </w:divBdr>
        </w:div>
        <w:div w:id="2082216785">
          <w:marLeft w:val="480"/>
          <w:marRight w:val="0"/>
          <w:marTop w:val="0"/>
          <w:marBottom w:val="0"/>
          <w:divBdr>
            <w:top w:val="none" w:sz="0" w:space="0" w:color="auto"/>
            <w:left w:val="none" w:sz="0" w:space="0" w:color="auto"/>
            <w:bottom w:val="none" w:sz="0" w:space="0" w:color="auto"/>
            <w:right w:val="none" w:sz="0" w:space="0" w:color="auto"/>
          </w:divBdr>
        </w:div>
        <w:div w:id="2029257917">
          <w:marLeft w:val="480"/>
          <w:marRight w:val="0"/>
          <w:marTop w:val="0"/>
          <w:marBottom w:val="0"/>
          <w:divBdr>
            <w:top w:val="none" w:sz="0" w:space="0" w:color="auto"/>
            <w:left w:val="none" w:sz="0" w:space="0" w:color="auto"/>
            <w:bottom w:val="none" w:sz="0" w:space="0" w:color="auto"/>
            <w:right w:val="none" w:sz="0" w:space="0" w:color="auto"/>
          </w:divBdr>
        </w:div>
        <w:div w:id="1359817047">
          <w:marLeft w:val="480"/>
          <w:marRight w:val="0"/>
          <w:marTop w:val="0"/>
          <w:marBottom w:val="0"/>
          <w:divBdr>
            <w:top w:val="none" w:sz="0" w:space="0" w:color="auto"/>
            <w:left w:val="none" w:sz="0" w:space="0" w:color="auto"/>
            <w:bottom w:val="none" w:sz="0" w:space="0" w:color="auto"/>
            <w:right w:val="none" w:sz="0" w:space="0" w:color="auto"/>
          </w:divBdr>
        </w:div>
        <w:div w:id="89786629">
          <w:marLeft w:val="480"/>
          <w:marRight w:val="0"/>
          <w:marTop w:val="0"/>
          <w:marBottom w:val="0"/>
          <w:divBdr>
            <w:top w:val="none" w:sz="0" w:space="0" w:color="auto"/>
            <w:left w:val="none" w:sz="0" w:space="0" w:color="auto"/>
            <w:bottom w:val="none" w:sz="0" w:space="0" w:color="auto"/>
            <w:right w:val="none" w:sz="0" w:space="0" w:color="auto"/>
          </w:divBdr>
        </w:div>
        <w:div w:id="507407775">
          <w:marLeft w:val="480"/>
          <w:marRight w:val="0"/>
          <w:marTop w:val="0"/>
          <w:marBottom w:val="0"/>
          <w:divBdr>
            <w:top w:val="none" w:sz="0" w:space="0" w:color="auto"/>
            <w:left w:val="none" w:sz="0" w:space="0" w:color="auto"/>
            <w:bottom w:val="none" w:sz="0" w:space="0" w:color="auto"/>
            <w:right w:val="none" w:sz="0" w:space="0" w:color="auto"/>
          </w:divBdr>
        </w:div>
        <w:div w:id="514003498">
          <w:marLeft w:val="480"/>
          <w:marRight w:val="0"/>
          <w:marTop w:val="0"/>
          <w:marBottom w:val="0"/>
          <w:divBdr>
            <w:top w:val="none" w:sz="0" w:space="0" w:color="auto"/>
            <w:left w:val="none" w:sz="0" w:space="0" w:color="auto"/>
            <w:bottom w:val="none" w:sz="0" w:space="0" w:color="auto"/>
            <w:right w:val="none" w:sz="0" w:space="0" w:color="auto"/>
          </w:divBdr>
        </w:div>
        <w:div w:id="1406369119">
          <w:marLeft w:val="480"/>
          <w:marRight w:val="0"/>
          <w:marTop w:val="0"/>
          <w:marBottom w:val="0"/>
          <w:divBdr>
            <w:top w:val="none" w:sz="0" w:space="0" w:color="auto"/>
            <w:left w:val="none" w:sz="0" w:space="0" w:color="auto"/>
            <w:bottom w:val="none" w:sz="0" w:space="0" w:color="auto"/>
            <w:right w:val="none" w:sz="0" w:space="0" w:color="auto"/>
          </w:divBdr>
        </w:div>
        <w:div w:id="1505240441">
          <w:marLeft w:val="480"/>
          <w:marRight w:val="0"/>
          <w:marTop w:val="0"/>
          <w:marBottom w:val="0"/>
          <w:divBdr>
            <w:top w:val="none" w:sz="0" w:space="0" w:color="auto"/>
            <w:left w:val="none" w:sz="0" w:space="0" w:color="auto"/>
            <w:bottom w:val="none" w:sz="0" w:space="0" w:color="auto"/>
            <w:right w:val="none" w:sz="0" w:space="0" w:color="auto"/>
          </w:divBdr>
        </w:div>
        <w:div w:id="625738399">
          <w:marLeft w:val="480"/>
          <w:marRight w:val="0"/>
          <w:marTop w:val="0"/>
          <w:marBottom w:val="0"/>
          <w:divBdr>
            <w:top w:val="none" w:sz="0" w:space="0" w:color="auto"/>
            <w:left w:val="none" w:sz="0" w:space="0" w:color="auto"/>
            <w:bottom w:val="none" w:sz="0" w:space="0" w:color="auto"/>
            <w:right w:val="none" w:sz="0" w:space="0" w:color="auto"/>
          </w:divBdr>
        </w:div>
        <w:div w:id="269240942">
          <w:marLeft w:val="480"/>
          <w:marRight w:val="0"/>
          <w:marTop w:val="0"/>
          <w:marBottom w:val="0"/>
          <w:divBdr>
            <w:top w:val="none" w:sz="0" w:space="0" w:color="auto"/>
            <w:left w:val="none" w:sz="0" w:space="0" w:color="auto"/>
            <w:bottom w:val="none" w:sz="0" w:space="0" w:color="auto"/>
            <w:right w:val="none" w:sz="0" w:space="0" w:color="auto"/>
          </w:divBdr>
        </w:div>
        <w:div w:id="1993173097">
          <w:marLeft w:val="480"/>
          <w:marRight w:val="0"/>
          <w:marTop w:val="0"/>
          <w:marBottom w:val="0"/>
          <w:divBdr>
            <w:top w:val="none" w:sz="0" w:space="0" w:color="auto"/>
            <w:left w:val="none" w:sz="0" w:space="0" w:color="auto"/>
            <w:bottom w:val="none" w:sz="0" w:space="0" w:color="auto"/>
            <w:right w:val="none" w:sz="0" w:space="0" w:color="auto"/>
          </w:divBdr>
        </w:div>
        <w:div w:id="1042554497">
          <w:marLeft w:val="480"/>
          <w:marRight w:val="0"/>
          <w:marTop w:val="0"/>
          <w:marBottom w:val="0"/>
          <w:divBdr>
            <w:top w:val="none" w:sz="0" w:space="0" w:color="auto"/>
            <w:left w:val="none" w:sz="0" w:space="0" w:color="auto"/>
            <w:bottom w:val="none" w:sz="0" w:space="0" w:color="auto"/>
            <w:right w:val="none" w:sz="0" w:space="0" w:color="auto"/>
          </w:divBdr>
        </w:div>
        <w:div w:id="1236281679">
          <w:marLeft w:val="480"/>
          <w:marRight w:val="0"/>
          <w:marTop w:val="0"/>
          <w:marBottom w:val="0"/>
          <w:divBdr>
            <w:top w:val="none" w:sz="0" w:space="0" w:color="auto"/>
            <w:left w:val="none" w:sz="0" w:space="0" w:color="auto"/>
            <w:bottom w:val="none" w:sz="0" w:space="0" w:color="auto"/>
            <w:right w:val="none" w:sz="0" w:space="0" w:color="auto"/>
          </w:divBdr>
        </w:div>
        <w:div w:id="1049454735">
          <w:marLeft w:val="480"/>
          <w:marRight w:val="0"/>
          <w:marTop w:val="0"/>
          <w:marBottom w:val="0"/>
          <w:divBdr>
            <w:top w:val="none" w:sz="0" w:space="0" w:color="auto"/>
            <w:left w:val="none" w:sz="0" w:space="0" w:color="auto"/>
            <w:bottom w:val="none" w:sz="0" w:space="0" w:color="auto"/>
            <w:right w:val="none" w:sz="0" w:space="0" w:color="auto"/>
          </w:divBdr>
        </w:div>
        <w:div w:id="1636520812">
          <w:marLeft w:val="480"/>
          <w:marRight w:val="0"/>
          <w:marTop w:val="0"/>
          <w:marBottom w:val="0"/>
          <w:divBdr>
            <w:top w:val="none" w:sz="0" w:space="0" w:color="auto"/>
            <w:left w:val="none" w:sz="0" w:space="0" w:color="auto"/>
            <w:bottom w:val="none" w:sz="0" w:space="0" w:color="auto"/>
            <w:right w:val="none" w:sz="0" w:space="0" w:color="auto"/>
          </w:divBdr>
        </w:div>
        <w:div w:id="1915780387">
          <w:marLeft w:val="480"/>
          <w:marRight w:val="0"/>
          <w:marTop w:val="0"/>
          <w:marBottom w:val="0"/>
          <w:divBdr>
            <w:top w:val="none" w:sz="0" w:space="0" w:color="auto"/>
            <w:left w:val="none" w:sz="0" w:space="0" w:color="auto"/>
            <w:bottom w:val="none" w:sz="0" w:space="0" w:color="auto"/>
            <w:right w:val="none" w:sz="0" w:space="0" w:color="auto"/>
          </w:divBdr>
        </w:div>
        <w:div w:id="1267733604">
          <w:marLeft w:val="480"/>
          <w:marRight w:val="0"/>
          <w:marTop w:val="0"/>
          <w:marBottom w:val="0"/>
          <w:divBdr>
            <w:top w:val="none" w:sz="0" w:space="0" w:color="auto"/>
            <w:left w:val="none" w:sz="0" w:space="0" w:color="auto"/>
            <w:bottom w:val="none" w:sz="0" w:space="0" w:color="auto"/>
            <w:right w:val="none" w:sz="0" w:space="0" w:color="auto"/>
          </w:divBdr>
        </w:div>
        <w:div w:id="1507793167">
          <w:marLeft w:val="480"/>
          <w:marRight w:val="0"/>
          <w:marTop w:val="0"/>
          <w:marBottom w:val="0"/>
          <w:divBdr>
            <w:top w:val="none" w:sz="0" w:space="0" w:color="auto"/>
            <w:left w:val="none" w:sz="0" w:space="0" w:color="auto"/>
            <w:bottom w:val="none" w:sz="0" w:space="0" w:color="auto"/>
            <w:right w:val="none" w:sz="0" w:space="0" w:color="auto"/>
          </w:divBdr>
        </w:div>
        <w:div w:id="1988240696">
          <w:marLeft w:val="480"/>
          <w:marRight w:val="0"/>
          <w:marTop w:val="0"/>
          <w:marBottom w:val="0"/>
          <w:divBdr>
            <w:top w:val="none" w:sz="0" w:space="0" w:color="auto"/>
            <w:left w:val="none" w:sz="0" w:space="0" w:color="auto"/>
            <w:bottom w:val="none" w:sz="0" w:space="0" w:color="auto"/>
            <w:right w:val="none" w:sz="0" w:space="0" w:color="auto"/>
          </w:divBdr>
        </w:div>
        <w:div w:id="1789347156">
          <w:marLeft w:val="480"/>
          <w:marRight w:val="0"/>
          <w:marTop w:val="0"/>
          <w:marBottom w:val="0"/>
          <w:divBdr>
            <w:top w:val="none" w:sz="0" w:space="0" w:color="auto"/>
            <w:left w:val="none" w:sz="0" w:space="0" w:color="auto"/>
            <w:bottom w:val="none" w:sz="0" w:space="0" w:color="auto"/>
            <w:right w:val="none" w:sz="0" w:space="0" w:color="auto"/>
          </w:divBdr>
        </w:div>
        <w:div w:id="997029501">
          <w:marLeft w:val="480"/>
          <w:marRight w:val="0"/>
          <w:marTop w:val="0"/>
          <w:marBottom w:val="0"/>
          <w:divBdr>
            <w:top w:val="none" w:sz="0" w:space="0" w:color="auto"/>
            <w:left w:val="none" w:sz="0" w:space="0" w:color="auto"/>
            <w:bottom w:val="none" w:sz="0" w:space="0" w:color="auto"/>
            <w:right w:val="none" w:sz="0" w:space="0" w:color="auto"/>
          </w:divBdr>
        </w:div>
        <w:div w:id="850991108">
          <w:marLeft w:val="480"/>
          <w:marRight w:val="0"/>
          <w:marTop w:val="0"/>
          <w:marBottom w:val="0"/>
          <w:divBdr>
            <w:top w:val="none" w:sz="0" w:space="0" w:color="auto"/>
            <w:left w:val="none" w:sz="0" w:space="0" w:color="auto"/>
            <w:bottom w:val="none" w:sz="0" w:space="0" w:color="auto"/>
            <w:right w:val="none" w:sz="0" w:space="0" w:color="auto"/>
          </w:divBdr>
        </w:div>
        <w:div w:id="1512908591">
          <w:marLeft w:val="480"/>
          <w:marRight w:val="0"/>
          <w:marTop w:val="0"/>
          <w:marBottom w:val="0"/>
          <w:divBdr>
            <w:top w:val="none" w:sz="0" w:space="0" w:color="auto"/>
            <w:left w:val="none" w:sz="0" w:space="0" w:color="auto"/>
            <w:bottom w:val="none" w:sz="0" w:space="0" w:color="auto"/>
            <w:right w:val="none" w:sz="0" w:space="0" w:color="auto"/>
          </w:divBdr>
        </w:div>
        <w:div w:id="1269507202">
          <w:marLeft w:val="480"/>
          <w:marRight w:val="0"/>
          <w:marTop w:val="0"/>
          <w:marBottom w:val="0"/>
          <w:divBdr>
            <w:top w:val="none" w:sz="0" w:space="0" w:color="auto"/>
            <w:left w:val="none" w:sz="0" w:space="0" w:color="auto"/>
            <w:bottom w:val="none" w:sz="0" w:space="0" w:color="auto"/>
            <w:right w:val="none" w:sz="0" w:space="0" w:color="auto"/>
          </w:divBdr>
        </w:div>
        <w:div w:id="579677742">
          <w:marLeft w:val="480"/>
          <w:marRight w:val="0"/>
          <w:marTop w:val="0"/>
          <w:marBottom w:val="0"/>
          <w:divBdr>
            <w:top w:val="none" w:sz="0" w:space="0" w:color="auto"/>
            <w:left w:val="none" w:sz="0" w:space="0" w:color="auto"/>
            <w:bottom w:val="none" w:sz="0" w:space="0" w:color="auto"/>
            <w:right w:val="none" w:sz="0" w:space="0" w:color="auto"/>
          </w:divBdr>
        </w:div>
      </w:divsChild>
    </w:div>
    <w:div w:id="1085957483">
      <w:bodyDiv w:val="1"/>
      <w:marLeft w:val="0"/>
      <w:marRight w:val="0"/>
      <w:marTop w:val="0"/>
      <w:marBottom w:val="0"/>
      <w:divBdr>
        <w:top w:val="none" w:sz="0" w:space="0" w:color="auto"/>
        <w:left w:val="none" w:sz="0" w:space="0" w:color="auto"/>
        <w:bottom w:val="none" w:sz="0" w:space="0" w:color="auto"/>
        <w:right w:val="none" w:sz="0" w:space="0" w:color="auto"/>
      </w:divBdr>
    </w:div>
    <w:div w:id="1180508649">
      <w:bodyDiv w:val="1"/>
      <w:marLeft w:val="0"/>
      <w:marRight w:val="0"/>
      <w:marTop w:val="0"/>
      <w:marBottom w:val="0"/>
      <w:divBdr>
        <w:top w:val="none" w:sz="0" w:space="0" w:color="auto"/>
        <w:left w:val="none" w:sz="0" w:space="0" w:color="auto"/>
        <w:bottom w:val="none" w:sz="0" w:space="0" w:color="auto"/>
        <w:right w:val="none" w:sz="0" w:space="0" w:color="auto"/>
      </w:divBdr>
    </w:div>
    <w:div w:id="1227842996">
      <w:bodyDiv w:val="1"/>
      <w:marLeft w:val="0"/>
      <w:marRight w:val="0"/>
      <w:marTop w:val="0"/>
      <w:marBottom w:val="0"/>
      <w:divBdr>
        <w:top w:val="none" w:sz="0" w:space="0" w:color="auto"/>
        <w:left w:val="none" w:sz="0" w:space="0" w:color="auto"/>
        <w:bottom w:val="none" w:sz="0" w:space="0" w:color="auto"/>
        <w:right w:val="none" w:sz="0" w:space="0" w:color="auto"/>
      </w:divBdr>
      <w:divsChild>
        <w:div w:id="940840623">
          <w:marLeft w:val="640"/>
          <w:marRight w:val="0"/>
          <w:marTop w:val="0"/>
          <w:marBottom w:val="0"/>
          <w:divBdr>
            <w:top w:val="none" w:sz="0" w:space="0" w:color="auto"/>
            <w:left w:val="none" w:sz="0" w:space="0" w:color="auto"/>
            <w:bottom w:val="none" w:sz="0" w:space="0" w:color="auto"/>
            <w:right w:val="none" w:sz="0" w:space="0" w:color="auto"/>
          </w:divBdr>
        </w:div>
        <w:div w:id="1442873263">
          <w:marLeft w:val="640"/>
          <w:marRight w:val="0"/>
          <w:marTop w:val="0"/>
          <w:marBottom w:val="0"/>
          <w:divBdr>
            <w:top w:val="none" w:sz="0" w:space="0" w:color="auto"/>
            <w:left w:val="none" w:sz="0" w:space="0" w:color="auto"/>
            <w:bottom w:val="none" w:sz="0" w:space="0" w:color="auto"/>
            <w:right w:val="none" w:sz="0" w:space="0" w:color="auto"/>
          </w:divBdr>
        </w:div>
        <w:div w:id="496455895">
          <w:marLeft w:val="640"/>
          <w:marRight w:val="0"/>
          <w:marTop w:val="0"/>
          <w:marBottom w:val="0"/>
          <w:divBdr>
            <w:top w:val="none" w:sz="0" w:space="0" w:color="auto"/>
            <w:left w:val="none" w:sz="0" w:space="0" w:color="auto"/>
            <w:bottom w:val="none" w:sz="0" w:space="0" w:color="auto"/>
            <w:right w:val="none" w:sz="0" w:space="0" w:color="auto"/>
          </w:divBdr>
        </w:div>
        <w:div w:id="1826389843">
          <w:marLeft w:val="640"/>
          <w:marRight w:val="0"/>
          <w:marTop w:val="0"/>
          <w:marBottom w:val="0"/>
          <w:divBdr>
            <w:top w:val="none" w:sz="0" w:space="0" w:color="auto"/>
            <w:left w:val="none" w:sz="0" w:space="0" w:color="auto"/>
            <w:bottom w:val="none" w:sz="0" w:space="0" w:color="auto"/>
            <w:right w:val="none" w:sz="0" w:space="0" w:color="auto"/>
          </w:divBdr>
        </w:div>
        <w:div w:id="1219242063">
          <w:marLeft w:val="640"/>
          <w:marRight w:val="0"/>
          <w:marTop w:val="0"/>
          <w:marBottom w:val="0"/>
          <w:divBdr>
            <w:top w:val="none" w:sz="0" w:space="0" w:color="auto"/>
            <w:left w:val="none" w:sz="0" w:space="0" w:color="auto"/>
            <w:bottom w:val="none" w:sz="0" w:space="0" w:color="auto"/>
            <w:right w:val="none" w:sz="0" w:space="0" w:color="auto"/>
          </w:divBdr>
        </w:div>
        <w:div w:id="2129009498">
          <w:marLeft w:val="640"/>
          <w:marRight w:val="0"/>
          <w:marTop w:val="0"/>
          <w:marBottom w:val="0"/>
          <w:divBdr>
            <w:top w:val="none" w:sz="0" w:space="0" w:color="auto"/>
            <w:left w:val="none" w:sz="0" w:space="0" w:color="auto"/>
            <w:bottom w:val="none" w:sz="0" w:space="0" w:color="auto"/>
            <w:right w:val="none" w:sz="0" w:space="0" w:color="auto"/>
          </w:divBdr>
        </w:div>
        <w:div w:id="1802923697">
          <w:marLeft w:val="640"/>
          <w:marRight w:val="0"/>
          <w:marTop w:val="0"/>
          <w:marBottom w:val="0"/>
          <w:divBdr>
            <w:top w:val="none" w:sz="0" w:space="0" w:color="auto"/>
            <w:left w:val="none" w:sz="0" w:space="0" w:color="auto"/>
            <w:bottom w:val="none" w:sz="0" w:space="0" w:color="auto"/>
            <w:right w:val="none" w:sz="0" w:space="0" w:color="auto"/>
          </w:divBdr>
        </w:div>
        <w:div w:id="518743370">
          <w:marLeft w:val="640"/>
          <w:marRight w:val="0"/>
          <w:marTop w:val="0"/>
          <w:marBottom w:val="0"/>
          <w:divBdr>
            <w:top w:val="none" w:sz="0" w:space="0" w:color="auto"/>
            <w:left w:val="none" w:sz="0" w:space="0" w:color="auto"/>
            <w:bottom w:val="none" w:sz="0" w:space="0" w:color="auto"/>
            <w:right w:val="none" w:sz="0" w:space="0" w:color="auto"/>
          </w:divBdr>
        </w:div>
        <w:div w:id="1557857014">
          <w:marLeft w:val="640"/>
          <w:marRight w:val="0"/>
          <w:marTop w:val="0"/>
          <w:marBottom w:val="0"/>
          <w:divBdr>
            <w:top w:val="none" w:sz="0" w:space="0" w:color="auto"/>
            <w:left w:val="none" w:sz="0" w:space="0" w:color="auto"/>
            <w:bottom w:val="none" w:sz="0" w:space="0" w:color="auto"/>
            <w:right w:val="none" w:sz="0" w:space="0" w:color="auto"/>
          </w:divBdr>
        </w:div>
        <w:div w:id="833690273">
          <w:marLeft w:val="640"/>
          <w:marRight w:val="0"/>
          <w:marTop w:val="0"/>
          <w:marBottom w:val="0"/>
          <w:divBdr>
            <w:top w:val="none" w:sz="0" w:space="0" w:color="auto"/>
            <w:left w:val="none" w:sz="0" w:space="0" w:color="auto"/>
            <w:bottom w:val="none" w:sz="0" w:space="0" w:color="auto"/>
            <w:right w:val="none" w:sz="0" w:space="0" w:color="auto"/>
          </w:divBdr>
        </w:div>
        <w:div w:id="783888469">
          <w:marLeft w:val="640"/>
          <w:marRight w:val="0"/>
          <w:marTop w:val="0"/>
          <w:marBottom w:val="0"/>
          <w:divBdr>
            <w:top w:val="none" w:sz="0" w:space="0" w:color="auto"/>
            <w:left w:val="none" w:sz="0" w:space="0" w:color="auto"/>
            <w:bottom w:val="none" w:sz="0" w:space="0" w:color="auto"/>
            <w:right w:val="none" w:sz="0" w:space="0" w:color="auto"/>
          </w:divBdr>
        </w:div>
        <w:div w:id="996498858">
          <w:marLeft w:val="640"/>
          <w:marRight w:val="0"/>
          <w:marTop w:val="0"/>
          <w:marBottom w:val="0"/>
          <w:divBdr>
            <w:top w:val="none" w:sz="0" w:space="0" w:color="auto"/>
            <w:left w:val="none" w:sz="0" w:space="0" w:color="auto"/>
            <w:bottom w:val="none" w:sz="0" w:space="0" w:color="auto"/>
            <w:right w:val="none" w:sz="0" w:space="0" w:color="auto"/>
          </w:divBdr>
        </w:div>
        <w:div w:id="1979722319">
          <w:marLeft w:val="640"/>
          <w:marRight w:val="0"/>
          <w:marTop w:val="0"/>
          <w:marBottom w:val="0"/>
          <w:divBdr>
            <w:top w:val="none" w:sz="0" w:space="0" w:color="auto"/>
            <w:left w:val="none" w:sz="0" w:space="0" w:color="auto"/>
            <w:bottom w:val="none" w:sz="0" w:space="0" w:color="auto"/>
            <w:right w:val="none" w:sz="0" w:space="0" w:color="auto"/>
          </w:divBdr>
        </w:div>
        <w:div w:id="583607639">
          <w:marLeft w:val="640"/>
          <w:marRight w:val="0"/>
          <w:marTop w:val="0"/>
          <w:marBottom w:val="0"/>
          <w:divBdr>
            <w:top w:val="none" w:sz="0" w:space="0" w:color="auto"/>
            <w:left w:val="none" w:sz="0" w:space="0" w:color="auto"/>
            <w:bottom w:val="none" w:sz="0" w:space="0" w:color="auto"/>
            <w:right w:val="none" w:sz="0" w:space="0" w:color="auto"/>
          </w:divBdr>
        </w:div>
        <w:div w:id="256182179">
          <w:marLeft w:val="640"/>
          <w:marRight w:val="0"/>
          <w:marTop w:val="0"/>
          <w:marBottom w:val="0"/>
          <w:divBdr>
            <w:top w:val="none" w:sz="0" w:space="0" w:color="auto"/>
            <w:left w:val="none" w:sz="0" w:space="0" w:color="auto"/>
            <w:bottom w:val="none" w:sz="0" w:space="0" w:color="auto"/>
            <w:right w:val="none" w:sz="0" w:space="0" w:color="auto"/>
          </w:divBdr>
        </w:div>
        <w:div w:id="202330374">
          <w:marLeft w:val="640"/>
          <w:marRight w:val="0"/>
          <w:marTop w:val="0"/>
          <w:marBottom w:val="0"/>
          <w:divBdr>
            <w:top w:val="none" w:sz="0" w:space="0" w:color="auto"/>
            <w:left w:val="none" w:sz="0" w:space="0" w:color="auto"/>
            <w:bottom w:val="none" w:sz="0" w:space="0" w:color="auto"/>
            <w:right w:val="none" w:sz="0" w:space="0" w:color="auto"/>
          </w:divBdr>
        </w:div>
        <w:div w:id="2094429468">
          <w:marLeft w:val="640"/>
          <w:marRight w:val="0"/>
          <w:marTop w:val="0"/>
          <w:marBottom w:val="0"/>
          <w:divBdr>
            <w:top w:val="none" w:sz="0" w:space="0" w:color="auto"/>
            <w:left w:val="none" w:sz="0" w:space="0" w:color="auto"/>
            <w:bottom w:val="none" w:sz="0" w:space="0" w:color="auto"/>
            <w:right w:val="none" w:sz="0" w:space="0" w:color="auto"/>
          </w:divBdr>
        </w:div>
        <w:div w:id="1732342861">
          <w:marLeft w:val="640"/>
          <w:marRight w:val="0"/>
          <w:marTop w:val="0"/>
          <w:marBottom w:val="0"/>
          <w:divBdr>
            <w:top w:val="none" w:sz="0" w:space="0" w:color="auto"/>
            <w:left w:val="none" w:sz="0" w:space="0" w:color="auto"/>
            <w:bottom w:val="none" w:sz="0" w:space="0" w:color="auto"/>
            <w:right w:val="none" w:sz="0" w:space="0" w:color="auto"/>
          </w:divBdr>
        </w:div>
        <w:div w:id="1384020332">
          <w:marLeft w:val="640"/>
          <w:marRight w:val="0"/>
          <w:marTop w:val="0"/>
          <w:marBottom w:val="0"/>
          <w:divBdr>
            <w:top w:val="none" w:sz="0" w:space="0" w:color="auto"/>
            <w:left w:val="none" w:sz="0" w:space="0" w:color="auto"/>
            <w:bottom w:val="none" w:sz="0" w:space="0" w:color="auto"/>
            <w:right w:val="none" w:sz="0" w:space="0" w:color="auto"/>
          </w:divBdr>
        </w:div>
        <w:div w:id="1479541951">
          <w:marLeft w:val="640"/>
          <w:marRight w:val="0"/>
          <w:marTop w:val="0"/>
          <w:marBottom w:val="0"/>
          <w:divBdr>
            <w:top w:val="none" w:sz="0" w:space="0" w:color="auto"/>
            <w:left w:val="none" w:sz="0" w:space="0" w:color="auto"/>
            <w:bottom w:val="none" w:sz="0" w:space="0" w:color="auto"/>
            <w:right w:val="none" w:sz="0" w:space="0" w:color="auto"/>
          </w:divBdr>
        </w:div>
        <w:div w:id="217479839">
          <w:marLeft w:val="640"/>
          <w:marRight w:val="0"/>
          <w:marTop w:val="0"/>
          <w:marBottom w:val="0"/>
          <w:divBdr>
            <w:top w:val="none" w:sz="0" w:space="0" w:color="auto"/>
            <w:left w:val="none" w:sz="0" w:space="0" w:color="auto"/>
            <w:bottom w:val="none" w:sz="0" w:space="0" w:color="auto"/>
            <w:right w:val="none" w:sz="0" w:space="0" w:color="auto"/>
          </w:divBdr>
        </w:div>
        <w:div w:id="1601450021">
          <w:marLeft w:val="640"/>
          <w:marRight w:val="0"/>
          <w:marTop w:val="0"/>
          <w:marBottom w:val="0"/>
          <w:divBdr>
            <w:top w:val="none" w:sz="0" w:space="0" w:color="auto"/>
            <w:left w:val="none" w:sz="0" w:space="0" w:color="auto"/>
            <w:bottom w:val="none" w:sz="0" w:space="0" w:color="auto"/>
            <w:right w:val="none" w:sz="0" w:space="0" w:color="auto"/>
          </w:divBdr>
        </w:div>
        <w:div w:id="134807696">
          <w:marLeft w:val="640"/>
          <w:marRight w:val="0"/>
          <w:marTop w:val="0"/>
          <w:marBottom w:val="0"/>
          <w:divBdr>
            <w:top w:val="none" w:sz="0" w:space="0" w:color="auto"/>
            <w:left w:val="none" w:sz="0" w:space="0" w:color="auto"/>
            <w:bottom w:val="none" w:sz="0" w:space="0" w:color="auto"/>
            <w:right w:val="none" w:sz="0" w:space="0" w:color="auto"/>
          </w:divBdr>
        </w:div>
        <w:div w:id="483158279">
          <w:marLeft w:val="640"/>
          <w:marRight w:val="0"/>
          <w:marTop w:val="0"/>
          <w:marBottom w:val="0"/>
          <w:divBdr>
            <w:top w:val="none" w:sz="0" w:space="0" w:color="auto"/>
            <w:left w:val="none" w:sz="0" w:space="0" w:color="auto"/>
            <w:bottom w:val="none" w:sz="0" w:space="0" w:color="auto"/>
            <w:right w:val="none" w:sz="0" w:space="0" w:color="auto"/>
          </w:divBdr>
        </w:div>
        <w:div w:id="1239753365">
          <w:marLeft w:val="640"/>
          <w:marRight w:val="0"/>
          <w:marTop w:val="0"/>
          <w:marBottom w:val="0"/>
          <w:divBdr>
            <w:top w:val="none" w:sz="0" w:space="0" w:color="auto"/>
            <w:left w:val="none" w:sz="0" w:space="0" w:color="auto"/>
            <w:bottom w:val="none" w:sz="0" w:space="0" w:color="auto"/>
            <w:right w:val="none" w:sz="0" w:space="0" w:color="auto"/>
          </w:divBdr>
        </w:div>
        <w:div w:id="901528274">
          <w:marLeft w:val="640"/>
          <w:marRight w:val="0"/>
          <w:marTop w:val="0"/>
          <w:marBottom w:val="0"/>
          <w:divBdr>
            <w:top w:val="none" w:sz="0" w:space="0" w:color="auto"/>
            <w:left w:val="none" w:sz="0" w:space="0" w:color="auto"/>
            <w:bottom w:val="none" w:sz="0" w:space="0" w:color="auto"/>
            <w:right w:val="none" w:sz="0" w:space="0" w:color="auto"/>
          </w:divBdr>
        </w:div>
        <w:div w:id="849566387">
          <w:marLeft w:val="640"/>
          <w:marRight w:val="0"/>
          <w:marTop w:val="0"/>
          <w:marBottom w:val="0"/>
          <w:divBdr>
            <w:top w:val="none" w:sz="0" w:space="0" w:color="auto"/>
            <w:left w:val="none" w:sz="0" w:space="0" w:color="auto"/>
            <w:bottom w:val="none" w:sz="0" w:space="0" w:color="auto"/>
            <w:right w:val="none" w:sz="0" w:space="0" w:color="auto"/>
          </w:divBdr>
        </w:div>
        <w:div w:id="702708648">
          <w:marLeft w:val="640"/>
          <w:marRight w:val="0"/>
          <w:marTop w:val="0"/>
          <w:marBottom w:val="0"/>
          <w:divBdr>
            <w:top w:val="none" w:sz="0" w:space="0" w:color="auto"/>
            <w:left w:val="none" w:sz="0" w:space="0" w:color="auto"/>
            <w:bottom w:val="none" w:sz="0" w:space="0" w:color="auto"/>
            <w:right w:val="none" w:sz="0" w:space="0" w:color="auto"/>
          </w:divBdr>
        </w:div>
        <w:div w:id="196085789">
          <w:marLeft w:val="640"/>
          <w:marRight w:val="0"/>
          <w:marTop w:val="0"/>
          <w:marBottom w:val="0"/>
          <w:divBdr>
            <w:top w:val="none" w:sz="0" w:space="0" w:color="auto"/>
            <w:left w:val="none" w:sz="0" w:space="0" w:color="auto"/>
            <w:bottom w:val="none" w:sz="0" w:space="0" w:color="auto"/>
            <w:right w:val="none" w:sz="0" w:space="0" w:color="auto"/>
          </w:divBdr>
        </w:div>
        <w:div w:id="1280644234">
          <w:marLeft w:val="640"/>
          <w:marRight w:val="0"/>
          <w:marTop w:val="0"/>
          <w:marBottom w:val="0"/>
          <w:divBdr>
            <w:top w:val="none" w:sz="0" w:space="0" w:color="auto"/>
            <w:left w:val="none" w:sz="0" w:space="0" w:color="auto"/>
            <w:bottom w:val="none" w:sz="0" w:space="0" w:color="auto"/>
            <w:right w:val="none" w:sz="0" w:space="0" w:color="auto"/>
          </w:divBdr>
        </w:div>
        <w:div w:id="2067754297">
          <w:marLeft w:val="640"/>
          <w:marRight w:val="0"/>
          <w:marTop w:val="0"/>
          <w:marBottom w:val="0"/>
          <w:divBdr>
            <w:top w:val="none" w:sz="0" w:space="0" w:color="auto"/>
            <w:left w:val="none" w:sz="0" w:space="0" w:color="auto"/>
            <w:bottom w:val="none" w:sz="0" w:space="0" w:color="auto"/>
            <w:right w:val="none" w:sz="0" w:space="0" w:color="auto"/>
          </w:divBdr>
        </w:div>
        <w:div w:id="1211184574">
          <w:marLeft w:val="640"/>
          <w:marRight w:val="0"/>
          <w:marTop w:val="0"/>
          <w:marBottom w:val="0"/>
          <w:divBdr>
            <w:top w:val="none" w:sz="0" w:space="0" w:color="auto"/>
            <w:left w:val="none" w:sz="0" w:space="0" w:color="auto"/>
            <w:bottom w:val="none" w:sz="0" w:space="0" w:color="auto"/>
            <w:right w:val="none" w:sz="0" w:space="0" w:color="auto"/>
          </w:divBdr>
        </w:div>
        <w:div w:id="1346594896">
          <w:marLeft w:val="640"/>
          <w:marRight w:val="0"/>
          <w:marTop w:val="0"/>
          <w:marBottom w:val="0"/>
          <w:divBdr>
            <w:top w:val="none" w:sz="0" w:space="0" w:color="auto"/>
            <w:left w:val="none" w:sz="0" w:space="0" w:color="auto"/>
            <w:bottom w:val="none" w:sz="0" w:space="0" w:color="auto"/>
            <w:right w:val="none" w:sz="0" w:space="0" w:color="auto"/>
          </w:divBdr>
        </w:div>
        <w:div w:id="2013411300">
          <w:marLeft w:val="640"/>
          <w:marRight w:val="0"/>
          <w:marTop w:val="0"/>
          <w:marBottom w:val="0"/>
          <w:divBdr>
            <w:top w:val="none" w:sz="0" w:space="0" w:color="auto"/>
            <w:left w:val="none" w:sz="0" w:space="0" w:color="auto"/>
            <w:bottom w:val="none" w:sz="0" w:space="0" w:color="auto"/>
            <w:right w:val="none" w:sz="0" w:space="0" w:color="auto"/>
          </w:divBdr>
        </w:div>
        <w:div w:id="959723797">
          <w:marLeft w:val="640"/>
          <w:marRight w:val="0"/>
          <w:marTop w:val="0"/>
          <w:marBottom w:val="0"/>
          <w:divBdr>
            <w:top w:val="none" w:sz="0" w:space="0" w:color="auto"/>
            <w:left w:val="none" w:sz="0" w:space="0" w:color="auto"/>
            <w:bottom w:val="none" w:sz="0" w:space="0" w:color="auto"/>
            <w:right w:val="none" w:sz="0" w:space="0" w:color="auto"/>
          </w:divBdr>
        </w:div>
        <w:div w:id="2030642444">
          <w:marLeft w:val="640"/>
          <w:marRight w:val="0"/>
          <w:marTop w:val="0"/>
          <w:marBottom w:val="0"/>
          <w:divBdr>
            <w:top w:val="none" w:sz="0" w:space="0" w:color="auto"/>
            <w:left w:val="none" w:sz="0" w:space="0" w:color="auto"/>
            <w:bottom w:val="none" w:sz="0" w:space="0" w:color="auto"/>
            <w:right w:val="none" w:sz="0" w:space="0" w:color="auto"/>
          </w:divBdr>
        </w:div>
        <w:div w:id="1030032524">
          <w:marLeft w:val="640"/>
          <w:marRight w:val="0"/>
          <w:marTop w:val="0"/>
          <w:marBottom w:val="0"/>
          <w:divBdr>
            <w:top w:val="none" w:sz="0" w:space="0" w:color="auto"/>
            <w:left w:val="none" w:sz="0" w:space="0" w:color="auto"/>
            <w:bottom w:val="none" w:sz="0" w:space="0" w:color="auto"/>
            <w:right w:val="none" w:sz="0" w:space="0" w:color="auto"/>
          </w:divBdr>
        </w:div>
        <w:div w:id="1522090898">
          <w:marLeft w:val="640"/>
          <w:marRight w:val="0"/>
          <w:marTop w:val="0"/>
          <w:marBottom w:val="0"/>
          <w:divBdr>
            <w:top w:val="none" w:sz="0" w:space="0" w:color="auto"/>
            <w:left w:val="none" w:sz="0" w:space="0" w:color="auto"/>
            <w:bottom w:val="none" w:sz="0" w:space="0" w:color="auto"/>
            <w:right w:val="none" w:sz="0" w:space="0" w:color="auto"/>
          </w:divBdr>
        </w:div>
        <w:div w:id="1144660980">
          <w:marLeft w:val="640"/>
          <w:marRight w:val="0"/>
          <w:marTop w:val="0"/>
          <w:marBottom w:val="0"/>
          <w:divBdr>
            <w:top w:val="none" w:sz="0" w:space="0" w:color="auto"/>
            <w:left w:val="none" w:sz="0" w:space="0" w:color="auto"/>
            <w:bottom w:val="none" w:sz="0" w:space="0" w:color="auto"/>
            <w:right w:val="none" w:sz="0" w:space="0" w:color="auto"/>
          </w:divBdr>
        </w:div>
        <w:div w:id="1277979067">
          <w:marLeft w:val="640"/>
          <w:marRight w:val="0"/>
          <w:marTop w:val="0"/>
          <w:marBottom w:val="0"/>
          <w:divBdr>
            <w:top w:val="none" w:sz="0" w:space="0" w:color="auto"/>
            <w:left w:val="none" w:sz="0" w:space="0" w:color="auto"/>
            <w:bottom w:val="none" w:sz="0" w:space="0" w:color="auto"/>
            <w:right w:val="none" w:sz="0" w:space="0" w:color="auto"/>
          </w:divBdr>
        </w:div>
        <w:div w:id="1511800259">
          <w:marLeft w:val="640"/>
          <w:marRight w:val="0"/>
          <w:marTop w:val="0"/>
          <w:marBottom w:val="0"/>
          <w:divBdr>
            <w:top w:val="none" w:sz="0" w:space="0" w:color="auto"/>
            <w:left w:val="none" w:sz="0" w:space="0" w:color="auto"/>
            <w:bottom w:val="none" w:sz="0" w:space="0" w:color="auto"/>
            <w:right w:val="none" w:sz="0" w:space="0" w:color="auto"/>
          </w:divBdr>
        </w:div>
        <w:div w:id="2076780171">
          <w:marLeft w:val="640"/>
          <w:marRight w:val="0"/>
          <w:marTop w:val="0"/>
          <w:marBottom w:val="0"/>
          <w:divBdr>
            <w:top w:val="none" w:sz="0" w:space="0" w:color="auto"/>
            <w:left w:val="none" w:sz="0" w:space="0" w:color="auto"/>
            <w:bottom w:val="none" w:sz="0" w:space="0" w:color="auto"/>
            <w:right w:val="none" w:sz="0" w:space="0" w:color="auto"/>
          </w:divBdr>
        </w:div>
        <w:div w:id="745423799">
          <w:marLeft w:val="640"/>
          <w:marRight w:val="0"/>
          <w:marTop w:val="0"/>
          <w:marBottom w:val="0"/>
          <w:divBdr>
            <w:top w:val="none" w:sz="0" w:space="0" w:color="auto"/>
            <w:left w:val="none" w:sz="0" w:space="0" w:color="auto"/>
            <w:bottom w:val="none" w:sz="0" w:space="0" w:color="auto"/>
            <w:right w:val="none" w:sz="0" w:space="0" w:color="auto"/>
          </w:divBdr>
        </w:div>
        <w:div w:id="1414201915">
          <w:marLeft w:val="640"/>
          <w:marRight w:val="0"/>
          <w:marTop w:val="0"/>
          <w:marBottom w:val="0"/>
          <w:divBdr>
            <w:top w:val="none" w:sz="0" w:space="0" w:color="auto"/>
            <w:left w:val="none" w:sz="0" w:space="0" w:color="auto"/>
            <w:bottom w:val="none" w:sz="0" w:space="0" w:color="auto"/>
            <w:right w:val="none" w:sz="0" w:space="0" w:color="auto"/>
          </w:divBdr>
        </w:div>
        <w:div w:id="418063958">
          <w:marLeft w:val="640"/>
          <w:marRight w:val="0"/>
          <w:marTop w:val="0"/>
          <w:marBottom w:val="0"/>
          <w:divBdr>
            <w:top w:val="none" w:sz="0" w:space="0" w:color="auto"/>
            <w:left w:val="none" w:sz="0" w:space="0" w:color="auto"/>
            <w:bottom w:val="none" w:sz="0" w:space="0" w:color="auto"/>
            <w:right w:val="none" w:sz="0" w:space="0" w:color="auto"/>
          </w:divBdr>
        </w:div>
        <w:div w:id="872961704">
          <w:marLeft w:val="640"/>
          <w:marRight w:val="0"/>
          <w:marTop w:val="0"/>
          <w:marBottom w:val="0"/>
          <w:divBdr>
            <w:top w:val="none" w:sz="0" w:space="0" w:color="auto"/>
            <w:left w:val="none" w:sz="0" w:space="0" w:color="auto"/>
            <w:bottom w:val="none" w:sz="0" w:space="0" w:color="auto"/>
            <w:right w:val="none" w:sz="0" w:space="0" w:color="auto"/>
          </w:divBdr>
        </w:div>
        <w:div w:id="97919037">
          <w:marLeft w:val="640"/>
          <w:marRight w:val="0"/>
          <w:marTop w:val="0"/>
          <w:marBottom w:val="0"/>
          <w:divBdr>
            <w:top w:val="none" w:sz="0" w:space="0" w:color="auto"/>
            <w:left w:val="none" w:sz="0" w:space="0" w:color="auto"/>
            <w:bottom w:val="none" w:sz="0" w:space="0" w:color="auto"/>
            <w:right w:val="none" w:sz="0" w:space="0" w:color="auto"/>
          </w:divBdr>
        </w:div>
      </w:divsChild>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434862316">
      <w:bodyDiv w:val="1"/>
      <w:marLeft w:val="0"/>
      <w:marRight w:val="0"/>
      <w:marTop w:val="0"/>
      <w:marBottom w:val="0"/>
      <w:divBdr>
        <w:top w:val="none" w:sz="0" w:space="0" w:color="auto"/>
        <w:left w:val="none" w:sz="0" w:space="0" w:color="auto"/>
        <w:bottom w:val="none" w:sz="0" w:space="0" w:color="auto"/>
        <w:right w:val="none" w:sz="0" w:space="0" w:color="auto"/>
      </w:divBdr>
    </w:div>
    <w:div w:id="1472862625">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 w:id="1904489934">
      <w:bodyDiv w:val="1"/>
      <w:marLeft w:val="0"/>
      <w:marRight w:val="0"/>
      <w:marTop w:val="0"/>
      <w:marBottom w:val="0"/>
      <w:divBdr>
        <w:top w:val="none" w:sz="0" w:space="0" w:color="auto"/>
        <w:left w:val="none" w:sz="0" w:space="0" w:color="auto"/>
        <w:bottom w:val="none" w:sz="0" w:space="0" w:color="auto"/>
        <w:right w:val="none" w:sz="0" w:space="0" w:color="auto"/>
      </w:divBdr>
    </w:div>
    <w:div w:id="1929774888">
      <w:bodyDiv w:val="1"/>
      <w:marLeft w:val="0"/>
      <w:marRight w:val="0"/>
      <w:marTop w:val="0"/>
      <w:marBottom w:val="0"/>
      <w:divBdr>
        <w:top w:val="none" w:sz="0" w:space="0" w:color="auto"/>
        <w:left w:val="none" w:sz="0" w:space="0" w:color="auto"/>
        <w:bottom w:val="none" w:sz="0" w:space="0" w:color="auto"/>
        <w:right w:val="none" w:sz="0" w:space="0" w:color="auto"/>
      </w:divBdr>
      <w:divsChild>
        <w:div w:id="1544176504">
          <w:marLeft w:val="640"/>
          <w:marRight w:val="0"/>
          <w:marTop w:val="0"/>
          <w:marBottom w:val="0"/>
          <w:divBdr>
            <w:top w:val="none" w:sz="0" w:space="0" w:color="auto"/>
            <w:left w:val="none" w:sz="0" w:space="0" w:color="auto"/>
            <w:bottom w:val="none" w:sz="0" w:space="0" w:color="auto"/>
            <w:right w:val="none" w:sz="0" w:space="0" w:color="auto"/>
          </w:divBdr>
        </w:div>
        <w:div w:id="1582446954">
          <w:marLeft w:val="640"/>
          <w:marRight w:val="0"/>
          <w:marTop w:val="0"/>
          <w:marBottom w:val="0"/>
          <w:divBdr>
            <w:top w:val="none" w:sz="0" w:space="0" w:color="auto"/>
            <w:left w:val="none" w:sz="0" w:space="0" w:color="auto"/>
            <w:bottom w:val="none" w:sz="0" w:space="0" w:color="auto"/>
            <w:right w:val="none" w:sz="0" w:space="0" w:color="auto"/>
          </w:divBdr>
        </w:div>
        <w:div w:id="749811859">
          <w:marLeft w:val="640"/>
          <w:marRight w:val="0"/>
          <w:marTop w:val="0"/>
          <w:marBottom w:val="0"/>
          <w:divBdr>
            <w:top w:val="none" w:sz="0" w:space="0" w:color="auto"/>
            <w:left w:val="none" w:sz="0" w:space="0" w:color="auto"/>
            <w:bottom w:val="none" w:sz="0" w:space="0" w:color="auto"/>
            <w:right w:val="none" w:sz="0" w:space="0" w:color="auto"/>
          </w:divBdr>
        </w:div>
        <w:div w:id="1946956864">
          <w:marLeft w:val="640"/>
          <w:marRight w:val="0"/>
          <w:marTop w:val="0"/>
          <w:marBottom w:val="0"/>
          <w:divBdr>
            <w:top w:val="none" w:sz="0" w:space="0" w:color="auto"/>
            <w:left w:val="none" w:sz="0" w:space="0" w:color="auto"/>
            <w:bottom w:val="none" w:sz="0" w:space="0" w:color="auto"/>
            <w:right w:val="none" w:sz="0" w:space="0" w:color="auto"/>
          </w:divBdr>
        </w:div>
        <w:div w:id="475681899">
          <w:marLeft w:val="640"/>
          <w:marRight w:val="0"/>
          <w:marTop w:val="0"/>
          <w:marBottom w:val="0"/>
          <w:divBdr>
            <w:top w:val="none" w:sz="0" w:space="0" w:color="auto"/>
            <w:left w:val="none" w:sz="0" w:space="0" w:color="auto"/>
            <w:bottom w:val="none" w:sz="0" w:space="0" w:color="auto"/>
            <w:right w:val="none" w:sz="0" w:space="0" w:color="auto"/>
          </w:divBdr>
        </w:div>
        <w:div w:id="538513131">
          <w:marLeft w:val="640"/>
          <w:marRight w:val="0"/>
          <w:marTop w:val="0"/>
          <w:marBottom w:val="0"/>
          <w:divBdr>
            <w:top w:val="none" w:sz="0" w:space="0" w:color="auto"/>
            <w:left w:val="none" w:sz="0" w:space="0" w:color="auto"/>
            <w:bottom w:val="none" w:sz="0" w:space="0" w:color="auto"/>
            <w:right w:val="none" w:sz="0" w:space="0" w:color="auto"/>
          </w:divBdr>
        </w:div>
        <w:div w:id="1813864826">
          <w:marLeft w:val="640"/>
          <w:marRight w:val="0"/>
          <w:marTop w:val="0"/>
          <w:marBottom w:val="0"/>
          <w:divBdr>
            <w:top w:val="none" w:sz="0" w:space="0" w:color="auto"/>
            <w:left w:val="none" w:sz="0" w:space="0" w:color="auto"/>
            <w:bottom w:val="none" w:sz="0" w:space="0" w:color="auto"/>
            <w:right w:val="none" w:sz="0" w:space="0" w:color="auto"/>
          </w:divBdr>
        </w:div>
        <w:div w:id="737829605">
          <w:marLeft w:val="640"/>
          <w:marRight w:val="0"/>
          <w:marTop w:val="0"/>
          <w:marBottom w:val="0"/>
          <w:divBdr>
            <w:top w:val="none" w:sz="0" w:space="0" w:color="auto"/>
            <w:left w:val="none" w:sz="0" w:space="0" w:color="auto"/>
            <w:bottom w:val="none" w:sz="0" w:space="0" w:color="auto"/>
            <w:right w:val="none" w:sz="0" w:space="0" w:color="auto"/>
          </w:divBdr>
        </w:div>
        <w:div w:id="59794331">
          <w:marLeft w:val="640"/>
          <w:marRight w:val="0"/>
          <w:marTop w:val="0"/>
          <w:marBottom w:val="0"/>
          <w:divBdr>
            <w:top w:val="none" w:sz="0" w:space="0" w:color="auto"/>
            <w:left w:val="none" w:sz="0" w:space="0" w:color="auto"/>
            <w:bottom w:val="none" w:sz="0" w:space="0" w:color="auto"/>
            <w:right w:val="none" w:sz="0" w:space="0" w:color="auto"/>
          </w:divBdr>
        </w:div>
        <w:div w:id="1654262189">
          <w:marLeft w:val="640"/>
          <w:marRight w:val="0"/>
          <w:marTop w:val="0"/>
          <w:marBottom w:val="0"/>
          <w:divBdr>
            <w:top w:val="none" w:sz="0" w:space="0" w:color="auto"/>
            <w:left w:val="none" w:sz="0" w:space="0" w:color="auto"/>
            <w:bottom w:val="none" w:sz="0" w:space="0" w:color="auto"/>
            <w:right w:val="none" w:sz="0" w:space="0" w:color="auto"/>
          </w:divBdr>
        </w:div>
        <w:div w:id="1216433616">
          <w:marLeft w:val="640"/>
          <w:marRight w:val="0"/>
          <w:marTop w:val="0"/>
          <w:marBottom w:val="0"/>
          <w:divBdr>
            <w:top w:val="none" w:sz="0" w:space="0" w:color="auto"/>
            <w:left w:val="none" w:sz="0" w:space="0" w:color="auto"/>
            <w:bottom w:val="none" w:sz="0" w:space="0" w:color="auto"/>
            <w:right w:val="none" w:sz="0" w:space="0" w:color="auto"/>
          </w:divBdr>
        </w:div>
        <w:div w:id="862984902">
          <w:marLeft w:val="640"/>
          <w:marRight w:val="0"/>
          <w:marTop w:val="0"/>
          <w:marBottom w:val="0"/>
          <w:divBdr>
            <w:top w:val="none" w:sz="0" w:space="0" w:color="auto"/>
            <w:left w:val="none" w:sz="0" w:space="0" w:color="auto"/>
            <w:bottom w:val="none" w:sz="0" w:space="0" w:color="auto"/>
            <w:right w:val="none" w:sz="0" w:space="0" w:color="auto"/>
          </w:divBdr>
        </w:div>
        <w:div w:id="878132653">
          <w:marLeft w:val="640"/>
          <w:marRight w:val="0"/>
          <w:marTop w:val="0"/>
          <w:marBottom w:val="0"/>
          <w:divBdr>
            <w:top w:val="none" w:sz="0" w:space="0" w:color="auto"/>
            <w:left w:val="none" w:sz="0" w:space="0" w:color="auto"/>
            <w:bottom w:val="none" w:sz="0" w:space="0" w:color="auto"/>
            <w:right w:val="none" w:sz="0" w:space="0" w:color="auto"/>
          </w:divBdr>
        </w:div>
        <w:div w:id="794562396">
          <w:marLeft w:val="640"/>
          <w:marRight w:val="0"/>
          <w:marTop w:val="0"/>
          <w:marBottom w:val="0"/>
          <w:divBdr>
            <w:top w:val="none" w:sz="0" w:space="0" w:color="auto"/>
            <w:left w:val="none" w:sz="0" w:space="0" w:color="auto"/>
            <w:bottom w:val="none" w:sz="0" w:space="0" w:color="auto"/>
            <w:right w:val="none" w:sz="0" w:space="0" w:color="auto"/>
          </w:divBdr>
        </w:div>
        <w:div w:id="1197431842">
          <w:marLeft w:val="640"/>
          <w:marRight w:val="0"/>
          <w:marTop w:val="0"/>
          <w:marBottom w:val="0"/>
          <w:divBdr>
            <w:top w:val="none" w:sz="0" w:space="0" w:color="auto"/>
            <w:left w:val="none" w:sz="0" w:space="0" w:color="auto"/>
            <w:bottom w:val="none" w:sz="0" w:space="0" w:color="auto"/>
            <w:right w:val="none" w:sz="0" w:space="0" w:color="auto"/>
          </w:divBdr>
        </w:div>
        <w:div w:id="736244553">
          <w:marLeft w:val="640"/>
          <w:marRight w:val="0"/>
          <w:marTop w:val="0"/>
          <w:marBottom w:val="0"/>
          <w:divBdr>
            <w:top w:val="none" w:sz="0" w:space="0" w:color="auto"/>
            <w:left w:val="none" w:sz="0" w:space="0" w:color="auto"/>
            <w:bottom w:val="none" w:sz="0" w:space="0" w:color="auto"/>
            <w:right w:val="none" w:sz="0" w:space="0" w:color="auto"/>
          </w:divBdr>
        </w:div>
        <w:div w:id="528489373">
          <w:marLeft w:val="640"/>
          <w:marRight w:val="0"/>
          <w:marTop w:val="0"/>
          <w:marBottom w:val="0"/>
          <w:divBdr>
            <w:top w:val="none" w:sz="0" w:space="0" w:color="auto"/>
            <w:left w:val="none" w:sz="0" w:space="0" w:color="auto"/>
            <w:bottom w:val="none" w:sz="0" w:space="0" w:color="auto"/>
            <w:right w:val="none" w:sz="0" w:space="0" w:color="auto"/>
          </w:divBdr>
        </w:div>
        <w:div w:id="1987708595">
          <w:marLeft w:val="640"/>
          <w:marRight w:val="0"/>
          <w:marTop w:val="0"/>
          <w:marBottom w:val="0"/>
          <w:divBdr>
            <w:top w:val="none" w:sz="0" w:space="0" w:color="auto"/>
            <w:left w:val="none" w:sz="0" w:space="0" w:color="auto"/>
            <w:bottom w:val="none" w:sz="0" w:space="0" w:color="auto"/>
            <w:right w:val="none" w:sz="0" w:space="0" w:color="auto"/>
          </w:divBdr>
        </w:div>
        <w:div w:id="226652906">
          <w:marLeft w:val="640"/>
          <w:marRight w:val="0"/>
          <w:marTop w:val="0"/>
          <w:marBottom w:val="0"/>
          <w:divBdr>
            <w:top w:val="none" w:sz="0" w:space="0" w:color="auto"/>
            <w:left w:val="none" w:sz="0" w:space="0" w:color="auto"/>
            <w:bottom w:val="none" w:sz="0" w:space="0" w:color="auto"/>
            <w:right w:val="none" w:sz="0" w:space="0" w:color="auto"/>
          </w:divBdr>
        </w:div>
        <w:div w:id="673843183">
          <w:marLeft w:val="640"/>
          <w:marRight w:val="0"/>
          <w:marTop w:val="0"/>
          <w:marBottom w:val="0"/>
          <w:divBdr>
            <w:top w:val="none" w:sz="0" w:space="0" w:color="auto"/>
            <w:left w:val="none" w:sz="0" w:space="0" w:color="auto"/>
            <w:bottom w:val="none" w:sz="0" w:space="0" w:color="auto"/>
            <w:right w:val="none" w:sz="0" w:space="0" w:color="auto"/>
          </w:divBdr>
        </w:div>
        <w:div w:id="1815444144">
          <w:marLeft w:val="640"/>
          <w:marRight w:val="0"/>
          <w:marTop w:val="0"/>
          <w:marBottom w:val="0"/>
          <w:divBdr>
            <w:top w:val="none" w:sz="0" w:space="0" w:color="auto"/>
            <w:left w:val="none" w:sz="0" w:space="0" w:color="auto"/>
            <w:bottom w:val="none" w:sz="0" w:space="0" w:color="auto"/>
            <w:right w:val="none" w:sz="0" w:space="0" w:color="auto"/>
          </w:divBdr>
        </w:div>
        <w:div w:id="1558205024">
          <w:marLeft w:val="640"/>
          <w:marRight w:val="0"/>
          <w:marTop w:val="0"/>
          <w:marBottom w:val="0"/>
          <w:divBdr>
            <w:top w:val="none" w:sz="0" w:space="0" w:color="auto"/>
            <w:left w:val="none" w:sz="0" w:space="0" w:color="auto"/>
            <w:bottom w:val="none" w:sz="0" w:space="0" w:color="auto"/>
            <w:right w:val="none" w:sz="0" w:space="0" w:color="auto"/>
          </w:divBdr>
        </w:div>
        <w:div w:id="1453134437">
          <w:marLeft w:val="640"/>
          <w:marRight w:val="0"/>
          <w:marTop w:val="0"/>
          <w:marBottom w:val="0"/>
          <w:divBdr>
            <w:top w:val="none" w:sz="0" w:space="0" w:color="auto"/>
            <w:left w:val="none" w:sz="0" w:space="0" w:color="auto"/>
            <w:bottom w:val="none" w:sz="0" w:space="0" w:color="auto"/>
            <w:right w:val="none" w:sz="0" w:space="0" w:color="auto"/>
          </w:divBdr>
        </w:div>
        <w:div w:id="1031152170">
          <w:marLeft w:val="640"/>
          <w:marRight w:val="0"/>
          <w:marTop w:val="0"/>
          <w:marBottom w:val="0"/>
          <w:divBdr>
            <w:top w:val="none" w:sz="0" w:space="0" w:color="auto"/>
            <w:left w:val="none" w:sz="0" w:space="0" w:color="auto"/>
            <w:bottom w:val="none" w:sz="0" w:space="0" w:color="auto"/>
            <w:right w:val="none" w:sz="0" w:space="0" w:color="auto"/>
          </w:divBdr>
        </w:div>
        <w:div w:id="1195926877">
          <w:marLeft w:val="640"/>
          <w:marRight w:val="0"/>
          <w:marTop w:val="0"/>
          <w:marBottom w:val="0"/>
          <w:divBdr>
            <w:top w:val="none" w:sz="0" w:space="0" w:color="auto"/>
            <w:left w:val="none" w:sz="0" w:space="0" w:color="auto"/>
            <w:bottom w:val="none" w:sz="0" w:space="0" w:color="auto"/>
            <w:right w:val="none" w:sz="0" w:space="0" w:color="auto"/>
          </w:divBdr>
        </w:div>
        <w:div w:id="968245480">
          <w:marLeft w:val="640"/>
          <w:marRight w:val="0"/>
          <w:marTop w:val="0"/>
          <w:marBottom w:val="0"/>
          <w:divBdr>
            <w:top w:val="none" w:sz="0" w:space="0" w:color="auto"/>
            <w:left w:val="none" w:sz="0" w:space="0" w:color="auto"/>
            <w:bottom w:val="none" w:sz="0" w:space="0" w:color="auto"/>
            <w:right w:val="none" w:sz="0" w:space="0" w:color="auto"/>
          </w:divBdr>
        </w:div>
        <w:div w:id="529805741">
          <w:marLeft w:val="640"/>
          <w:marRight w:val="0"/>
          <w:marTop w:val="0"/>
          <w:marBottom w:val="0"/>
          <w:divBdr>
            <w:top w:val="none" w:sz="0" w:space="0" w:color="auto"/>
            <w:left w:val="none" w:sz="0" w:space="0" w:color="auto"/>
            <w:bottom w:val="none" w:sz="0" w:space="0" w:color="auto"/>
            <w:right w:val="none" w:sz="0" w:space="0" w:color="auto"/>
          </w:divBdr>
        </w:div>
        <w:div w:id="1615358905">
          <w:marLeft w:val="640"/>
          <w:marRight w:val="0"/>
          <w:marTop w:val="0"/>
          <w:marBottom w:val="0"/>
          <w:divBdr>
            <w:top w:val="none" w:sz="0" w:space="0" w:color="auto"/>
            <w:left w:val="none" w:sz="0" w:space="0" w:color="auto"/>
            <w:bottom w:val="none" w:sz="0" w:space="0" w:color="auto"/>
            <w:right w:val="none" w:sz="0" w:space="0" w:color="auto"/>
          </w:divBdr>
        </w:div>
        <w:div w:id="991640101">
          <w:marLeft w:val="640"/>
          <w:marRight w:val="0"/>
          <w:marTop w:val="0"/>
          <w:marBottom w:val="0"/>
          <w:divBdr>
            <w:top w:val="none" w:sz="0" w:space="0" w:color="auto"/>
            <w:left w:val="none" w:sz="0" w:space="0" w:color="auto"/>
            <w:bottom w:val="none" w:sz="0" w:space="0" w:color="auto"/>
            <w:right w:val="none" w:sz="0" w:space="0" w:color="auto"/>
          </w:divBdr>
        </w:div>
        <w:div w:id="1000085718">
          <w:marLeft w:val="640"/>
          <w:marRight w:val="0"/>
          <w:marTop w:val="0"/>
          <w:marBottom w:val="0"/>
          <w:divBdr>
            <w:top w:val="none" w:sz="0" w:space="0" w:color="auto"/>
            <w:left w:val="none" w:sz="0" w:space="0" w:color="auto"/>
            <w:bottom w:val="none" w:sz="0" w:space="0" w:color="auto"/>
            <w:right w:val="none" w:sz="0" w:space="0" w:color="auto"/>
          </w:divBdr>
        </w:div>
        <w:div w:id="1252734624">
          <w:marLeft w:val="640"/>
          <w:marRight w:val="0"/>
          <w:marTop w:val="0"/>
          <w:marBottom w:val="0"/>
          <w:divBdr>
            <w:top w:val="none" w:sz="0" w:space="0" w:color="auto"/>
            <w:left w:val="none" w:sz="0" w:space="0" w:color="auto"/>
            <w:bottom w:val="none" w:sz="0" w:space="0" w:color="auto"/>
            <w:right w:val="none" w:sz="0" w:space="0" w:color="auto"/>
          </w:divBdr>
        </w:div>
        <w:div w:id="729495313">
          <w:marLeft w:val="640"/>
          <w:marRight w:val="0"/>
          <w:marTop w:val="0"/>
          <w:marBottom w:val="0"/>
          <w:divBdr>
            <w:top w:val="none" w:sz="0" w:space="0" w:color="auto"/>
            <w:left w:val="none" w:sz="0" w:space="0" w:color="auto"/>
            <w:bottom w:val="none" w:sz="0" w:space="0" w:color="auto"/>
            <w:right w:val="none" w:sz="0" w:space="0" w:color="auto"/>
          </w:divBdr>
        </w:div>
        <w:div w:id="447940451">
          <w:marLeft w:val="640"/>
          <w:marRight w:val="0"/>
          <w:marTop w:val="0"/>
          <w:marBottom w:val="0"/>
          <w:divBdr>
            <w:top w:val="none" w:sz="0" w:space="0" w:color="auto"/>
            <w:left w:val="none" w:sz="0" w:space="0" w:color="auto"/>
            <w:bottom w:val="none" w:sz="0" w:space="0" w:color="auto"/>
            <w:right w:val="none" w:sz="0" w:space="0" w:color="auto"/>
          </w:divBdr>
        </w:div>
        <w:div w:id="1573730943">
          <w:marLeft w:val="640"/>
          <w:marRight w:val="0"/>
          <w:marTop w:val="0"/>
          <w:marBottom w:val="0"/>
          <w:divBdr>
            <w:top w:val="none" w:sz="0" w:space="0" w:color="auto"/>
            <w:left w:val="none" w:sz="0" w:space="0" w:color="auto"/>
            <w:bottom w:val="none" w:sz="0" w:space="0" w:color="auto"/>
            <w:right w:val="none" w:sz="0" w:space="0" w:color="auto"/>
          </w:divBdr>
        </w:div>
        <w:div w:id="868572149">
          <w:marLeft w:val="640"/>
          <w:marRight w:val="0"/>
          <w:marTop w:val="0"/>
          <w:marBottom w:val="0"/>
          <w:divBdr>
            <w:top w:val="none" w:sz="0" w:space="0" w:color="auto"/>
            <w:left w:val="none" w:sz="0" w:space="0" w:color="auto"/>
            <w:bottom w:val="none" w:sz="0" w:space="0" w:color="auto"/>
            <w:right w:val="none" w:sz="0" w:space="0" w:color="auto"/>
          </w:divBdr>
        </w:div>
        <w:div w:id="2058972440">
          <w:marLeft w:val="640"/>
          <w:marRight w:val="0"/>
          <w:marTop w:val="0"/>
          <w:marBottom w:val="0"/>
          <w:divBdr>
            <w:top w:val="none" w:sz="0" w:space="0" w:color="auto"/>
            <w:left w:val="none" w:sz="0" w:space="0" w:color="auto"/>
            <w:bottom w:val="none" w:sz="0" w:space="0" w:color="auto"/>
            <w:right w:val="none" w:sz="0" w:space="0" w:color="auto"/>
          </w:divBdr>
        </w:div>
        <w:div w:id="1632634028">
          <w:marLeft w:val="640"/>
          <w:marRight w:val="0"/>
          <w:marTop w:val="0"/>
          <w:marBottom w:val="0"/>
          <w:divBdr>
            <w:top w:val="none" w:sz="0" w:space="0" w:color="auto"/>
            <w:left w:val="none" w:sz="0" w:space="0" w:color="auto"/>
            <w:bottom w:val="none" w:sz="0" w:space="0" w:color="auto"/>
            <w:right w:val="none" w:sz="0" w:space="0" w:color="auto"/>
          </w:divBdr>
        </w:div>
        <w:div w:id="1251039448">
          <w:marLeft w:val="640"/>
          <w:marRight w:val="0"/>
          <w:marTop w:val="0"/>
          <w:marBottom w:val="0"/>
          <w:divBdr>
            <w:top w:val="none" w:sz="0" w:space="0" w:color="auto"/>
            <w:left w:val="none" w:sz="0" w:space="0" w:color="auto"/>
            <w:bottom w:val="none" w:sz="0" w:space="0" w:color="auto"/>
            <w:right w:val="none" w:sz="0" w:space="0" w:color="auto"/>
          </w:divBdr>
        </w:div>
        <w:div w:id="1964186101">
          <w:marLeft w:val="640"/>
          <w:marRight w:val="0"/>
          <w:marTop w:val="0"/>
          <w:marBottom w:val="0"/>
          <w:divBdr>
            <w:top w:val="none" w:sz="0" w:space="0" w:color="auto"/>
            <w:left w:val="none" w:sz="0" w:space="0" w:color="auto"/>
            <w:bottom w:val="none" w:sz="0" w:space="0" w:color="auto"/>
            <w:right w:val="none" w:sz="0" w:space="0" w:color="auto"/>
          </w:divBdr>
        </w:div>
        <w:div w:id="1353922612">
          <w:marLeft w:val="640"/>
          <w:marRight w:val="0"/>
          <w:marTop w:val="0"/>
          <w:marBottom w:val="0"/>
          <w:divBdr>
            <w:top w:val="none" w:sz="0" w:space="0" w:color="auto"/>
            <w:left w:val="none" w:sz="0" w:space="0" w:color="auto"/>
            <w:bottom w:val="none" w:sz="0" w:space="0" w:color="auto"/>
            <w:right w:val="none" w:sz="0" w:space="0" w:color="auto"/>
          </w:divBdr>
        </w:div>
        <w:div w:id="793984573">
          <w:marLeft w:val="640"/>
          <w:marRight w:val="0"/>
          <w:marTop w:val="0"/>
          <w:marBottom w:val="0"/>
          <w:divBdr>
            <w:top w:val="none" w:sz="0" w:space="0" w:color="auto"/>
            <w:left w:val="none" w:sz="0" w:space="0" w:color="auto"/>
            <w:bottom w:val="none" w:sz="0" w:space="0" w:color="auto"/>
            <w:right w:val="none" w:sz="0" w:space="0" w:color="auto"/>
          </w:divBdr>
        </w:div>
        <w:div w:id="1383793615">
          <w:marLeft w:val="640"/>
          <w:marRight w:val="0"/>
          <w:marTop w:val="0"/>
          <w:marBottom w:val="0"/>
          <w:divBdr>
            <w:top w:val="none" w:sz="0" w:space="0" w:color="auto"/>
            <w:left w:val="none" w:sz="0" w:space="0" w:color="auto"/>
            <w:bottom w:val="none" w:sz="0" w:space="0" w:color="auto"/>
            <w:right w:val="none" w:sz="0" w:space="0" w:color="auto"/>
          </w:divBdr>
        </w:div>
        <w:div w:id="601258083">
          <w:marLeft w:val="640"/>
          <w:marRight w:val="0"/>
          <w:marTop w:val="0"/>
          <w:marBottom w:val="0"/>
          <w:divBdr>
            <w:top w:val="none" w:sz="0" w:space="0" w:color="auto"/>
            <w:left w:val="none" w:sz="0" w:space="0" w:color="auto"/>
            <w:bottom w:val="none" w:sz="0" w:space="0" w:color="auto"/>
            <w:right w:val="none" w:sz="0" w:space="0" w:color="auto"/>
          </w:divBdr>
        </w:div>
        <w:div w:id="719481790">
          <w:marLeft w:val="640"/>
          <w:marRight w:val="0"/>
          <w:marTop w:val="0"/>
          <w:marBottom w:val="0"/>
          <w:divBdr>
            <w:top w:val="none" w:sz="0" w:space="0" w:color="auto"/>
            <w:left w:val="none" w:sz="0" w:space="0" w:color="auto"/>
            <w:bottom w:val="none" w:sz="0" w:space="0" w:color="auto"/>
            <w:right w:val="none" w:sz="0" w:space="0" w:color="auto"/>
          </w:divBdr>
        </w:div>
        <w:div w:id="296421385">
          <w:marLeft w:val="640"/>
          <w:marRight w:val="0"/>
          <w:marTop w:val="0"/>
          <w:marBottom w:val="0"/>
          <w:divBdr>
            <w:top w:val="none" w:sz="0" w:space="0" w:color="auto"/>
            <w:left w:val="none" w:sz="0" w:space="0" w:color="auto"/>
            <w:bottom w:val="none" w:sz="0" w:space="0" w:color="auto"/>
            <w:right w:val="none" w:sz="0" w:space="0" w:color="auto"/>
          </w:divBdr>
        </w:div>
        <w:div w:id="1586768625">
          <w:marLeft w:val="640"/>
          <w:marRight w:val="0"/>
          <w:marTop w:val="0"/>
          <w:marBottom w:val="0"/>
          <w:divBdr>
            <w:top w:val="none" w:sz="0" w:space="0" w:color="auto"/>
            <w:left w:val="none" w:sz="0" w:space="0" w:color="auto"/>
            <w:bottom w:val="none" w:sz="0" w:space="0" w:color="auto"/>
            <w:right w:val="none" w:sz="0" w:space="0" w:color="auto"/>
          </w:divBdr>
        </w:div>
        <w:div w:id="199736914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quator-network.org/reporting-guidelines/strobe/"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mics.unicef.org/surveys" TargetMode="External"/><Relationship Id="rId17" Type="http://schemas.openxmlformats.org/officeDocument/2006/relationships/header" Target="header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chart" Target="charts/chart6.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chart" Target="charts/chart5.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http://schemas.openxmlformats.org/drawingml/20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http://schemas.openxmlformats.org/drawingml/20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1127067760"/>
        <c:axId val="-1127061776"/>
      </c:barChart>
      <c:catAx>
        <c:axId val="-1127067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GB">
                    <a:solidFill>
                      <a:sysClr val="windowText" lastClr="000000"/>
                    </a:solidFill>
                  </a:rPr>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1776"/>
        <c:crosses val="autoZero"/>
        <c:auto val="1"/>
        <c:lblAlgn val="ctr"/>
        <c:lblOffset val="100"/>
        <c:noMultiLvlLbl val="0"/>
      </c:catAx>
      <c:valAx>
        <c:axId val="-1127061776"/>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GB" sz="1200">
                    <a:solidFill>
                      <a:sysClr val="windowText" lastClr="000000"/>
                    </a:solidFill>
                    <a:latin typeface="Times New Roman" panose="02020603050405020304" pitchFamily="18" charset="0"/>
                    <a:cs typeface="Times New Roman" panose="02020603050405020304" pitchFamily="18" charset="0"/>
                  </a:rPr>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760"/>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c:f>
              <c:strCache>
                <c:ptCount val="1"/>
                <c:pt idx="0">
                  <c:v>3 years</c:v>
                </c:pt>
              </c:strCache>
            </c:strRef>
          </c:tx>
          <c:spPr>
            <a:solidFill>
              <a:schemeClr val="accent1"/>
            </a:solidFill>
            <a:ln>
              <a:noFill/>
            </a:ln>
            <a:effectLst/>
          </c:spPr>
          <c:invertIfNegative val="0"/>
          <c:dLbls>
            <c:dLbl>
              <c:idx val="0"/>
              <c:layout>
                <c:manualLayout>
                  <c:x val="0"/>
                  <c:y val="-9.5665171898355772E-2"/>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5-5F5D-4318-9B8D-91130F3F155B}"/>
                </c:ext>
              </c:extLst>
            </c:dLbl>
            <c:dLbl>
              <c:idx val="1"/>
              <c:layout>
                <c:manualLayout>
                  <c:x val="0"/>
                  <c:y val="-0.11958146487294469"/>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Sheet1!$F$2:$G$2</c:f>
              <c:numCache>
                <c:formatCode>0.00%</c:formatCode>
                <c:ptCount val="2"/>
                <c:pt idx="0">
                  <c:v>0.49590000000000001</c:v>
                </c:pt>
                <c:pt idx="1">
                  <c:v>0.50409999999999999</c:v>
                </c:pt>
              </c:numCache>
            </c:numRef>
          </c:val>
          <c:extLst xmlns="http://schemas.openxmlformats.org/drawingml/2006/chart">
            <c:ext xmlns:c16="http://schemas.microsoft.com/office/drawing/2014/chart" uri="{C3380CC4-5D6E-409C-BE32-E72D297353CC}">
              <c16:uniqueId val="{00000000-5F5D-4318-9B8D-91130F3F155B}"/>
            </c:ext>
          </c:extLst>
        </c:ser>
        <c:ser>
          <c:idx val="1"/>
          <c:order val="1"/>
          <c:tx>
            <c:strRef>
              <c:f>Sheet1!$E$3</c:f>
              <c:strCache>
                <c:ptCount val="1"/>
                <c:pt idx="0">
                  <c:v>4 years</c:v>
                </c:pt>
              </c:strCache>
            </c:strRef>
          </c:tx>
          <c:spPr>
            <a:solidFill>
              <a:schemeClr val="accent2"/>
            </a:solidFill>
            <a:ln>
              <a:noFill/>
            </a:ln>
            <a:effectLst/>
          </c:spPr>
          <c:invertIfNegative val="0"/>
          <c:dLbls>
            <c:dLbl>
              <c:idx val="0"/>
              <c:layout>
                <c:manualLayout>
                  <c:x val="-5.9436283182197409E-17"/>
                  <c:y val="-0.10164424514200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5F5D-4318-9B8D-91130F3F155B}"/>
                </c:ext>
              </c:extLst>
            </c:dLbl>
            <c:dLbl>
              <c:idx val="1"/>
              <c:layout>
                <c:manualLayout>
                  <c:x val="-1.1887256636439482E-16"/>
                  <c:y val="-0.1076233183856502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Sheet1!$F$3:$G$3</c:f>
              <c:numCache>
                <c:formatCode>0.00%</c:formatCode>
                <c:ptCount val="2"/>
                <c:pt idx="0">
                  <c:v>0.50819999999999999</c:v>
                </c:pt>
                <c:pt idx="1">
                  <c:v>0.49180000000000001</c:v>
                </c:pt>
              </c:numCache>
            </c:numRef>
          </c:val>
          <c:extLst xmlns="http://schemas.openxmlformats.org/drawingml/2006/chart">
            <c:ext xmlns:c16="http://schemas.microsoft.com/office/drawing/2014/chart" uri="{C3380CC4-5D6E-409C-BE32-E72D297353CC}">
              <c16:uniqueId val="{00000001-5F5D-4318-9B8D-91130F3F155B}"/>
            </c:ext>
          </c:extLst>
        </c:ser>
        <c:dLbls>
          <c:dLblPos val="outEnd"/>
          <c:showLegendKey val="0"/>
          <c:showVal val="1"/>
          <c:showCatName val="0"/>
          <c:showSerName val="0"/>
          <c:showPercent val="0"/>
          <c:showBubbleSize val="0"/>
        </c:dLbls>
        <c:gapWidth val="267"/>
        <c:overlap val="-43"/>
        <c:axId val="-1127062320"/>
        <c:axId val="-1127060688"/>
      </c:barChart>
      <c:catAx>
        <c:axId val="-11270623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0688"/>
        <c:crosses val="autoZero"/>
        <c:auto val="1"/>
        <c:lblAlgn val="ctr"/>
        <c:lblOffset val="100"/>
        <c:noMultiLvlLbl val="0"/>
      </c:catAx>
      <c:valAx>
        <c:axId val="-11270606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23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79257954463517"/>
          <c:y val="0.87521054842586377"/>
          <c:w val="0.23907797736747391"/>
          <c:h val="7.835637133155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0.59460000000000002</c:v>
                </c:pt>
                <c:pt idx="1">
                  <c:v>0.68720000000000003</c:v>
                </c:pt>
              </c:numCache>
            </c:numRef>
          </c:val>
          <c:extLst xmlns="http://schemas.openxmlformats.org/drawingml/2006/chart">
            <c:ext xmlns:c16="http://schemas.microsoft.com/office/drawing/2014/chart" uri="{C3380CC4-5D6E-409C-BE32-E72D297353CC}">
              <c16:uniqueId val="{00000000-EACE-40D6-906A-580F9FE96CCE}"/>
            </c:ext>
          </c:extLst>
        </c:ser>
        <c:ser>
          <c:idx val="1"/>
          <c:order val="1"/>
          <c:tx>
            <c:strRef>
              <c:f>Sheet1!$A$3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0.71399999999999997</c:v>
                </c:pt>
                <c:pt idx="1">
                  <c:v>0.81259999999999999</c:v>
                </c:pt>
              </c:numCache>
            </c:numRef>
          </c:val>
          <c:extLst xmlns="http://schemas.openxmlformats.org/drawingml/2006/chart">
            <c:ext xmlns:c16="http://schemas.microsoft.com/office/drawing/2014/chart" uri="{C3380CC4-5D6E-409C-BE32-E72D297353CC}">
              <c16:uniqueId val="{00000001-EACE-40D6-906A-580F9FE96CCE}"/>
            </c:ext>
          </c:extLst>
        </c:ser>
        <c:dLbls>
          <c:dLblPos val="outEnd"/>
          <c:showLegendKey val="0"/>
          <c:showVal val="1"/>
          <c:showCatName val="0"/>
          <c:showSerName val="0"/>
          <c:showPercent val="0"/>
          <c:showBubbleSize val="0"/>
        </c:dLbls>
        <c:gapWidth val="267"/>
        <c:overlap val="-43"/>
        <c:axId val="-1127067216"/>
        <c:axId val="-1127057968"/>
      </c:barChart>
      <c:catAx>
        <c:axId val="-112706721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968"/>
        <c:crosses val="autoZero"/>
        <c:auto val="1"/>
        <c:lblAlgn val="ctr"/>
        <c:lblOffset val="100"/>
        <c:noMultiLvlLbl val="0"/>
      </c:catAx>
      <c:valAx>
        <c:axId val="-1127057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sz="1000" b="1" i="0" baseline="0">
                    <a:effectLst/>
                  </a:rPr>
                  <a:t>Developmentally on track</a:t>
                </a:r>
                <a:endParaRPr lang="en-US" sz="10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21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4179408255786201"/>
          <c:y val="0.84084990664826686"/>
          <c:w val="0.27701765688379859"/>
          <c:h val="0.1333768974754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Sheet1!$F$21:$G$21</c:f>
              <c:numCache>
                <c:formatCode>0.00%</c:formatCode>
                <c:ptCount val="2"/>
                <c:pt idx="0">
                  <c:v>0.51959999999999995</c:v>
                </c:pt>
                <c:pt idx="1">
                  <c:v>0.48039999999999999</c:v>
                </c:pt>
              </c:numCache>
            </c:numRef>
          </c:val>
          <c:extLst xmlns="http://schemas.openxmlformats.org/drawingml/2006/chart">
            <c:ext xmlns:c16="http://schemas.microsoft.com/office/drawing/2014/chart" uri="{C3380CC4-5D6E-409C-BE32-E72D297353CC}">
              <c16:uniqueId val="{00000000-C02C-46AB-94F5-B2759E4A3587}"/>
            </c:ext>
          </c:extLst>
        </c:ser>
        <c:ser>
          <c:idx val="1"/>
          <c:order val="1"/>
          <c:tx>
            <c:strRef>
              <c:f>Sheet1!$E$22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Sheet1!$F$22:$G$22</c:f>
              <c:numCache>
                <c:formatCode>0.00%</c:formatCode>
                <c:ptCount val="2"/>
                <c:pt idx="0">
                  <c:v>0.51600000000000001</c:v>
                </c:pt>
                <c:pt idx="1">
                  <c:v>0.48399999999999999</c:v>
                </c:pt>
              </c:numCache>
            </c:numRef>
          </c:val>
          <c:extLst xmlns="http://schemas.openxmlformats.org/drawingml/2006/chart">
            <c:ext xmlns:c16="http://schemas.microsoft.com/office/drawing/2014/chart" uri="{C3380CC4-5D6E-409C-BE32-E72D297353CC}">
              <c16:uniqueId val="{00000001-C02C-46AB-94F5-B2759E4A3587}"/>
            </c:ext>
          </c:extLst>
        </c:ser>
        <c:dLbls>
          <c:dLblPos val="outEnd"/>
          <c:showLegendKey val="0"/>
          <c:showVal val="1"/>
          <c:showCatName val="0"/>
          <c:showSerName val="0"/>
          <c:showPercent val="0"/>
          <c:showBubbleSize val="0"/>
        </c:dLbls>
        <c:gapWidth val="267"/>
        <c:overlap val="-43"/>
        <c:axId val="-1127060144"/>
        <c:axId val="-1127059600"/>
      </c:barChart>
      <c:catAx>
        <c:axId val="-11270601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9600"/>
        <c:crosses val="autoZero"/>
        <c:auto val="1"/>
        <c:lblAlgn val="ctr"/>
        <c:lblOffset val="100"/>
        <c:noMultiLvlLbl val="0"/>
      </c:catAx>
      <c:valAx>
        <c:axId val="-1127059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014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558355205599294"/>
          <c:y val="0.88483741615631384"/>
          <c:w val="0.216610673665791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Sheet1!$B$21:$C$21</c:f>
              <c:numCache>
                <c:formatCode>0.00%</c:formatCode>
                <c:ptCount val="2"/>
                <c:pt idx="0">
                  <c:v>0.6341</c:v>
                </c:pt>
                <c:pt idx="1">
                  <c:v>0.71509999999999996</c:v>
                </c:pt>
              </c:numCache>
            </c:numRef>
          </c:val>
          <c:extLst xmlns="http://schemas.openxmlformats.org/drawingml/2006/chart">
            <c:ext xmlns:c16="http://schemas.microsoft.com/office/drawing/2014/chart" uri="{C3380CC4-5D6E-409C-BE32-E72D297353CC}">
              <c16:uniqueId val="{00000000-5D4B-4AD3-B1C4-3A2EF5AFB2F0}"/>
            </c:ext>
          </c:extLst>
        </c:ser>
        <c:ser>
          <c:idx val="1"/>
          <c:order val="1"/>
          <c:tx>
            <c:strRef>
              <c:f>Sheet1!$A$22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Sheet1!$B$22:$C$22</c:f>
              <c:numCache>
                <c:formatCode>0.00%</c:formatCode>
                <c:ptCount val="2"/>
                <c:pt idx="0">
                  <c:v>0.67649999999999999</c:v>
                </c:pt>
                <c:pt idx="1">
                  <c:v>0.78459999999999996</c:v>
                </c:pt>
              </c:numCache>
            </c:numRef>
          </c:val>
          <c:extLst xmlns="http://schemas.openxmlformats.org/drawingml/2006/chart">
            <c:ext xmlns:c16="http://schemas.microsoft.com/office/drawing/2014/chart" uri="{C3380CC4-5D6E-409C-BE32-E72D297353CC}">
              <c16:uniqueId val="{00000001-5D4B-4AD3-B1C4-3A2EF5AFB2F0}"/>
            </c:ext>
          </c:extLst>
        </c:ser>
        <c:dLbls>
          <c:dLblPos val="outEnd"/>
          <c:showLegendKey val="0"/>
          <c:showVal val="1"/>
          <c:showCatName val="0"/>
          <c:showSerName val="0"/>
          <c:showPercent val="0"/>
          <c:showBubbleSize val="0"/>
        </c:dLbls>
        <c:gapWidth val="267"/>
        <c:overlap val="-43"/>
        <c:axId val="-1127059056"/>
        <c:axId val="-1127066672"/>
      </c:barChart>
      <c:catAx>
        <c:axId val="-11270590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6672"/>
        <c:crosses val="autoZero"/>
        <c:auto val="1"/>
        <c:lblAlgn val="ctr"/>
        <c:lblOffset val="100"/>
        <c:noMultiLvlLbl val="0"/>
      </c:catAx>
      <c:valAx>
        <c:axId val="-11270666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905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61391076115485"/>
          <c:y val="0.8616892680081657"/>
          <c:w val="0.24994400699912511"/>
          <c:h val="0.11053295421405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Sheet1!$W$2</c:f>
              <c:strCache>
                <c:ptCount val="1"/>
                <c:pt idx="0">
                  <c:v>Urban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Sheet1!$X$2:$Y$2</c:f>
              <c:numCache>
                <c:formatCode>0.00%</c:formatCode>
                <c:ptCount val="2"/>
                <c:pt idx="0">
                  <c:v>0.15870000000000001</c:v>
                </c:pt>
                <c:pt idx="1">
                  <c:v>0.18559999999999999</c:v>
                </c:pt>
              </c:numCache>
            </c:numRef>
          </c:val>
          <c:extLst xmlns="http://schemas.openxmlformats.org/drawingml/2006/chart">
            <c:ext xmlns:c16="http://schemas.microsoft.com/office/drawing/2014/chart" uri="{C3380CC4-5D6E-409C-BE32-E72D297353CC}">
              <c16:uniqueId val="{00000000-DB63-4667-AA8D-4100975434F0}"/>
            </c:ext>
          </c:extLst>
        </c:ser>
        <c:ser>
          <c:idx val="1"/>
          <c:order val="1"/>
          <c:tx>
            <c:strRef>
              <c:f>Sheet1!$W$3</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Sheet1!$X$3:$Y$3</c:f>
              <c:numCache>
                <c:formatCode>0.00%</c:formatCode>
                <c:ptCount val="2"/>
                <c:pt idx="0">
                  <c:v>0.84130000000000005</c:v>
                </c:pt>
                <c:pt idx="1">
                  <c:v>0.81440000000000001</c:v>
                </c:pt>
              </c:numCache>
            </c:numRef>
          </c:val>
          <c:extLst xmlns="http://schemas.openxmlformats.org/drawingml/2006/chart">
            <c:ext xmlns:c16="http://schemas.microsoft.com/office/drawing/2014/chart" uri="{C3380CC4-5D6E-409C-BE32-E72D297353CC}">
              <c16:uniqueId val="{00000001-DB63-4667-AA8D-4100975434F0}"/>
            </c:ext>
          </c:extLst>
        </c:ser>
        <c:dLbls>
          <c:dLblPos val="outEnd"/>
          <c:showLegendKey val="0"/>
          <c:showVal val="1"/>
          <c:showCatName val="0"/>
          <c:showSerName val="0"/>
          <c:showPercent val="0"/>
          <c:showBubbleSize val="0"/>
        </c:dLbls>
        <c:gapWidth val="267"/>
        <c:overlap val="-43"/>
        <c:axId val="-1127058512"/>
        <c:axId val="-1127057424"/>
      </c:barChart>
      <c:catAx>
        <c:axId val="-11270585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424"/>
        <c:crosses val="autoZero"/>
        <c:auto val="1"/>
        <c:lblAlgn val="ctr"/>
        <c:lblOffset val="100"/>
        <c:noMultiLvlLbl val="0"/>
      </c:catAx>
      <c:valAx>
        <c:axId val="-11270574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85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Sheet1!$R$2</c:f>
              <c:strCache>
                <c:ptCount val="1"/>
                <c:pt idx="0">
                  <c:v>Urban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Sheet1!$S$2:$T$2</c:f>
              <c:numCache>
                <c:formatCode>0.00%</c:formatCode>
                <c:ptCount val="2"/>
                <c:pt idx="0">
                  <c:v>0.63719999999999999</c:v>
                </c:pt>
                <c:pt idx="1">
                  <c:v>0.7399</c:v>
                </c:pt>
              </c:numCache>
            </c:numRef>
          </c:val>
          <c:extLst xmlns="http://schemas.openxmlformats.org/drawingml/2006/chart">
            <c:ext xmlns:c16="http://schemas.microsoft.com/office/drawing/2014/chart" uri="{C3380CC4-5D6E-409C-BE32-E72D297353CC}">
              <c16:uniqueId val="{00000000-5C88-4CA8-8439-BF720356D671}"/>
            </c:ext>
          </c:extLst>
        </c:ser>
        <c:ser>
          <c:idx val="1"/>
          <c:order val="1"/>
          <c:tx>
            <c:strRef>
              <c:f>Sheet1!$R$3</c:f>
              <c:strCache>
                <c:ptCount val="1"/>
                <c:pt idx="0">
                  <c:v>Rural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Sheet1!$S$3:$T$3</c:f>
              <c:numCache>
                <c:formatCode>0.00%</c:formatCode>
                <c:ptCount val="2"/>
                <c:pt idx="0">
                  <c:v>0.72170000000000001</c:v>
                </c:pt>
                <c:pt idx="1">
                  <c:v>0.78149999999999997</c:v>
                </c:pt>
              </c:numCache>
            </c:numRef>
          </c:val>
          <c:extLst xmlns="http://schemas.openxmlformats.org/drawingml/2006/chart">
            <c:ext xmlns:c16="http://schemas.microsoft.com/office/drawing/2014/chart" uri="{C3380CC4-5D6E-409C-BE32-E72D297353CC}">
              <c16:uniqueId val="{00000001-5C88-4CA8-8439-BF720356D671}"/>
            </c:ext>
          </c:extLst>
        </c:ser>
        <c:dLbls>
          <c:dLblPos val="outEnd"/>
          <c:showLegendKey val="0"/>
          <c:showVal val="1"/>
          <c:showCatName val="0"/>
          <c:showSerName val="0"/>
          <c:showPercent val="0"/>
          <c:showBubbleSize val="0"/>
        </c:dLbls>
        <c:gapWidth val="267"/>
        <c:overlap val="-43"/>
        <c:axId val="-1127066128"/>
        <c:axId val="-1127056880"/>
      </c:barChart>
      <c:catAx>
        <c:axId val="-11270661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6880"/>
        <c:crosses val="autoZero"/>
        <c:auto val="1"/>
        <c:lblAlgn val="ctr"/>
        <c:lblOffset val="100"/>
        <c:noMultiLvlLbl val="0"/>
      </c:catAx>
      <c:valAx>
        <c:axId val="-11270568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612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2119031173734855"/>
          <c:y val="0.8456410745267009"/>
          <c:w val="0.27165446424460093"/>
          <c:h val="0.10593277535223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235EC9-1E39-134D-980A-D221F4D49623}">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A7FEB57-17A0-4DFE-AD31-DCC84CF58B7A}">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de1528a6-960a-4bab-a3a6-de8b725780d5&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ZGUxNTI4YTYtOTYwYS00YmFiLWEzYTYtZGU4YjcyNTc4MGQ1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771ce2c-6223-4c5b-bf04-e28776f08cbc&quot;,&quot;citationItems&quot;:[{&quot;id&quot;:&quot;54643172-0602-5a5b-94f7-8b0686015333&quot;,&quot;itemData&quot;:{&quot;URL&quot;:&quot;https://www.who.int/maternal_child_adolescent/topics/child/development/en/&quot;,&quot;accessed&quot;:{&quot;date-parts&quot;:[[&quot;2021&quot;,&quot;5&quot;,&quot;2&quot;]]},&quot;author&quot;:[{&quot;dropping-particle&quot;:&quot;&quot;,&quot;family&quot;:&quot;WHO&quot;,&quot;given&quot;:&quot;&quot;,&quot;non-dropping-particle&quot;:&quot;&quot;,&quot;parse-names&quot;:false,&quot;suffix&quot;:&quot;&quot;}],&quot;id&quot;:&quot;54643172-0602-5a5b-94f7-8b0686015333&quot;,&quot;issued&quot;:{&quot;date-parts&quot;:[[&quot;2017&quot;]]},&quot;title&quot;:&quot;Early child development&quot;,&quot;type&quot;:&quot;webpage&quot;},&quot;uris&quot;:[&quot;http://www.mendeley.com/documents/?uuid=0a4b7a8a-ef9b-39d4-a825-abaf61743d25&quot;,&quot;http://www.mendeley.com/documents/?uuid=bfe01f1d-2c6c-47b9-91c6-7f07399d1007&quot;],&quot;isTemporary&quot;:false,&quot;legacyDesktopId&quot;:&quot;0a4b7a8a-ef9b-39d4-a825-abaf61743d25&quot;}],&quot;properties&quot;:{&quot;noteIndex&quot;:0},&quot;isEdited&quot;:false,&quot;manualOverride&quot;:{&quot;citeprocText&quot;:&quot;(WHO, 2017)&quot;,&quot;isManuallyOverridden&quot;:false,&quot;manualOverrideText&quot;:&quot;&quot;},&quot;citationTag&quot;:&quot;MENDELEY_CITATION_v3_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&quot;},{&quot;citationID&quot;:&quot;MENDELEY_CITATION_1eeb4aaa-8582-423f-bb8f-6fcb113b0f50&quot;,&quot;citationItems&quot;:[{&quot;id&quot;:&quot;bbce5a4d-3b50-5442-a340-5744157db9a6&quot;,&quot;itemData&quot;:{&quot;DOI&quot;:&quot;10.3386/w18371&quot;,&quot;author&quot;:[{&quot;dropping-particle&quot;:&quot;&quot;,&quot;family&quot;:&quot;Currie&quot;,&quot;given&quot;:&quot;Janet&quot;,&quot;non-dropping-particle&quot;:&quot;&quot;,&quot;parse-names&quot;:false,&quot;suffix&quot;:&quot;&quot;},{&quot;dropping-particle&quot;:&quot;&quot;,&quot;family&quot;:&quot;Vogl&quot;,&quot;given&quot;:&quot;Tom&quot;,&quot;non-dropping-particle&quot;:&quot;&quot;,&quot;parse-names&quot;:false,&quot;suffix&quot;:&quot;&quot;}],&quot;id&quot;:&quot;bbce5a4d-3b50-5442-a340-5744157db9a6&quot;,&quot;issued&quot;:{&quot;date-parts&quot;:[[&quot;2012&quot;,&quot;9&quot;,&quot;6&quot;]]},&quot;publisher-place&quot;:&quot;Cambridge, MA&quot;,&quot;title&quot;:&quot;Early-Life Health and Adult Circumstance in Developing Countries&quot;,&quot;type&quot;:&quot;report&quot;},&quot;uris&quot;:[&quot;http://www.mendeley.com/documents/?uuid=e707159f-b720-3bf0-ab9a-471afaf62106&quot;,&quot;http://www.mendeley.com/documents/?uuid=f73dace8-2d3d-4c74-a547-9d43cf3cccc3&quot;],&quot;isTemporary&quot;:false,&quot;legacyDesktopId&quot;:&quot;e707159f-b720-3bf0-ab9a-471afaf62106&quot;}],&quot;properties&quot;:{&quot;noteIndex&quot;:0},&quot;isEdited&quot;:false,&quot;manualOverride&quot;:{&quot;citeprocText&quot;:&quot;(Currie &amp;#38; Vogl, 2012)&quot;,&quot;isManuallyOverridden&quot;:false,&quot;manualOverrideText&quot;:&quot;&quot;},&quot;citationTag&quot;:&quot;MENDELEY_CITATION_v3_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&quot;},{&quot;citationID&quot;:&quot;MENDELEY_CITATION_076c7ff8-4f6c-4bbd-a806-f2c5792068ab&quot;,&quot;citationItems&quot;:[{&quot;id&quot;:&quot;b79211d4-fb7d-58e2-9623-fd84f84eabdd&quot;,&quot;itemData&quot;:{&quot;DOI&quot;:&quot;10.1073/pnas.0701362104&quot;,&quot;ISSN&quot;:&quot;00278424&quot;,&quot;PMID&quot;:&quot;17686985&quot;,&quot;abstract&quot;:&quo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quot;,&quot;author&quot;:[{&quot;dropping-particle&quot;:&quot;&quot;,&quot;family&quot;:&quot;Heckman&quot;,&quot;given&quot;:&quot;James J.&quot;,&quot;non-dropping-particle&quot;:&quot;&quot;,&quot;parse-names&quot;:false,&quot;suffix&quot;:&quot;&quot;}],&quot;container-title&quot;:&quot;Proceedings of the National Academy of Sciences of the United States of America&quot;,&quot;id&quot;:&quot;b79211d4-fb7d-58e2-9623-fd84f84eabdd&quot;,&quot;issue&quot;:&quot;33&quot;,&quot;issued&quot;:{&quot;date-parts&quot;:[[&quot;2007&quot;,&quot;8&quot;,&quot;14&quot;]]},&quot;page&quot;:&quot;13250-13255&quot;,&quot;publisher&quot;:&quot;Proc Natl Acad Sci U S A&quot;,&quot;title&quot;:&quot;The economics, technology, and neuroscience of human capability formation&quot;,&quot;type&quot;:&quot;article-journal&quot;,&quot;volume&quot;:&quot;104&quot;},&quot;uris&quot;:[&quot;http://www.mendeley.com/documents/?uuid=85cc205e-d705-395f-9148-f253762785db&quot;,&quot;http://www.mendeley.com/documents/?uuid=8fd72183-3ce6-4c63-bd9d-f425d94fc6db&quot;],&quot;isTemporary&quot;:false,&quot;legacyDesktopId&quot;:&quot;85cc205e-d705-395f-9148-f253762785db&quot;}],&quot;properties&quot;:{&quot;noteIndex&quot;:0},&quot;isEdited&quot;:false,&quot;manualOverride&quot;:{&quot;citeprocText&quot;:&quot;(Heckman, 2007)&quot;,&quot;isManuallyOverridden&quot;:false,&quot;manualOverrideText&quot;:&quot;&quot;},&quot;citationTag&quot;:&quot;MENDELEY_CITATION_v3_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&quot;},{&quot;citationID&quot;:&quot;MENDELEY_CITATION_6211e505-0235-49c1-a471-872e186791b8&quot;,&quot;citationItems&quot;:[{&quot;id&quot;:&quot;2a79c1bc-d086-54bc-aa1d-1e9edcd4c0af&quot;,&quot;itemData&quot;:{&quot;author&quot;:[{&quot;dropping-particle&quot;:&quot;&quot;,&quot;family&quot;:&quot;Junek&quot;,&quot;given&quot;:&quot;Wade&quot;,&quot;non-dropping-particle&quot;:&quot;&quot;,&quot;parse-names&quot;:false,&quot;suffix&quot;:&quot;&quot;}],&quot;container-title&quot;:&quot;Journal of the Canadian Academy of Child and Adolescent Psychiatry&quot;,&quot;id&quot;:&quot;2a79c1bc-d086-54bc-aa1d-1e9edcd4c0af&quot;,&quot;issue&quot;:&quot;4&quot;,&quot;issued&quot;:{&quot;date-parts&quot;:[[&quot;2007&quot;]]},&quot;page&quot;:&quot;180&quot;,&quot;publisher&quot;:&quot;Canadian Academy of Child and Adolescent Psychiatry&quot;,&quot;title&quot;:&quot;The Development of the Person: The Minnesota Study of Risk and Adaptation from Birth to Adulthood&quot;,&quot;type&quot;:&quot;article-journal&quot;,&quot;volume&quot;:&quot;16&quot;},&quot;uris&quot;:[&quot;http://www.mendeley.com/documents/?uuid=b3b8224d-2991-3ba1-8a07-66f019d7578f&quot;],&quot;isTemporary&quot;:false,&quot;legacyDesktopId&quot;:&quot;b3b8224d-2991-3ba1-8a07-66f019d7578f&quot;}],&quot;properties&quot;:{&quot;noteIndex&quot;:0},&quot;isEdited&quot;:false,&quot;manualOverride&quot;:{&quot;citeprocText&quot;:&quot;(Junek, 2007)&quot;,&quot;isManuallyOverridden&quot;:false,&quot;manualOverrideText&quot;:&quot;&quot;},&quot;citationTag&quot;:&quot;MENDELEY_CITATION_v3_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&quot;},{&quot;citationID&quot;:&quot;MENDELEY_CITATION_116a261a-afe8-489e-bc37-67072fae684a&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MTE2YTI2MWEtYWZlOC00ODllLWJjMzctNjcwNzJmYWU2ODRh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aa88aaca-ec3c-4bd9-baa2-0a1a6a97ccd1&quot;,&quot;citationItems&quot;:[{&quot;id&quot;:&quot;6e771836-133b-573e-a2f1-c2b863313614&quot;,&quot;itemData&quot;:{&quot;URL&quot;:&quot;https://www.worldbank.org/en/news/press-release/2021/03/04/nearly-350-million-children-lack-quality-childcare-in-the-world&quot;,&quot;author&quot;:[{&quot;dropping-particle&quot;:&quot;&quot;,&quot;family&quot;:&quot;The World Bank&quot;,&quot;given&quot;:&quot;&quot;,&quot;non-dropping-particle&quot;:&quot;&quot;,&quot;parse-names&quot;:false,&quot;suffix&quot;:&quot;&quot;}],&quot;id&quot;:&quot;6e771836-133b-573e-a2f1-c2b863313614&quot;,&quot;issued&quot;:{&quot;date-parts&quot;:[[&quot;2021&quot;]]},&quot;title&quot;:&quot;Nearly 350 Million Children Lack Quality Childcare in the World&quot;,&quot;type&quot;:&quot;webpage&quot;},&quot;uris&quot;:[&quot;http://www.mendeley.com/documents/?uuid=2e7906c5-185f-44c0-8fdc-63ee93f1bdab&quot;],&quot;isTemporary&quot;:false,&quot;legacyDesktopId&quot;:&quot;2e7906c5-185f-44c0-8fdc-63ee93f1bdab&quot;}],&quot;properties&quot;:{&quot;noteIndex&quot;:0},&quot;isEdited&quot;:false,&quot;manualOverride&quot;:{&quot;citeprocText&quot;:&quot;(The World Bank, 2021)&quot;,&quot;isManuallyOverridden&quot;:false,&quot;manualOverrideText&quot;:&quot;&quot;},&quot;citationTag&quot;:&quot;MENDELEY_CITATION_v3_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&quot;},{&quot;citationID&quot;:&quot;MENDELEY_CITATION_6b4a46e6-2458-45ed-954a-de10a9299681&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NmI0YTQ2ZTYtMjQ1OC00NWVkLTk1NGEtZGUxMGE5Mjk5Njgx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2876205a-99f4-4f4e-b21a-08cfc20c2d35&quot;,&quot;citationItems&quot;:[{&quot;id&quot;:&quot;195b01d8-39d7-5bcb-85e9-eef317d1f14f&quot;,&quot;itemData&quot;:{&quot;DOI&quot;:&quot;10.1371/JOURNAL.PMED.1003578&quot;,&quot;ISSN&quot;:&quot;1549-1676&quot;,&quot;PMID&quot;:&quot;33872322&quot;,&quot;abstract&quot;:&quo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quot;,&quot;author&quot;:[{&quot;dropping-particle&quot;:&quot;&quot;,&quot;family&quot;:&quot;Y&quot;,&quot;given&quot;:&quot;Gao&quot;,&quot;non-dropping-particle&quot;:&quot;&quot;,&quot;parse-names&quot;:false,&quot;suffix&quot;:&quot;&quot;},{&quot;dropping-particle&quot;:&quot;&quot;,&quot;family&quot;:&quot;L&quot;,&quot;given&quot;:&quot;Zhang&quot;,&quot;non-dropping-particle&quot;:&quot;&quot;,&quot;parse-names&quot;:false,&quot;suffix&quot;:&quot;&quot;},{&quot;dropping-particle&quot;:&quot;&quot;,&quot;family&quot;:&quot;A&quot;,&quot;given&quot;:&quot;Kc&quot;,&quot;non-dropping-particle&quot;:&quot;&quot;,&quot;parse-names&quot;:false,&quot;suffix&quot;:&quot;&quot;},{&quot;dropping-particle&quot;:&quot;&quot;,&quot;family&quot;:&quot;Y&quot;,&quot;given&quot;:&quot;Wang&quot;,&quot;non-dropping-particle&quot;:&quot;&quot;,&quot;parse-names&quot;:false,&quot;suffix&quot;:&quot;&quot;},{&quot;dropping-particle&quot;:&quot;&quot;,&quot;family&quot;:&quot;S&quot;,&quot;given&quot;:&quot;Zou&quot;,&quot;non-dropping-particle&quot;:&quot;&quot;,&quot;parse-names&quot;:false,&quot;suffix&quot;:&quot;&quot;},{&quot;dropping-particle&quot;:&quot;&quot;,&quot;family&quot;:&quot;C&quot;,&quot;given&quot;:&quot;Chen&quot;,&quot;non-dropping-particle&quot;:&quot;&quot;,&quot;parse-names&quot;:false,&quot;suffix&quot;:&quot;&quot;},{&quot;dropping-particle&quot;:&quot;&quot;,&quot;family&quot;:&quot;Y&quot;,&quot;given&quot;:&quot;Huang&quot;,&quot;non-dropping-particle&quot;:&quot;&quot;,&quot;parse-names&quot;:false,&quot;suffix&quot;:&quot;&quot;},{&quot;dropping-particle&quot;:&quot;&quot;,&quot;family&quot;:&quot;X&quot;,&quot;given&quot;:&quot;Mi&quot;,&quot;non-dropping-particle&quot;:&quot;&quot;,&quot;parse-names&quot;:false,&quot;suffix&quot;:&quot;&quot;},{&quot;dropping-particle&quot;:&quot;&quot;,&quot;family&quot;:&quot;H&quot;,&quot;given&quot;:&quot;Zhou&quot;,&quot;non-dropping-particle&quot;:&quot;&quot;,&quot;parse-names&quot;:false,&quot;suffix&quot;:&quot;&quot;}],&quot;container-title&quot;:&quot;PLoS medicine&quot;,&quot;id&quot;:&quot;195b01d8-39d7-5bcb-85e9-eef317d1f14f&quot;,&quot;issue&quot;:&quot;4&quot;,&quot;issued&quot;:{&quot;date-parts&quot;:[[&quot;2021&quot;,&quot;4&quot;]]},&quot;publisher&quot;:&quot;PLoS Med&quot;,&quot;title&quot;:&quot;Housing environment and early childhood development in sub-Saharan Africa: A cross-sectional analysis&quot;,&quot;type&quot;:&quot;article-journal&quot;,&quot;volume&quot;:&quot;18&quot;},&quot;uris&quot;:[&quot;http://www.mendeley.com/documents/?uuid=de99129f-b50f-4c4b-93d3-089327683f9b&quot;],&quot;isTemporary&quot;:false,&quot;legacyDesktopId&quot;:&quot;de99129f-b50f-4c4b-93d3-089327683f9b&quot;}],&quot;properties&quot;:{&quot;noteIndex&quot;:0},&quot;isEdited&quot;:false,&quot;manualOverride&quot;:{&quot;citeprocText&quot;:&quot;(G. Y et al., 2021)&quot;,&quot;isManuallyOverridden&quot;:false,&quot;manualOverrideText&quot;:&quot;&quot;},&quot;citationTag&quot;:&quot;MENDELEY_CITATION_v3_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&quot;},{&quot;citationID&quot;:&quot;MENDELEY_CITATION_53382eb3-ecff-443c-ab0d-d337beee5f21&quot;,&quot;citationItems&quot;:[{&quot;id&quot;:&quot;b2ba8372-3706-5d52-8074-48ab916e2d82&quot;,&quot;itemData&quot;:{&quot;DOI&quot;:&quot;10.1016/J.HELIYON.2021.E07140&quot;,&quot;ISSN&quot;:&quot;2405-8440&quot;,&quot;abstract&quot;:&quot;Early development is a vital phase in childhood life. The study aimed to identify factors that were associated with the early development of 36–59 months children in Bangladesh. The findings of this study will formulate the design of appropriate policy and programmed responses. 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 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 Based on the findings, educational status, nutritional status, wealth-status, and some determinants of children care the most noteworthy findings in this study. Hence, policymakers should emphasize on such factors for improving children's development in residence.&quot;,&quot;author&quot;:[{&quot;dropping-particle&quot;:&quot;&quot;,&quot;family&quot;:&quot;Hossain&quot;,&quot;given&quot;:&quot;Md Ismail&quot;,&quot;non-dropping-particle&quot;:&quot;&quot;,&quot;parse-names&quot;:false,&quot;suffix&quot;:&quot;&quot;},{&quot;dropping-particle&quot;:&quot;&quot;,&quot;family&quot;:&quot;Haq&quot;,&quot;given&quot;:&quot;Iqramul&quot;,&quot;non-dropping-particle&quot;:&quot;&quot;,&quot;parse-names&quot;:false,&quot;suffix&quot;:&quot;&quot;},{&quot;dropping-particle&quot;:&quot;&quot;,&quot;family&quot;:&quot;Zinnia&quot;,&quot;given&quot;:&quot;Maliha Afroj&quot;,&quot;non-dropping-particle&quot;:&quot;&quot;,&quot;parse-names&quot;:false,&quot;suffix&quot;:&quot;&quot;},{&quot;dropping-particle&quot;:&quot;&quot;,&quot;family&quot;:&quot;Mila&quot;,&quot;given&quot;:&quot;Mafruha Sultana&quot;,&quot;non-dropping-particle&quot;:&quot;&quot;,&quot;parse-names&quot;:false,&quot;suffix&quot;:&quot;&quot;},{&quot;dropping-particle&quot;:&quot;&quot;,&quot;family&quot;:&quot;Nayan&quot;,&quot;given&quot;:&quot;Md Iqbal Hossain&quot;,&quot;non-dropping-particle&quot;:&quot;&quot;,&quot;parse-names&quot;:false,&quot;suffix&quot;:&quot;&quot;}],&quot;container-title&quot;:&quot;Heliyon&quot;,&quot;id&quot;:&quot;b2ba8372-3706-5d52-8074-48ab916e2d82&quot;,&quot;issue&quot;:&quot;5&quot;,&quot;issued&quot;:{&quot;date-parts&quot;:[[&quot;2021&quot;,&quot;5&quot;]]},&quot;page&quot;:&quot;e07140&quot;,&quot;publisher&quot;:&quot;Elsevier&quot;,&quot;title&quot;:&quot;Regional variations of child development index in Bangladesh&quot;,&quot;type&quot;:&quot;article-journal&quot;,&quot;volume&quot;:&quot;7&quot;},&quot;uris&quot;:[&quot;http://www.mendeley.com/documents/?uuid=c705bb76-8bbe-4bdb-a569-715c053ed4af&quot;],&quot;isTemporary&quot;:false,&quot;legacyDesktopId&quot;:&quot;c705bb76-8bbe-4bdb-a569-715c053ed4af&quot;}],&quot;properties&quot;:{&quot;noteIndex&quot;:0},&quot;isEdited&quot;:false,&quot;manualOverride&quot;:{&quot;citeprocText&quot;:&quot;(Hossain et al., 2021)&quot;,&quot;isManuallyOverridden&quot;:false,&quot;manualOverrideText&quot;:&quot;&quot;},&quot;citationTag&quot;:&quot;MENDELEY_CITATION_v3_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&quot;},{&quot;citationID&quot;:&quot;MENDELEY_CITATION_f3889547-c8ca-4616-afdf-08bd2b378fae&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ZjM4ODk1NDctYzhjYS00NjE2LWFmZGYtMDhiZDJiMzc4ZmFl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49e2ed8a-efb5-4b98-b631-de524d23acfc&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NDllMmVkOGEtZWZiNS00Yjk4LWI2MzEtZGU1MjRkMjNhY2Zj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5e2ede2-3a9e-497b-a79b-32db2311959c&quot;,&quot;citationItems&quot;:[{&quot;id&quot;:&quot;cf8fb9cb-206f-5ba0-a039-97d07275e5aa&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cf8fb9cb-206f-5ba0-a039-97d07275e5aa&quot;,&quot;issue&quot;:&quot;6&quot;,&quot;issued&quot;:{&quot;date-parts&quot;:[[&quot;2017&quot;]]},&quot;page&quot;:&quot;1-53&quot;,&quot;title&quot;:&quot;Development of the Early Childhood Development Index in MICS surveys&quot;,&quot;type&quot;:&quot;article-journal&quot;},&quot;uris&quot;:[&quot;http://www.mendeley.com/documents/?uuid=a95067d7-e9f5-3612-813b-d6adb2f58559&quot;,&quot;http://www.mendeley.com/documents/?uuid=165ed949-d79e-42f8-892b-a26c87c5d9fb&quot;],&quot;isTemporary&quot;:false,&quot;legacyDesktopId&quot;:&quot;a95067d7-e9f5-3612-813b-d6adb2f58559&quot;}],&quot;properties&quot;:{&quot;noteIndex&quot;:0},&quot;isEdited&quot;:false,&quot;manualOverride&quot;:{&quot;citeprocText&quot;:&quot;(UNICEF, 2017a)&quot;,&quot;isManuallyOverridden&quot;:false,&quot;manualOverrideText&quot;:&quot;&quot;},&quot;citationTag&quot;:&quot;MENDELEY_CITATION_v3_eyJjaXRhdGlvbklEIjoiTUVOREVMRVlfQ0lUQVRJT05fYjVlMmVkZTItM2E5ZS00OTdiLWE3OWItMzJkYjIzMTE5NTljIiwiY2l0YXRpb25JdGVtcyI6W3siaWQiOiJjZjhmYjljYi0yMDZmLTViYTAtYTAzOS05N2QwNzI3NWU1YWE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2Y4ZmI5Y2ItMjA2Zi01YmEwLWEwMzktOTdkMDcyNzVlNWFh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WE5NTA2N2Q3LWU5ZjUtMzYxMi04MTNiLWQ2YWRiMmY1ODU1OSIsImh0dHA6Ly93d3cubWVuZGVsZXkuY29tL2RvY3VtZW50cy8/dXVpZD0xNjVlZDk0OS1kNzllLTQyZjgtODkyYi1hMjZjODdjNWQ5ZmIiXSwiaXNUZW1wb3JhcnkiOmZhbHNlLCJsZWdhY3lEZXNrdG9wSWQiOiJhOTUwNjdkNy1lOWY1LTM2MTItODEzYi1kNmFkYjJmNTg1NTkifV0sInByb3BlcnRpZXMiOnsibm90ZUluZGV4IjowfSwiaXNFZGl0ZWQiOmZhbHNlLCJtYW51YWxPdmVycmlkZSI6eyJjaXRlcHJvY1RleHQiOiIoVU5JQ0VGLCAyMDE3YSkiLCJpc01hbnVhbGx5T3ZlcnJpZGRlbiI6ZmFsc2UsIm1hbnVhbE92ZXJyaWRlVGV4dCI6IiJ9fQ==&quot;},{&quot;citationID&quot;:&quot;MENDELEY_CITATION_5343854d-2713-42c8-9a62-276d80a86f5c&quot;,&quot;citationItems&quot;:[{&quot;id&quot;:&quot;6a8b4117-0311-5911-8f2f-58ecd9b97c38&quot;,&quot;itemData&quot;:{&quot;abstract&quot;:&quot;www.thelancet.com October, 2016 \&quot; Young children's healthy development depends on nurturing care—care which ensures health, nutrition, responsive caregiving, safety and security, and early learning. \&quot;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quot;,&quot;author&quot;:[{&quot;dropping-particle&quot;:&quot;&quot;,&quot;family&quot;:&quot;Richter&quot;,&quot;given&quot;:&quot;Linda M.&quot;,&quot;non-dropping-particle&quot;:&quot;&quot;,&quot;parse-names&quot;:false,&quot;suffix&quot;:&quot;&quot;},{&quot;dropping-particle&quot;:&quot;&quot;,&quot;family&quot;:&quot;Darmstadt&quot;,&quot;given&quot;:&quot;Gary L.&quot;,&quot;non-dropping-particle&quot;:&quot;&quot;,&quot;parse-names&quot;:false,&quot;suffix&quot;:&quot;&quot;},{&quot;dropping-particle&quot;:&quot;&quot;,&quot;family&quot;:&quot;Daelmans&quot;,&quot;given&quot;:&quot;Bernadette&quot;,&quot;non-dropping-particle&quot;:&quot;&quot;,&quot;parse-names&quot;:false,&quot;suffix&quot;:&quot;&quot;},{&quot;dropping-particle&quot;:&quot;&quot;,&quot;family&quot;:&quot;Britto&quot;,&quot;given&quot;:&quot;Pia R.&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Lombardi&quot;,&quot;given&quot;:&quot;Joan&quot;,&quot;non-dropping-particle&quot;:&quot;&quot;,&quot;parse-names&quot;:false,&quot;suffix&quot;:&quot;&quot;},{&quot;dropping-particle&quot;:&quot;&quot;,&quot;family&quot;:&quot;Lye&quot;,&quot;given&quot;:&quot;Stephen&quot;,&quot;non-dropping-particle&quot;:&quot;&quot;,&quot;parse-names&quot;:false,&quot;suffix&quot;:&quot;&quot;},{&quot;dropping-particle&quot;:&quot;&quot;,&quot;family&quot;:&quot;Heymann&quot;,&quot;given&quot;:&quot;Jody&quot;,&quot;non-dropping-particle&quot;:&quot;&quot;,&quot;parse-names&quot;:false,&quot;suffix&quot;:&quot;&quot;},{&quot;dropping-particle&quot;:&quot;&quot;,&quot;family&quot;:&quot;MacMillan&quot;,&quot;given&quot;:&quot;Harriet&quot;,&quot;non-dropping-particle&quot;:&quot;&quot;,&quot;parse-names&quot;:false,&quot;suffix&quot;:&quot;&quot;},{&quot;dropping-particle&quot;:&quot;&quot;,&quot;family&quot;:&quot;Rao&quot;,&quot;given&quot;:&quot;Nirmala&quot;,&quot;non-dropping-particle&quot;:&quot;&quot;,&quot;parse-names&quot;:false,&quot;suffix&quot;:&quot;&quot;},{&quot;dropping-particle&quot;:&quot;&quot;,&quot;family&quot;:&quot;Behrman&quot;,&quot;given&quot;:&quot;Jere R.&quot;,&quot;non-dropping-particle&quot;:&quot;&quot;,&quot;parse-names&quot;:false,&quot;suffix&quot;:&quot;&quot;},{&quot;dropping-particle&quot;:&quot;&quot;,&quot;family&quot;:&quot;Perez-Escamilla&quot;,&quot;given&quot;:&quot;Rafael&quot;,&quot;non-dropping-particle&quot;:&quot;&quot;,&quot;parse-names&quot;:false,&quot;suffix&quot;:&quot;&quot;},{&quot;dropping-particle&quot;:&quot;&quot;,&quot;family&quot;:&quot;Lopez-Boo&quot;,&quot;given&quot;:&quot;Florencia&quot;,&quot;non-dropping-particle&quot;:&quot;&quot;,&quot;parse-names&quot;:false,&quot;suffix&quot;:&quot;&quot;},{&quot;dropping-particle&quot;:&quot;&quot;,&quot;family&quot;:&quot;Dua&quot;,&quot;given&quot;:&quot;Tarun&quot;,&quot;non-dropping-particle&quot;:&quot;&quot;,&quot;parse-names&quot;:false,&quot;suffix&quot;:&quot;&quot;},{&quot;dropping-particle&quot;:&quot;&quot;,&quot;family&quot;:&quot;Gertler&quot;,&quot;given&quot;:&quot;Paul&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The Lancet&quot;,&quot;id&quot;:&quot;6a8b4117-0311-5911-8f2f-58ecd9b97c38&quot;,&quot;issued&quot;:{&quot;date-parts&quot;:[[&quot;2016&quot;]]},&quot;page&quot;:&quot;1-8&quot;,&quot;title&quot;:&quot;Advancing Early Childhood Development: from Science to Scale. An Executive Summary for the Lancet's Series&quot;,&quot;type&quot;:&quot;article-journal&quot;},&quot;uris&quot;:[&quot;http://www.mendeley.com/documents/?uuid=0c256cb3-274a-31f9-bd3e-7040aa7c088e&quot;],&quot;isTemporary&quot;:false,&quot;legacyDesktopId&quot;:&quot;0c256cb3-274a-31f9-bd3e-7040aa7c088e&quot;},{&quot;id&quot;:&quot;b6937446-5de0-56b8-8296-102b446bd50c&quot;,&quot;itemData&quot;:{&quot;DOI&quot;:&quot;10.1016/S0140-6736(11)60555-2&quot;,&quot;ISSN&quot;:&quot;1474547X&quot;,&quot;PMID&quot;:&quot;21944375&quot;,&quot;abstract&quot;:&quo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quot;,&quot;author&quot;:[{&quot;dropping-particle&quot;:&quot;&quot;,&quot;family&quot;:&quot;Walker&quot;,&quot;given&quot;:&quot;Susan P.&quot;,&quot;non-dropping-particle&quot;:&quot;&quot;,&quot;parse-names&quot;:false,&quot;suffix&quot;:&quot;&quot;},{&quot;dropping-particle&quot;:&quot;&quot;,&quot;family&quot;:&quot;Wachs&quot;,&quot;given&quot;:&quot;Theodore D.&quot;,&quot;non-dropping-particle&quot;:&quot;&quot;,&quot;parse-names&quot;:false,&quot;suffix&quot;:&quot;&quot;},{&quot;dropping-particle&quot;:&quot;&quot;,&quot;family&quot;:&quot;Grantham-Mcgregor&quot;,&quot;given&quot;:&quot;Sally&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Nelson&quot;,&quot;given&quot;:&quot;Charles A.&quot;,&quot;non-dropping-particle&quot;:&quot;&quot;,&quot;parse-names&quot;:false,&quot;suffix&quot;:&quot;&quot;},{&quot;dropping-particle&quot;:&quot;&quot;,&quot;family&quot;:&quot;Huffman&quot;,&quot;given&quot;:&quot;Sandra L.&quot;,&quot;non-dropping-particle&quot;:&quot;&quot;,&quot;parse-names&quot;:false,&quot;suffix&quot;:&quot;&quot;},{&quot;dropping-particle&quot;:&quot;&quot;,&quot;family&quot;:&quot;Baker-Henningham&quot;,&quot;given&quot;:&quot;Helen&quot;,&quot;non-dropping-particle&quot;:&quot;&quot;,&quot;parse-names&quot;:false,&quot;suffix&quot;:&quot;&quot;},{&quot;dropping-particle&quot;:&quot;&quot;,&quot;family&quot;:&quot;Chang&quot;,&quot;given&quot;:&quot;Susan M.&quot;,&quot;non-dropping-particle&quot;:&quot;&quot;,&quot;parse-names&quot;:false,&quot;suffix&quot;:&quot;&quot;},{&quot;dropping-particle&quot;:&quot;&quot;,&quot;family&quot;:&quot;Hamadani&quot;,&quot;given&quot;:&quot;Jena D.&quot;,&quot;non-dropping-particle&quot;:&quot;&quot;,&quot;parse-names&quot;:false,&quot;suffix&quot;:&quot;&quot;},{&quot;dropping-particle&quot;:&quot;&quot;,&quot;family&quot;:&quot;Lozoff&quot;,&quot;given&quot;:&quot;Betsy&quot;,&quot;non-dropping-particle&quot;:&quot;&quot;,&quot;parse-names&quot;:false,&quot;suffix&quot;:&quot;&quot;},{&quot;dropping-particle&quot;:&quot;&quot;,&quot;family&quot;:&quot;Gardner&quot;,&quot;given&quot;:&quot;Julie M.Meeks&quot;,&quot;non-dropping-particle&quot;:&quot;&quot;,&quot;parse-names&quot;:false,&quot;suffix&quot;:&quot;&quot;},{&quot;dropping-particle&quot;:&quot;&quot;,&quot;family&quot;:&quot;Powell&quot;,&quot;given&quot;:&quot;Christine A.&quot;,&quot;non-dropping-particle&quot;:&quot;&quot;,&quot;parse-names&quot;:false,&quot;suffix&quot;:&quot;&quot;},{&quot;dropping-particle&quot;:&quot;&quot;,&quot;family&quot;:&quot;Rahman&quot;,&quot;given&quot;:&quot;Atif&quot;,&quot;non-dropping-particle&quot;:&quot;&quot;,&quot;parse-names&quot;:false,&quot;suffix&quot;:&quot;&quot;},{&quot;dropping-particle&quot;:&quot;&quot;,&quot;family&quot;:&quot;Richter&quot;,&quot;given&quot;:&quot;Linda&quot;,&quot;non-dropping-particle&quot;:&quot;&quot;,&quot;parse-names&quot;:false,&quot;suffix&quot;:&quot;&quot;}],&quot;container-title&quot;:&quot;The Lancet&quot;,&quot;id&quot;:&quot;b6937446-5de0-56b8-8296-102b446bd50c&quot;,&quot;issue&quot;:&quot;9799&quot;,&quot;issued&quot;:{&quot;date-parts&quot;:[[&quot;2011&quot;]]},&quot;page&quot;:&quot;1325-1338&quot;,&quot;publisher&quot;:&quot;Lancet Publishing Group&quot;,&quot;title&quot;:&quot;Inequality in early childhood: Risk and protective factors for early child development&quot;,&quot;type&quot;:&quot;article&quot;,&quot;volume&quot;:&quot;378&quot;},&quot;uris&quot;:[&quot;http://www.mendeley.com/documents/?uuid=1ea67da9-b3fb-30f2-907e-3f6fbe1bb69b&quot;],&quot;isTemporary&quot;:false,&quot;legacyDesktopId&quot;:&quot;1ea67da9-b3fb-30f2-907e-3f6fbe1bb69b&quot;}],&quot;properties&quot;:{&quot;noteIndex&quot;:0},&quot;isEdited&quot;:false,&quot;manualOverride&quot;:{&quot;citeprocText&quot;:&quot;(Richter et al., 2016; Walker et al., 2011)&quot;,&quot;isManuallyOverridden&quot;:false,&quot;manualOverrideText&quot;:&quot;&quot;},&quot;citationTag&quot;:&quot;MENDELEY_CITATION_v3_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&quot;},{&quot;citationID&quot;:&quot;MENDELEY_CITATION_8341cf18-df75-4057-a136-990a64b79ff4&quot;,&quot;citationItems&quot;:[{&quot;id&quot;:&quot;d2242489-7fec-56f6-a804-c3b7150089b5&quot;,&quot;itemData&quot;:{&quot;container-title&quot;:&quot;Unicef&quot;,&quot;id&quot;:&quot;d2242489-7fec-56f6-a804-c3b7150089b5&quot;,&quot;issued&quot;:{&quot;date-parts&quot;:[[&quot;2020&quot;]]},&quot;title&quot;:&quot;Policy Brief: The situation of children in Bangladesh&quot;,&quot;type&quot;:&quot;article-journal&quot;},&quot;uris&quot;:[&quot;http://www.mendeley.com/documents/?uuid=7d67a386-ed70-3924-bca1-e0aa45a60931&quot;,&quot;http://www.mendeley.com/documents/?uuid=f81d626e-06af-4bd0-ac60-b9b5b0e096b2&quot;],&quot;isTemporary&quot;:false,&quot;legacyDesktopId&quot;:&quot;7d67a386-ed70-3924-bca1-e0aa45a60931&quot;}],&quot;properties&quot;:{&quot;noteIndex&quot;:0},&quot;isEdited&quot;:false,&quot;manualOverride&quot;:{&quot;citeprocText&quot;:&quot;(“Policy Brief: The Situation of Children in Bangladesh,” 2020)&quot;,&quot;isManuallyOverridden&quot;:false,&quot;manualOverrideText&quot;:&quot;&quot;},&quot;citationTag&quot;:&quot;MENDELEY_CITATION_v3_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&quot;},{&quot;citationID&quot;:&quot;MENDELEY_CITATION_31628438-3032-4268-a223-778fcab3955b&quot;,&quot;citationItems&quot;:[{&quot;id&quot;:&quot;3f864ea4-8621-54ec-881c-2f793f38362e&quot;,&quot;itemData&quot;:{&quot;author&quot;:[{&quot;dropping-particle&quot;:&quot;&quot;,&quot;family&quot;:&quot;UNICEF Bangladesh&quot;,&quot;given&quot;:&quot;&quot;,&quot;non-dropping-particle&quot;:&quot;&quot;,&quot;parse-names&quot;:false,&quot;suffix&quot;:&quot;&quot;}],&quot;id&quot;:&quot;3f864ea4-8621-54ec-881c-2f793f38362e&quot;,&quot;issued&quot;:{&quot;date-parts&quot;:[[&quot;0&quot;]]},&quot;title&quot;:&quot;Early care for growth and development&quot;,&quot;type&quot;:&quot;report&quot;},&quot;uris&quot;:[&quot;http://www.mendeley.com/documents/?uuid=cf1dd50f-c1dc-3f80-a43b-853c343cf838&quot;,&quot;http://www.mendeley.com/documents/?uuid=3a3289d4-cc73-45a3-b23e-1e6272b473d4&quot;],&quot;isTemporary&quot;:false,&quot;legacyDesktopId&quot;:&quot;cf1dd50f-c1dc-3f80-a43b-853c343cf838&quot;}],&quot;properties&quot;:{&quot;noteIndex&quot;:0},&quot;isEdited&quot;:false,&quot;manualOverride&quot;:{&quot;citeprocText&quot;:&quot;(UNICEF Bangladesh, n.d.)&quot;,&quot;isManuallyOverridden&quot;:false,&quot;manualOverrideText&quot;:&quot;&quot;},&quot;citationTag&quot;:&quot;MENDELEY_CITATION_v3_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&quot;},{&quot;citationID&quot;:&quot;MENDELEY_CITATION_d457ae2a-4941-4e97-8405-fd6fcec5f174&quot;,&quot;citationItems&quot;:[{&quot;id&quot;:&quot;388ec791-0c5a-5db0-91cb-ce08de1f585e&quot;,&quot;itemData&quot;:{&quot;DOI&quot;:&quot;10.1101/2020.11.12.20230672&quot;,&quot;abstract&quot;:&quot;Background Household Air Pollution (HAP) from solid fuel use (SFU) may have impacts on children’s health in low-resources countries. Despite these potential health effects, SFU is still highly prevalent in Bangladesh.Objective This study was conducted to assess the associations between SFU and early childhood development index (ECDI) among under-five children in Bangladesh and explore the potential effect modification by sex and urbanicity.Materials and methods This cross-sectional study used Bangladesh Multiple Indicator Cluster Survey (MICS) 2019 data, a nationally representative data collected by UNICEF from all 64 districts in Bangladesh. The ECDI consisted of ten different items across four developmental domains: literacy-numeracy, physical, social-emotional development, and learning skills in the early years of life (36 to 59 months). A total of 9,395 children aged 36 to 59 months were included in this analysis. We used multilevel Poisson regression models with a robust variance where SFU was a proxy indicator for HAP exposure.Results Children exposed to SFU were 1.47 times more likely to be not developmentally on track (95% CI: 1.25, 1.73; &amp;amp;lt;0.001) compared to children with no SFU exposure. Two sub-domains explained these associations, SFU was significantly associated with socio-emotional development (prevalence ratio [PR]: 1.17; 95% CI: 1.01, 1.36; p=0.035), and learning-cognitive development (PR: 1.90; 95% CI: 1.39, 2.60; p&amp;amp;lt;0.001). Associations between SFU and ECDI were not significantly different (p-difference=0.210) between girls (PR: 1.64; 95% CI: 1.31, 2.07) and boys (PR: 1.37; 95% CI: 1.13, 1.65). Likewise, urbanicity did not modify the associations between SFU and ECDI outcomes.Conclusion Bangladeshi children aged 36-59 months exposed to SFU exhibited delays in development compared to unexposed children. Public health policies should be designed to reduce HAP exposure to ensure better early childhood development in the low-resources country, where many children struggle to reach their full potential.Competing Interest StatementThe authors have declared no competing interest.Funding StatementNot supported by any funding body.Author DeclarationsI confirm all relevant ethical guidelines have been followed, and any necessary IRB and/or ethics committee approvals have been obtained.YesThe details of the IRB/oversight body that provided approval or exemption for the research described are given below:The technical committee of the …&quot;,&quot;author&quot;:[{&quot;dropping-particle&quot;:&quot;&quot;,&quot;family&quot;:&quot;Rana&quot;,&quot;given&quot;:&quot;Juwel&quot;,&quot;non-dropping-particle&quot;:&quot;&quot;,&quot;parse-names&quot;:false,&quot;suffix&quot;:&quot;&quot;},{&quot;dropping-particle&quot;:&quot;&quot;,&quot;family&quot;:&quot;Gutierrez&quot;,&quot;given&quot;:&quot;Patricia Luna&quot;,&quot;non-dropping-particle&quot;:&quot;&quot;,&quot;parse-names&quot;:false,&quot;suffix&quot;:&quot;&quot;},{&quot;dropping-particle&quot;:&quot;&quot;,&quot;family&quot;:&quot;Haque&quot;,&quot;given&quot;:&quot;Syed Emdadul&quot;,&quot;non-dropping-particle&quot;:&quot;&quot;,&quot;parse-names&quot;:false,&quot;suffix&quot;:&quot;&quot;},{&quot;dropping-particle&quot;:&quot;&quot;,&quot;family&quot;:&quot;Nazif-Muñoz&quot;,&quot;given&quot;:&quot;José Ignacio&quot;,&quot;non-dropping-particle&quot;:&quot;&quot;,&quot;parse-names&quot;:false,&quot;suffix&quot;:&quot;&quot;},{&quot;dropping-particle&quot;:&quot;&quot;,&quot;family&quot;:&quot;Mitra&quot;,&quot;given&quot;:&quot;Dipak K&quot;,&quot;non-dropping-particle&quot;:&quot;&quot;,&quot;parse-names&quot;:false,&quot;suffix&quot;:&quot;&quot;},{&quot;dropping-particle&quot;:&quot;&quot;,&quot;family&quot;:&quot;Oulhote&quot;,&quot;given&quot;:&quot;Youssef&quot;,&quot;non-dropping-particle&quot;:&quot;&quot;,&quot;parse-names&quot;:false,&quot;suffix&quot;:&quot;&quot;}],&quot;container-title&quot;:&quot;medRxiv&quot;,&quot;id&quot;:&quot;388ec791-0c5a-5db0-91cb-ce08de1f585e&quot;,&quot;issued&quot;:{&quot;date-parts&quot;:[[&quot;2020&quot;]]},&quot;title&quot;:&quot;Associations between solid fuel use and Early Child Development among 3 to 4 years old Children in Bangladesh&quot;,&quot;type&quot;:&quot;article-journal&quot;},&quot;uris&quot;:[&quot;http://www.mendeley.com/documents/?uuid=bdd14d99-555a-4882-8c9a-e2ab00151b01&quot;,&quot;http://www.mendeley.com/documents/?uuid=8eec3aa2-178a-4003-ae5c-a02d6549f49b&quot;],&quot;isTemporary&quot;:false,&quot;legacyDesktopId&quot;:&quot;bdd14d99-555a-4882-8c9a-e2ab00151b01&quot;}],&quot;properties&quot;:{&quot;noteIndex&quot;:0},&quot;isEdited&quot;:false,&quot;manualOverride&quot;:{&quot;citeprocText&quot;:&quot;(Rana et al., 2020)&quot;,&quot;isManuallyOverridden&quot;:false,&quot;manualOverrideText&quot;:&quot;&quot;},&quot;citationTag&quot;:&quot;MENDELEY_CITATION_v3_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&quot;},{&quot;citationID&quot;:&quot;MENDELEY_CITATION_5d796d0f-9733-46c1-b5fa-777d1f7e86fc&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NWQ3OTZkMGYtOTczMy00NmMxLWI1ZmEtNzc3ZDFmN2U4NmZj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255ab299-24e6-478a-bd11-535bc8f9e47e&quot;,&quot;citationItems&quot;:[{&quot;id&quot;:&quot;f48c65a2-9c73-5913-b33e-0c0e1ddf8f5d&quot;,&quot;itemData&quot;:{&quot;DOI&quot;:&quot;10.1542/peds.2016-1357&quot;,&quot;abstract&quot;:&quo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quot;,&quot;author&quot;:[{&quot;dropping-particle&quot;:&quot;&quot;,&quot;family&quot;:&quot;Jeong&quot;,&quot;given&quot;:&quot;Joshua&quot;,&quot;non-dropping-particle&quot;:&quot;&quot;,&quot;parse-names&quot;:false,&quot;suffix&quot;:&quot;&quot;},{&quot;dropping-particle&quot;:&quot;&quot;,&quot;family&quot;:&quot;Mccoy&quot;,&quot;given&quot;:&quot;Dana Charles&quot;,&quot;non-dropping-particle&quot;:&quot;&quot;,&quot;parse-names&quot;:false,&quot;suffix&quot;:&quot;&quot;},{&quot;dropping-particle&quot;:&quot;&quot;,&quot;family&quot;:&quot;Yousafzai&quot;,&quot;given&quot;:&quot;Aisha K&quot;,&quot;non-dropping-particle&quot;:&quot;&quot;,&quot;parse-names&quot;:false,&quot;suffix&quot;:&quot;&quot;},{&quot;dropping-particle&quot;:&quot;&quot;,&quot;family&quot;:&quot;Salhi&quot;,&quot;given&quot;:&quot;Carmel&quot;,&quot;non-dropping-particle&quot;:&quot;&quot;,&quot;parse-names&quot;:false,&quot;suffix&quot;:&quot;&quot;},{&quot;dropping-particle&quot;:&quot;&quot;,&quot;family&quot;:&quot;Fink&quot;,&quot;given&quot;:&quot;Günther&quot;,&quot;non-dropping-particle&quot;:&quot;&quot;,&quot;parse-names&quot;:false,&quot;suffix&quot;:&quot;&quot;}],&quot;container-title&quot;:&quot;PEDIATRICS&quot;,&quot;id&quot;:&quot;f48c65a2-9c73-5913-b33e-0c0e1ddf8f5d&quot;,&quot;issue&quot;:&quot;4&quot;,&quot;issued&quot;:{&quot;date-parts&quot;:[[&quot;2016&quot;]]},&quot;title&quot;:&quot;Paternal Stimulation and Early Child Development in Low-and Middle-Income Countries&quot;,&quot;type&quot;:&quot;article-journal&quot;,&quot;volume&quot;:&quot;138&quot;},&quot;uris&quot;:[&quot;http://www.mendeley.com/documents/?uuid=6186059e-fd8f-4233-aca2-6207de547264&quot;],&quot;isTemporary&quot;:false,&quot;legacyDesktopId&quot;:&quot;6186059e-fd8f-4233-aca2-6207de547264&quot;}],&quot;properties&quot;:{&quot;noteIndex&quot;:0},&quot;isEdited&quot;:false,&quot;manualOverride&quot;:{&quot;citeprocText&quot;:&quot;(Jeong et al., 2016)&quot;,&quot;isManuallyOverridden&quot;:false,&quot;manualOverrideText&quot;:&quot;&quot;},&quot;citationTag&quot;:&quot;MENDELEY_CITATION_v3_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&quot;},{&quot;citationID&quot;:&quot;MENDELEY_CITATION_15f27ade-d67d-4e44-a94e-1f2a0bb3f637&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MTVmMjdhZGUtZDY3ZC00ZTQ0LWE5NGUtMWYyYTBiYjNmNjM3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fec992ac-5cb6-423f-8f1b-ecfd6dca0a2b&quot;,&quot;citationItems&quot;:[{&quot;id&quot;:&quot;f8d02a75-d6dc-5873-bbd7-6e5c5d9fcd82&quot;,&quot;itemData&quot;:{&quot;DOI&quot;:&quot;10.1111/MCN.12684&quot;,&quot;ISSN&quot;:&quot;1740-8709&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Kang&quot;,&quot;given&quot;:&quot;Yunhee&quot;,&quot;non-dropping-particle&quot;:&quot;&quot;,&quot;parse-names&quot;:false,&quot;suffix&quot;:&quot;&quot;},{&quot;dropping-particle&quot;:&quot;&quot;,&quot;family&quot;:&quot;Aguayo&quot;,&quot;given&quot;:&quot;Víctor M.&quot;,&quot;non-dropping-particle&quot;:&quot;&quot;,&quot;parse-names&quot;:false,&quot;suffix&quot;:&quot;&quot;},{&quot;dropping-particle&quot;:&quot;&quot;,&quot;family&quot;:&quot;Campbell&quot;,&quot;given&quot;:&quot;Rebecca K.&quot;,&quot;non-dropping-particle&quot;:&quot;&quot;,&quot;parse-names&quot;:false,&quot;suffix&quot;:&quot;&quot;},{&quot;dropping-particle&quot;:&quot;&quot;,&quot;family&quot;:&quot;West&quot;,&quot;given&quot;:&quot;Keith P.&quot;,&quot;non-dropping-particle&quot;:&quot;&quot;,&quot;parse-names&quot;:false,&quot;suffix&quot;:&quot;&quot;}],&quot;container-title&quot;:&quot;Maternal &amp; Child Nutrition&quot;,&quot;id&quot;:&quot;f8d02a75-d6dc-5873-bbd7-6e5c5d9fcd82&quot;,&quot;issued&quot;:{&quot;date-parts&quot;:[[&quot;2018&quot;,&quot;11&quot;,&quot;1&quot;]]},&quot;page&quot;:&quot;e12684&quot;,&quot;publisher&quot;:&quot;John Wiley &amp; Sons, Ltd&quot;,&quot;title&quot;:&quot;Association between stunting and early childhood development among children aged 36–59 months in South Asia&quot;,&quot;type&quot;:&quot;article-journal&quot;,&quot;volume&quot;:&quot;14&quot;},&quot;uris&quot;:[&quot;http://www.mendeley.com/documents/?uuid=e6045180-2f21-3d4f-a0c1-454a477e7ef3&quot;,&quot;http://www.mendeley.com/documents/?uuid=7f429f97-9b1d-40c5-8792-037945099d50&quot;],&quot;isTemporary&quot;:false,&quot;legacyDesktopId&quot;:&quot;e6045180-2f21-3d4f-a0c1-454a477e7ef3&quot;}],&quot;properties&quot;:{&quot;noteIndex&quot;:0},&quot;isEdited&quot;:false,&quot;manualOverride&quot;:{&quot;citeprocText&quot;:&quot;(Kang et al., 2018)&quot;,&quot;isManuallyOverridden&quot;:false,&quot;manualOverrideText&quot;:&quot;&quot;},&quot;citationTag&quot;:&quot;MENDELEY_CITATION_v3_eyJjaXRhdGlvbklEIjoiTUVOREVMRVlfQ0lUQVRJT05fZmVjOTkyYWMtNWNiNi00MjNmLThmMWItZWNmZDZkY2EwYTJiIiwiY2l0YXRpb25JdGVtcyI6W3siaWQiOiJmOGQwMmE3NS1kNmRjLTU4NzMtYmJkNy02ZTVjNWQ5ZmNkODIiLCJpdGVtRGF0YSI6eyJET0kiOiIxMC4xMTExL01DTi4xMjY4NCIsIklTU04iOiIxNzQwLTg3MDk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&quot;},{&quot;citationID&quot;:&quot;MENDELEY_CITATION_0771205e-2478-48f2-9729-f519dabcb11c&quot;,&quot;citationItems&quot;:[{&quot;id&quot;:&quot;3c32e8e5-497b-5dfd-9745-b3f484646a35&quot;,&quot;itemData&quot;:{&quot;DOI&quot;:&quot;10.1111/MCN.12684&quot;,&quot;ISSN&quot;:&quot;1740-8709&quot;,&quot;PMID&quot;:&quot;30499257&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Y&quot;,&quot;given&quot;:&quot;Kang&quot;,&quot;non-dropping-particle&quot;:&quot;&quot;,&quot;parse-names&quot;:false,&quot;suffix&quot;:&quot;&quot;},{&quot;dropping-particle&quot;:&quot;&quot;,&quot;family&quot;:&quot;VM&quot;,&quot;given&quot;:&quot;Aguayo&quot;,&quot;non-dropping-particle&quot;:&quot;&quot;,&quot;parse-names&quot;:false,&quot;suffix&quot;:&quot;&quot;},{&quot;dropping-particle&quot;:&quot;&quot;,&quot;family&quot;:&quot;RK&quot;,&quot;given&quot;:&quot;Campbell&quot;,&quot;non-dropping-particle&quot;:&quot;&quot;,&quot;parse-names&quot;:false,&quot;suffix&quot;:&quot;&quot;},{&quot;dropping-particle&quot;:&quot;&quot;,&quot;family&quot;:&quot;KP&quot;,&quot;given&quot;:&quot;West&quot;,&quot;non-dropping-particle&quot;:&quot;&quot;,&quot;parse-names&quot;:false,&quot;suffix&quot;:&quot;&quot;}],&quot;container-title&quot;:&quot;Maternal &amp; child nutrition&quot;,&quot;id&quot;:&quot;3c32e8e5-497b-5dfd-9745-b3f484646a35&quot;,&quot;issue&quot;:&quot;Suppl 4&quot;,&quot;issued&quot;:{&quot;date-parts&quot;:[[&quot;2018&quot;,&quot;11&quot;]]},&quot;publisher&quot;:&quot;Matern Child Nutr&quot;,&quot;title&quot;:&quot;Association between stunting and early childhood development among children aged 36-59 months in South Asia&quot;,&quot;type&quot;:&quot;article-journal&quot;,&quot;volume&quot;:&quot;14 Suppl 4&quot;},&quot;uris&quot;:[&quot;http://www.mendeley.com/documents/?uuid=00da5db6-49b8-466e-b02a-41b576ac761f&quot;],&quot;isTemporary&quot;:false,&quot;legacyDesktopId&quot;:&quot;00da5db6-49b8-466e-b02a-41b576ac761f&quot;}],&quot;properties&quot;:{&quot;noteIndex&quot;:0},&quot;isEdited&quot;:false,&quot;manualOverride&quot;:{&quot;citeprocText&quot;:&quot;(K. Y et al., 2018)&quot;,&quot;isManuallyOverridden&quot;:false,&quot;manualOverrideText&quot;:&quot;&quot;},&quot;citationTag&quot;:&quot;MENDELEY_CITATION_v3_eyJjaXRhdGlvbklEIjoiTUVOREVMRVlfQ0lUQVRJT05fMDc3MTIwNWUtMjQ3OC00OGYyLTk3MjktZjUxOWRhYmNiMTFjIiwiY2l0YXRpb25JdGVtcyI6W3siaWQiOiIzYzMyZThlNS00OTdiLTVkZmQtOTc0NS1iM2Y0ODQ2NDZhMzUiLCJpdGVtRGF0YSI6eyJET0kiOiIxMC4xMTExL01DTi4xMjY4NCIsIklTU04iOiIxNzQwLTg3MDkiLCJQTUlEIjoiMzA0OTkyNTc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&quot;},{&quot;citationID&quot;:&quot;MENDELEY_CITATION_a9779d6b-dfb3-4d88-9720-c0d3d9524287&quot;,&quot;citationItems&quot;:[{&quot;id&quot;:&quot;843e4e37-f003-559d-9383-02a6b9809e6a&quot;,&quot;itemData&quot;:{&quot;DOI&quot;:&quot;10.1007/S13158-021-00287-7&quot;,&quot;ISSN&quot;:&quot;1878-4658&quot;,&quot;abstract&quot;:&quo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quot;,&quot;author&quot;:[{&quot;dropping-particle&quot;:&quot;&quot;,&quot;family&quot;:&quot;Islam&quot;,&quot;given&quot;:&quot;Md. Mazharul&quot;,&quot;non-dropping-particle&quot;:&quot;&quot;,&quot;parse-names&quot;:false,&quot;suffix&quot;:&quot;&quot;},{&quot;dropping-particle&quot;:&quot;&quot;,&quot;family&quot;:&quot;Khan&quot;,&quot;given&quot;:&quot;Jahidur Rahman&quot;,&quot;non-dropping-particle&quot;:&quot;&quot;,&quot;parse-names&quot;:false,&quot;suffix&quot;:&quot;&quot;},{&quot;dropping-particle&quot;:&quot;&quot;,&quot;family&quot;:&quot;Kabir&quot;,&quot;given&quot;:&quot;Antara&quot;,&quot;non-dropping-particle&quot;:&quot;&quot;,&quot;parse-names&quot;:false,&quot;suffix&quot;:&quot;&quot;},{&quot;dropping-particle&quot;:&quot;&quot;,&quot;family&quot;:&quot;Khan&quot;,&quot;given&quot;:&quot;Muhammad Zillur Rahman&quot;,&quot;non-dropping-particle&quot;:&quot;&quot;,&quot;parse-names&quot;:false,&quot;suffix&quot;:&quot;&quot;},{&quot;dropping-particle&quot;:&quot;&quot;,&quot;family&quot;:&quot;Islam&quot;,&quot;given&quot;:&quot;Md. Monirul&quot;,&quot;non-dropping-particle&quot;:&quot;&quot;,&quot;parse-names&quot;:false,&quot;suffix&quot;:&quot;&quot;}],&quot;container-title&quot;:&quot;International Journal of Early Childhood 2021 53:2&quot;,&quot;id&quot;:&quot;843e4e37-f003-559d-9383-02a6b9809e6a&quot;,&quot;issue&quot;:&quot;2&quot;,&quot;issued&quot;:{&quot;date-parts&quot;:[[&quot;2021&quot;,&quot;3&quot;]]},&quot;page&quot;:&quot;175-196&quot;,&quot;publisher&quot;:&quot;Springer&quot;,&quot;title&quot;:&quot;Associations of Socio-Demographic and Environmental Factors with the Early Development of Young Children in Bangladesh&quot;,&quot;type&quot;:&quot;article-journal&quot;,&quot;volume&quot;:&quot;53&quot;},&quot;uris&quot;:[&quot;http://www.mendeley.com/documents/?uuid=ab717246-8354-4ba6-849e-1119a7486348&quot;],&quot;isTemporary&quot;:false,&quot;legacyDesktopId&quot;:&quot;ab717246-8354-4ba6-849e-1119a7486348&quot;}],&quot;properties&quot;:{&quot;noteIndex&quot;:0},&quot;isEdited&quot;:false,&quot;manualOverride&quot;:{&quot;citeprocText&quot;:&quot;(Islam et al., 2021)&quot;,&quot;isManuallyOverridden&quot;:false,&quot;manualOverrideText&quot;:&quot;&quot;},&quot;citationTag&quot;:&quot;MENDELEY_CITATION_v3_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&quot;},{&quot;citationID&quot;:&quot;MENDELEY_CITATION_8d2daf4b-1e4a-427c-a811-e7e168e99e0b&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uris&quot;:[&quot;http://www.mendeley.com/documents/?uuid=be50aa99-3266-4416-8270-fe6e12f13ad6&quot;,&quot;http://www.mendeley.com/documents/?uuid=365d41c5-7327-473a-861b-cbdde5752e2e&quot;],&quot;isTemporary&quot;:false,&quot;legacyDesktopId&quot;:&quot;be50aa99-3266-4416-8270-fe6e12f13ad6&quot;},{&quot;id&quot;:&quot;de278320-1e47-5df1-a2fc-c0c2b7eef57d&quot;,&quot;itemData&quot;:{&quot;author&quot;:[{&quot;dropping-particle&quot;:&quot;&quot;,&quot;family&quot;:&quot;Progotir Pathey&quot;,&quot;given&quot;:&quot;&quot;,&quot;non-dropping-particle&quot;:&quot;&quot;,&quot;parse-names&quot;:false,&quot;suffix&quot;:&quot;&quot;}],&quot;id&quot;:&quot;de278320-1e47-5df1-a2fc-c0c2b7eef57d&quot;,&quot;issued&quot;:{&quot;date-parts&quot;:[[&quot;2019&quot;]]},&quot;title&quot;:&quot;Bangladesh multiple indicator cluster survey 2019 Key findings&quot;,&quot;type&quot;:&quot;article-journal&quot;},&quot;uris&quot;:[&quot;http://www.mendeley.com/documents/?uuid=5c895dae-82b6-4e65-8b0f-d9cdba59bd06&quot;,&quot;http://www.mendeley.com/documents/?uuid=39a1d28e-5a9f-40cb-99ca-98f739485360&quot;],&quot;isTemporary&quot;:false,&quot;legacyDesktopId&quot;:&quot;5c895dae-82b6-4e65-8b0f-d9cdba59bd06&quot;}],&quot;properties&quot;:{&quot;noteIndex&quot;:0},&quot;isEdited&quot;:false,&quot;manualOverride&quot;:{&quot;citeprocText&quot;:&quot;(Progotir Pathey, 2014a, 2019a)&quot;,&quot;isManuallyOverridden&quot;:false,&quot;manualOverrideText&quot;:&quot;&quot;},&quot;citationTag&quot;:&quot;MENDELEY_CITATION_v3_eyJjaXRhdGlvbklEIjoiTUVOREVMRVlfQ0lUQVRJT05fOGQyZGFmNGItMWU0YS00MjdjLWE4MTEtZTdlMTY4ZTk5ZTBi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&quot;},{&quot;citationID&quot;:&quot;MENDELEY_CITATION_3605001d-c5b3-49b7-8bd3-e231db5731e0&quot;,&quot;citationItems&quot;:[{&quot;id&quot;:&quot;92f89062-2b95-5f1a-be0b-00e3d5c7fdbb&quot;,&quot;itemData&quot;:{&quot;URL&quot;:&quot;https://mics.unicef.org/surveys&quot;,&quot;accessed&quot;:{&quot;date-parts&quot;:[[&quot;2021&quot;,&quot;4&quot;,&quot;22&quot;]]},&quot;author&quot;:[{&quot;dropping-particle&quot;:&quot;&quot;,&quot;family&quot;:&quot;UNICEF MICS&quot;,&quot;given&quot;:&quot;&quot;,&quot;non-dropping-particle&quot;:&quot;&quot;,&quot;parse-names&quot;:false,&quot;suffix&quot;:&quot;&quot;}],&quot;container-title&quot;:&quot;MICS Surveys&quot;,&quot;id&quot;:&quot;92f89062-2b95-5f1a-be0b-00e3d5c7fdbb&quot;,&quot;issued&quot;:{&quot;date-parts&quot;:[[&quot;2018&quot;]]},&quot;title&quot;:&quot;Surveys - UNICEF MICS&quot;,&quot;type&quot;:&quot;webpage&quot;},&quot;uris&quot;:[&quot;http://www.mendeley.com/documents/?uuid=2b83ade3-42c5-3ffb-961c-bac7c90a9336&quot;,&quot;http://www.mendeley.com/documents/?uuid=c1fbd3f1-8a58-458a-9569-dc1671342840&quot;],&quot;isTemporary&quot;:false,&quot;legacyDesktopId&quot;:&quot;2b83ade3-42c5-3ffb-961c-bac7c90a9336&quot;}],&quot;properties&quot;:{&quot;noteIndex&quot;:0},&quot;isEdited&quot;:false,&quot;manualOverride&quot;:{&quot;citeprocText&quot;:&quot;(UNICEF MICS, 2018)&quot;,&quot;isManuallyOverridden&quot;:false,&quot;manualOverrideText&quot;:&quot;&quot;},&quot;citationTag&quot;:&quot;MENDELEY_CITATION_v3_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&quot;},{&quot;citationID&quot;:&quot;MENDELEY_CITATION_e7638c0c-82ad-49d2-889e-6b88ab092e32&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05a2e12c-ae36-4873-90ce-7f652a4d2865&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Tc2MzhjMGMtODJhZC00OWQyLTg4OWUtNmI4OGFiMDkyZTMy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wNWEyZTEyYy1hZTM2LTQ4NzMtOTBjZS03ZjY1MmE0ZDI4NjU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f8358da4-e0e4-4be4-8155-4eba2b8014b2&quot;,&quot;citationItems&quot;:[{&quot;id&quot;:&quot;b57f5ba7-15e5-55c0-97c6-949e4d88d82e&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b57f5ba7-15e5-55c0-97c6-949e4d88d82e&quot;,&quot;issue&quot;:&quot;6&quot;,&quot;issued&quot;:{&quot;date-parts&quot;:[[&quot;2017&quot;]]},&quot;page&quot;:&quot;1-53&quot;,&quot;title&quot;:&quot;Development of the Early Childhood Development Index in MICS surveys&quot;,&quot;type&quot;:&quot;article-journal&quot;},&quot;uris&quot;:[&quot;http://www.mendeley.com/documents/?uuid=165ed949-d79e-42f8-892b-a26c87c5d9fb&quot;,&quot;http://www.mendeley.com/documents/?uuid=a95067d7-e9f5-3612-813b-d6adb2f58559&quot;],&quot;isTemporary&quot;:false,&quot;legacyDesktopId&quot;:&quot;165ed949-d79e-42f8-892b-a26c87c5d9fb&quot;}],&quot;properties&quot;:{&quot;noteIndex&quot;:0},&quot;isEdited&quot;:false,&quot;manualOverride&quot;:{&quot;citeprocText&quot;:&quot;(UNICEF, 2017b)&quot;,&quot;isManuallyOverridden&quot;:false,&quot;manualOverrideText&quot;:&quot;&quot;},&quot;citationTag&quot;:&quot;MENDELEY_CITATION_v3_eyJjaXRhdGlvbklEIjoiTUVOREVMRVlfQ0lUQVRJT05fZjgzNThkYTQtZTBlNC00YmU0LTgxNTUtNGViYTJiODAxNGIyIiwiY2l0YXRpb25JdGVtcyI6W3siaWQiOiJiNTdmNWJhNy0xNWU1LTU1YzAtOTdjNi05NDllNGQ4OGQ4MmU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jU3ZjViYTctMTVlNS01NWMwLTk3YzYtOTQ5ZTRkODhkODJl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TE2NWVkOTQ5LWQ3OWUtNDJmOC04OTJiLWEyNmM4N2M1ZDlmYiIsImh0dHA6Ly93d3cubWVuZGVsZXkuY29tL2RvY3VtZW50cy8/dXVpZD1hOTUwNjdkNy1lOWY1LTM2MTItODEzYi1kNmFkYjJmNTg1NTkiXSwiaXNUZW1wb3JhcnkiOmZhbHNlLCJsZWdhY3lEZXNrdG9wSWQiOiIxNjVlZDk0OS1kNzllLTQyZjgtODkyYi1hMjZjODdjNWQ5ZmIifV0sInByb3BlcnRpZXMiOnsibm90ZUluZGV4IjowfSwiaXNFZGl0ZWQiOmZhbHNlLCJtYW51YWxPdmVycmlkZSI6eyJjaXRlcHJvY1RleHQiOiIoVU5JQ0VGLCAyMDE3YikiLCJpc01hbnVhbGx5T3ZlcnJpZGRlbiI6ZmFsc2UsIm1hbnVhbE92ZXJyaWRlVGV4dCI6IiJ9fQ==&quot;},{&quot;citationID&quot;:&quot;MENDELEY_CITATION_f06e6480-332d-493c-b420-1d1363e8c606&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973e7ce1-c206-48c7-a144-27c09ec7e52f&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jA2ZTY0ODAtMzMyZC00OTNjLWI0MjAtMWQxMzYzZThjNjA2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5NzNlN2NlMS1jMjA2LTQ4YzctYTE0NC0yN2MwOWVjN2U1Mm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ae939b91-c2c8-4890-9080-9ab34d062ddd&quot;,&quot;citationItems&quot;:[{&quot;id&quot;:&quot;6cff5a8e-ec8f-53bf-ac5a-6933d098a4c9&quot;,&quot;itemData&quot;:{&quot;URL&quot;:&quot;https://www.who.int/tools/child-growth-standards/standards&quot;,&quot;accessed&quot;:{&quot;date-parts&quot;:[[&quot;2021&quot;,&quot;4&quot;,&quot;22&quot;]]},&quot;author&quot;:[{&quot;dropping-particle&quot;:&quot;&quot;,&quot;family&quot;:&quot;WHO&quot;,&quot;given&quot;:&quot;&quot;,&quot;non-dropping-particle&quot;:&quot;&quot;,&quot;parse-names&quot;:false,&quot;suffix&quot;:&quot;&quot;}],&quot;id&quot;:&quot;6cff5a8e-ec8f-53bf-ac5a-6933d098a4c9&quot;,&quot;issued&quot;:{&quot;date-parts&quot;:[[&quot;2021&quot;]]},&quot;title&quot;:&quot;The WHO Child Growth Standards&quot;,&quot;type&quot;:&quot;webpage&quot;},&quot;uris&quot;:[&quot;http://www.mendeley.com/documents/?uuid=4f9ecebe-334a-3113-8611-c9d058ae9f91&quot;,&quot;http://www.mendeley.com/documents/?uuid=37695324-aa71-4fbe-b09b-eacb5efe4fa5&quot;],&quot;isTemporary&quot;:false,&quot;legacyDesktopId&quot;:&quot;4f9ecebe-334a-3113-8611-c9d058ae9f91&quot;}],&quot;properties&quot;:{&quot;noteIndex&quot;:0},&quot;isEdited&quot;:false,&quot;manualOverride&quot;:{&quot;citeprocText&quot;:&quot;(WHO, 2021)&quot;,&quot;isManuallyOverridden&quot;:false,&quot;manualOverrideText&quot;:&quot;&quot;},&quot;citationTag&quot;:&quot;MENDELEY_CITATION_v3_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&quot;},{&quot;citationID&quot;:&quot;MENDELEY_CITATION_5eb49d9a-8143-4cc3-a6a0-4b570176c0e2&quot;,&quot;citationItems&quot;:[{&quot;id&quot;:&quot;49fb8e4d-b7c9-5ae9-bd81-a0b93441b9ac&quot;,&quot;itemData&quot;:{&quot;author&quot;:[{&quot;dropping-particle&quot;:&quot;&quot;,&quot;family&quot;:&quot;Martel&quot;,&quot;given&quot;:&quot;P.&quot;,&quot;non-dropping-particle&quot;:&quot;&quot;,&quot;parse-names&quot;:false,&quot;suffix&quot;:&quot;&quot;}],&quot;container-title&quot;:&quot;MICS Methodological Papers&quot;,&quot;id&quot;:&quot;49fb8e4d-b7c9-5ae9-bd81-a0b93441b9ac&quot;,&quot;issue&quot;:&quot;4&quot;,&quot;issued&quot;:{&quot;date-parts&quot;:[[&quot;2016&quot;]]},&quot;number-of-pages&quot;:&quot;121&quot;,&quot;title&quot;:&quot;Review of Options for Reporting Water, Sanitation and Hygiene Coverage By Wealth Quintile&quot;,&quot;type&quot;:&quot;report&quot;},&quot;uris&quot;:[&quot;http://www.mendeley.com/documents/?uuid=0ed2b60a-396b-39f1-a72e-a18ee651fa91&quot;,&quot;http://www.mendeley.com/documents/?uuid=dd858d82-2272-4b5a-9636-0dec1bed9325&quot;],&quot;isTemporary&quot;:false,&quot;legacyDesktopId&quot;:&quot;0ed2b60a-396b-39f1-a72e-a18ee651fa91&quot;}],&quot;properties&quot;:{&quot;noteIndex&quot;:0},&quot;isEdited&quot;:false,&quot;manualOverride&quot;:{&quot;citeprocText&quot;:&quot;(Martel, 2016)&quot;,&quot;isManuallyOverridden&quot;:false,&quot;manualOverrideText&quot;:&quot;&quot;},&quot;citationTag&quot;:&quot;MENDELEY_CITATION_v3_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&quot;},{&quot;citationID&quot;:&quot;MENDELEY_CITATION_fc7771d4-ccf9-41ce-9f8d-236552f41b51&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478f01be-86de-44cd-981e-9f70c6ea6bd1&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mM3NzcxZDQtY2NmOS00MWNlLTlmOGQtMjM2NTUyZjQxYjUx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0NzhmMDFiZS04NmRlLTQ0Y2QtOTgxZS05ZjcwYzZlYTZiZDE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cf91a2ef-bdba-4ccf-bde3-385324d0ddba&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2514f4a2-66a8-4c8f-83ba-6b94edb8d186&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Y2Y5MWEyZWYtYmRiYS00Y2NmLWJkZTMtMzg1MzI0ZDBkZGJh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yNTE0ZjRhMi02NmE4LTRjOGYtODNiYS02Yjk0ZWRiOGQxOD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12046ab5-f305-4cab-b08f-82997e781260&quot;,&quot;citationItems&quot;:[{&quot;id&quot;:&quot;c02ee651-c8b9-5390-82a5-2583ee68c898&quot;,&quot;itemData&quot;:{&quot;URL&quot;:&quot;https://stats.idre.ucla.edu/stata/seminars/svy-stata-8/&quot;,&quot;accessed&quot;:{&quot;date-parts&quot;:[[&quot;2021&quot;,&quot;5&quot;,&quot;1&quot;]]},&quot;id&quot;:&quot;c02ee651-c8b9-5390-82a5-2583ee68c898&quot;,&quot;issued&quot;:{&quot;date-parts&quot;:[[&quot;2021&quot;]]},&quot;title&quot;:&quot;Survey Data Analysis in Stata&quot;,&quot;type&quot;:&quot;webpage&quot;},&quot;uris&quot;:[&quot;http://www.mendeley.com/documents/?uuid=ff3e3ebf-df46-3efb-b794-55c095b7ecce&quot;,&quot;http://www.mendeley.com/documents/?uuid=76e6a265-d4c1-4217-bd20-ad11194fe3fd&quot;],&quot;isTemporary&quot;:false,&quot;legacyDesktopId&quot;:&quot;ff3e3ebf-df46-3efb-b794-55c095b7ecce&quot;}],&quot;properties&quot;:{&quot;noteIndex&quot;:0},&quot;isEdited&quot;:false,&quot;manualOverride&quot;:{&quot;citeprocText&quot;:&quot;(&lt;i&gt;Survey Data Analysis in Stata&lt;/i&gt;, 2021)&quot;,&quot;isManuallyOverridden&quot;:false,&quot;manualOverrideText&quot;:&quot;&quot;},&quot;citationTag&quot;:&quot;MENDELEY_CITATION_v3_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&quot;},{&quot;citationID&quot;:&quot;MENDELEY_CITATION_c25d4d4a-f8ff-431f-92e5-6fb15e5247b4&quot;,&quot;citationItems&quot;:[{&quot;id&quot;:&quot;2cad9841-5d30-5c81-8c31-bab35c5180d8&quot;,&quot;itemData&quot;:{&quot;DOI&quot;:&quot;10.2174/0929867003374372&quot;,&quot;ISBN&quot;:&quot;9781461471370&quot;,&quot;ISSN&quot;:&quot;09298673&quot;,&quot;PMID&quot;:&quot;10911016&quot;,&quot;abstract&quot;:&quo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quot;,&quot;author&quot;:[{&quot;dropping-particle&quot;:&quot;&quot;,&quot;family&quot;:&quot;Parang&quot;,&quot;given&quot;:&quot;Keykavous&quot;,&quot;non-dropping-particle&quot;:&quot;&quot;,&quot;parse-names&quot;:false,&quot;suffix&quot;:&quot;&quot;},{&quot;dropping-particle&quot;:&quot;&quot;,&quot;family&quot;:&quot;Wiebe&quot;,&quot;given&quot;:&quot;Leonard&quot;,&quot;non-dropping-particle&quot;:&quot;&quot;,&quot;parse-names&quot;:false,&quot;suffix&quot;:&quot;&quot;},{&quot;dropping-particle&quot;:&quot;&quot;,&quot;family&quot;:&quot;Knaus&quot;,&quot;given&quot;:&quot;Edward&quot;,&quot;non-dropping-particle&quot;:&quot;&quot;,&quot;parse-names&quot;:false,&quot;suffix&quot;:&quot;&quot;}],&quot;container-title&quot;:&quot;Current Medicinal Chemistry&quot;,&quot;id&quot;:&quot;2cad9841-5d30-5c81-8c31-bab35c5180d8&quot;,&quot;issue&quot;:&quot;10&quot;,&quot;issued&quot;:{&quot;date-parts&quot;:[[&quot;2012&quot;]]},&quot;page&quot;:&quot;995-1039&quot;,&quot;title&quot;:&quot;Novel Approaches for Designing 5-O-Ester Prodrugs of 3-Azido-2,3-dideoxythymidine (AZT).&quot;,&quot;type&quot;:&quot;article-journal&quot;,&quot;volume&quot;:&quot;7&quot;},&quot;uris&quot;:[&quot;http://www.mendeley.com/documents/?uuid=86cc618f-f660-3528-a062-74c54caf02ba&quot;,&quot;http://www.mendeley.com/documents/?uuid=16f2e237-fcab-4650-a2d6-8a2c39f122b0&quot;],&quot;isTemporary&quot;:false,&quot;legacyDesktopId&quot;:&quot;86cc618f-f660-3528-a062-74c54caf02ba&quot;}],&quot;properties&quot;:{&quot;noteIndex&quot;:0},&quot;isEdited&quot;:false,&quot;manualOverride&quot;:{&quot;citeprocText&quot;:&quot;(Parang et al., 2012)&quot;,&quot;isManuallyOverridden&quot;:false,&quot;manualOverrideText&quot;:&quot;&quot;},&quot;citationTag&quot;:&quot;MENDELEY_CITATION_v3_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&quot;},{&quot;citationID&quot;:&quot;MENDELEY_CITATION_5a9c9bdd-453c-42b2-a7a0-8491a3d3a1f3&quot;,&quot;citationItems&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isTemporary&quot;:false,&quot;legacyDesktopId&quot;:&quot;39a1d28e-5a9f-40cb-99ca-98f739485360&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http://www.mendeley.com/documents/?uuid=cf3f15f4-1066-4d1a-93c8-4d8d69dc2471&quot;],&quot;isTemporary&quot;:false,&quot;legacyDesktopId&quot;:&quot;365d41c5-7327-473a-861b-cbdde5752e2e&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&quot;},{&quot;citationID&quot;:&quot;MENDELEY_CITATION_79b1ee38-23f0-4db9-97fd-aa3ee2b6930e&quot;,&quot;citationItems&quot;:[{&quot;id&quot;:&quot;c7a4582c-8594-5259-b5aa-2fe6770b1371&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c7a4582c-8594-5259-b5aa-2fe6770b1371&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718473f2-3d3e-300a-a983-ebee59f073ae&quot;,&quot;http://www.mendeley.com/documents/?uuid=623b5f70-5640-46b0-98ae-820a65093552&quot;],&quot;isTemporary&quot;:false,&quot;legacyDesktopId&quot;:&quot;718473f2-3d3e-300a-a983-ebee59f073ae&quot;}],&quot;properties&quot;:{&quot;noteIndex&quot;:0},&quot;isEdited&quot;:false,&quot;manualOverride&quot;:{&quot;citeprocText&quot;:&quot;(Miller et al., 2016a)&quot;,&quot;isManuallyOverridden&quot;:false,&quot;manualOverrideText&quot;:&quot;&quot;},&quot;citationTag&quot;:&quot;MENDELEY_CITATION_v3_eyJjaXRhdGlvbklEIjoiTUVOREVMRVlfQ0lUQVRJT05fNzliMWVlMzgtMjNmMC00ZGI5LTk3ZmQtYWEzZWUyYjY5MzBlIiwiY2l0YXRpb25JdGVtcyI6W3siaWQiOiJjN2E0NTgyYy04NTk0LTUyNTktYjVhYS0yZmU2NzcwYjEzNzE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YzdhNDU4MmMtODU5NC01MjU5LWI1YWEtMmZlNjc3MGIxMzcx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3MTg0NzNmMi0zZDNlLTMwMGEtYTk4My1lYmVlNTlmMDczYWUiLCJodHRwOi8vd3d3Lm1lbmRlbGV5LmNvbS9kb2N1bWVudHMvP3V1aWQ9NjIzYjVmNzAtNTY0MC00NmIwLTk4YWUtODIwYTY1MDkzNTUyIl0sImlzVGVtcG9yYXJ5IjpmYWxzZSwibGVnYWN5RGVza3RvcElkIjoiNzE4NDczZjItM2QzZS0zMDBhLWE5ODMtZWJlZTU5ZjA3M2FlIn1dLCJwcm9wZXJ0aWVzIjp7Im5vdGVJbmRleCI6MH0sImlzRWRpdGVkIjpmYWxzZSwibWFudWFsT3ZlcnJpZGUiOnsiY2l0ZXByb2NUZXh0IjoiKE1pbGxlciBldCBhbC4sIDIwMTZhKSIsImlzTWFudWFsbHlPdmVycmlkZGVuIjpmYWxzZSwibWFudWFsT3ZlcnJpZGVUZXh0IjoiIn19&quot;},{&quot;citationID&quot;:&quot;MENDELEY_CITATION_5ed728d1-dab7-422d-8ea2-7f478b5d3bf0&quot;,&quot;citationItems&quot;:[{&quot;id&quot;:&quot;fb7351e9-3e38-583b-a796-056a501b476f&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fb7351e9-3e38-583b-a796-056a501b476f&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623b5f70-5640-46b0-98ae-820a65093552&quot;,&quot;http://www.mendeley.com/documents/?uuid=718473f2-3d3e-300a-a983-ebee59f073ae&quot;],&quot;isTemporary&quot;:false,&quot;legacyDesktopId&quot;:&quot;623b5f70-5640-46b0-98ae-820a65093552&quot;}],&quot;properties&quot;:{&quot;noteIndex&quot;:0},&quot;isEdited&quot;:false,&quot;manualOverride&quot;:{&quot;citeprocText&quot;:&quot;(Miller et al., 2016b)&quot;,&quot;isManuallyOverridden&quot;:false,&quot;manualOverrideText&quot;:&quot;&quot;},&quot;citationTag&quot;:&quot;MENDELEY_CITATION_v3_eyJjaXRhdGlvbklEIjoiTUVOREVMRVlfQ0lUQVRJT05fNWVkNzI4ZDEtZGFiNy00MjJkLThlYTItN2Y0NzhiNWQzYmYwIiwiY2l0YXRpb25JdGVtcyI6W3siaWQiOiJmYjczNTFlOS0zZTM4LTU4M2ItYTc5Ni0wNTZhNTAxYjQ3NmY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ZmI3MzUxZTktM2UzOC01ODNiLWE3OTYtMDU2YTUwMWI0NzZm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2MjNiNWY3MC01NjQwLTQ2YjAtOThhZS04MjBhNjUwOTM1NTIiLCJodHRwOi8vd3d3Lm1lbmRlbGV5LmNvbS9kb2N1bWVudHMvP3V1aWQ9NzE4NDczZjItM2QzZS0zMDBhLWE5ODMtZWJlZTU5ZjA3M2FlIl0sImlzVGVtcG9yYXJ5IjpmYWxzZSwibGVnYWN5RGVza3RvcElkIjoiNjIzYjVmNzAtNTY0MC00NmIwLTk4YWUtODIwYTY1MDkzNTUyIn1dLCJwcm9wZXJ0aWVzIjp7Im5vdGVJbmRleCI6MH0sImlzRWRpdGVkIjpmYWxzZSwibWFudWFsT3ZlcnJpZGUiOnsiY2l0ZXByb2NUZXh0IjoiKE1pbGxlciBldCBhbC4sIDIwMTZiKSIsImlzTWFudWFsbHlPdmVycmlkZGVuIjpmYWxzZSwibWFudWFsT3ZlcnJpZGVUZXh0IjoiIn19&quot;},{&quot;citationID&quot;:&quot;MENDELEY_CITATION_872f5abf-86e1-45a0-a9d4-544ba47f90b7&quot;,&quot;citationItems&quot;:[{&quot;id&quot;:&quot;08acc170-8226-5d72-bd06-771741eb7d47&quot;,&quot;itemData&quot;:{&quot;DOI&quot;:&quot;10.1371/journal.pmed.1002920&quot;,&quot;ISSN&quot;:&quot;1549-1676&quot;,&quot;abstract&quot;:&quo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quot;,&quot;author&quot;:[{&quot;dropping-particle&quot;:&quot;&quot;,&quot;family&quot;:&quot;Donald&quot;,&quot;given&quot;:&quot;Kirsten Ann&quot;,&quot;non-dropping-particle&quot;:&quot;&quot;,&quot;parse-names&quot;:false,&quot;suffix&quot;:&quot;&quot;},{&quot;dropping-particle&quot;:&quot;&quot;,&quot;family&quot;:&quot;Wedderburn&quot;,&quot;given&quot;:&quot;Catherine J.&quot;,&quot;non-dropping-particle&quot;:&quot;&quot;,&quot;parse-names&quot;:false,&quot;suffix&quot;:&quot;&quot;},{&quot;dropping-particle&quot;:&quot;&quot;,&quot;family&quot;:&quot;Barnett&quot;,&quot;given&quot;:&quot;Whitney&quot;,&quot;non-dropping-particle&quot;:&quot;&quot;,&quot;parse-names&quot;:false,&quot;suffix&quot;:&quot;&quot;},{&quot;dropping-particle&quot;:&quot;&quot;,&quot;family&quot;:&quot;Nhapi&quot;,&quot;given&quot;:&quot;Raymond T.&quot;,&quot;non-dropping-particle&quot;:&quot;&quot;,&quot;parse-names&quot;:false,&quot;suffix&quot;:&quot;&quot;},{&quot;dropping-particle&quot;:&quot;&quot;,&quot;family&quot;:&quot;Rehman&quot;,&quot;given&quot;:&quot;Andrea M.&quot;,&quot;non-dropping-particle&quot;:&quot;&quot;,&quot;parse-names&quot;:false,&quot;suffix&quot;:&quot;&quot;},{&quot;dropping-particle&quot;:&quot;&quot;,&quot;family&quot;:&quot;Stadler&quot;,&quot;given&quot;:&quot;Jacob A. M.&quot;,&quot;non-dropping-particle&quot;:&quot;&quot;,&quot;parse-names&quot;:false,&quot;suffix&quot;:&quot;&quot;},{&quot;dropping-particle&quot;:&quot;&quot;,&quot;family&quot;:&quot;Hoffman&quot;,&quot;given&quot;:&quot;Nadia&quot;,&quot;non-dropping-particle&quot;:&quot;&quot;,&quot;parse-names&quot;:false,&quot;suffix&quot;:&quot;&quot;},{&quot;dropping-particle&quot;:&quot;&quot;,&quot;family&quot;:&quot;Koen&quot;,&quot;given&quot;:&quot;Nastassja&quot;,&quot;non-dropping-particle&quot;:&quot;&quot;,&quot;parse-names&quot;:false,&quot;suffix&quot;:&quot;&quot;},{&quot;dropping-particle&quot;:&quot;&quot;,&quot;family&quot;:&quot;Zar&quot;,&quot;given&quot;:&quot;Heather J.&quot;,&quot;non-dropping-particle&quot;:&quot;&quot;,&quot;parse-names&quot;:false,&quot;suffix&quot;:&quot;&quot;},{&quot;dropping-particle&quot;:&quot;&quot;,&quot;family&quot;:&quot;Stein&quot;,&quot;given&quot;:&quot;Dan J.&quot;,&quot;non-dropping-particle&quot;:&quot;&quot;,&quot;parse-names&quot;:false,&quot;suffix&quot;:&quot;&quot;}],&quot;container-title&quot;:&quot;PLOS Medicine&quot;,&quot;editor&quot;:[{&quot;dropping-particle&quot;:&quot;&quot;,&quot;family&quot;:&quot;Batura&quot;,&quot;given&quot;:&quot;Neha&quot;,&quot;non-dropping-particle&quot;:&quot;&quot;,&quot;parse-names&quot;:false,&quot;suffix&quot;:&quot;&quot;}],&quot;id&quot;:&quot;08acc170-8226-5d72-bd06-771741eb7d47&quot;,&quot;issue&quot;:&quot;9&quot;,&quot;issued&quot;:{&quot;date-parts&quot;:[[&quot;2019&quot;,&quot;9&quot;,&quot;27&quot;]]},&quot;page&quot;:&quot;e1002920&quot;,&quot;publisher&quot;:&quot;Public Library of Science&quot;,&quot;title&quot;:&quot;Risk and protective factors for child development: An observational South African birth cohort&quot;,&quot;type&quot;:&quot;article-journal&quot;,&quot;volume&quot;:&quot;16&quot;},&quot;uris&quot;:[&quot;http://www.mendeley.com/documents/?uuid=b1063934-a1f4-369d-9c41-d6b092eda358&quot;,&quot;http://www.mendeley.com/documents/?uuid=1996fac0-613a-4bf9-9fa7-4e1044806f04&quot;],&quot;isTemporary&quot;:false,&quot;legacyDesktopId&quot;:&quot;b1063934-a1f4-369d-9c41-d6b092eda358&quot;}],&quot;properties&quot;:{&quot;noteIndex&quot;:0},&quot;isEdited&quot;:false,&quot;manualOverride&quot;:{&quot;citeprocText&quot;:&quot;(Donald et al., 2019)&quot;,&quot;isManuallyOverridden&quot;:false,&quot;manualOverrideText&quot;:&quot;&quot;},&quot;citationTag&quot;:&quot;MENDELEY_CITATION_v3_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&quot;},{&quot;citationID&quot;:&quot;MENDELEY_CITATION_08fa4993-2351-4c43-9b8b-4afc3fb04fa2&quot;,&quot;citationItems&quot;:[{&quot;id&quot;:&quot;a1fb208e-2cd7-5d7c-90aa-58844de668ff&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a1fb208e-2cd7-5d7c-90aa-58844de668ff&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fe39bce8-293f-302f-aeea-6356735ee4c7&quot;,&quot;http://www.mendeley.com/documents/?uuid=69ed705c-bf48-4976-afe4-bbc9f7932f38&quot;],&quot;isTemporary&quot;:false,&quot;legacyDesktopId&quot;:&quot;fe39bce8-293f-302f-aeea-6356735ee4c7&quot;}],&quot;properties&quot;:{&quot;noteIndex&quot;:0},&quot;isEdited&quot;:false,&quot;manualOverride&quot;:{&quot;citeprocText&quot;:&quot;(Centre for Disability Research and Policy, 2016a)&quot;,&quot;isManuallyOverridden&quot;:false,&quot;manualOverrideText&quot;:&quot;&quot;},&quot;citationTag&quot;:&quot;MENDELEY_CITATION_v3_eyJjaXRhdGlvbklEIjoiTUVOREVMRVlfQ0lUQVRJT05fMDhmYTQ5OTMtMjM1MS00YzQzLTliOGItNGFmYzNmYjA0ZmEyIiwiY2l0YXRpb25JdGVtcyI6W3siaWQiOiJhMWZiMjA4ZS0yY2Q3LTVkN2MtOTBhYS01ODg0NGRlNjY4ZmY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JhMWZiMjA4ZS0yY2Q3LTVkN2MtOTBhYS01ODg0NGRlNjY4ZmY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&quot;},{&quot;citationID&quot;:&quot;MENDELEY_CITATION_89542bac-6215-471a-90fa-0006a7ffaccc&quot;,&quot;citationItems&quot;:[{&quot;id&quot;:&quot;4e78ce98-942e-5d32-a3fc-c0a9515c0023&quot;,&quot;itemData&quot;:{&quot;DOI&quot;:&quot;10.1371/journal.pone.0209122&quot;,&quot;ISSN&quot;:&quot;19326203&quot;,&quot;PMID&quot;:&quot;30625145&quot;,&quot;abstract&quot;:&quo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quot;,&quot;author&quot;:[{&quot;dropping-particle&quot;:&quot;&quot;,&quot;family&quot;:&quot;Bhopal&quot;,&quot;given&quot;:&quot;Sunil&quot;,&quot;non-dropping-particle&quot;:&quot;&quot;,&quot;parse-names&quot;:false,&quot;suffix&quot;:&quot;&quot;},{&quot;dropping-particle&quot;:&quot;&quot;,&quot;family&quot;:&quot;Roy&quot;,&quot;given&quot;:&quot;Reetabrata&quot;,&quot;non-dropping-particle&quot;:&quot;&quot;,&quot;parse-names&quot;:false,&quot;suffix&quot;:&quot;&quot;},{&quot;dropping-particle&quot;:&quot;&quot;,&quot;family&quot;:&quot;Verma&quot;,&quot;given&quot;:&quot;Deepali&quot;,&quot;non-dropping-particle&quot;:&quot;&quot;,&quot;parse-names&quot;:false,&quot;suffix&quot;:&quot;&quot;},{&quot;dropping-particle&quot;:&quot;&quot;,&quot;family&quot;:&quot;Kumar&quot;,&quot;given&quot;:&quot;Divya&quot;,&quot;non-dropping-particle&quot;:&quot;&quot;,&quot;parse-names&quot;:false,&quot;suffix&quot;:&quot;&quot;},{&quot;dropping-particle&quot;:&quot;&quot;,&quot;family&quot;:&quot;Avan&quot;,&quot;given&quot;:&quot;Bilal&quot;,&quot;non-dropping-particle&quot;:&quot;&quot;,&quot;parse-names&quot;:false,&quot;suffix&quot;:&quot;&quot;},{&quot;dropping-particle&quot;:&quot;&quot;,&quot;family&quot;:&quot;Khan&quot;,&quot;given&quot;:&quot;Bushra&quot;,&quot;non-dropping-particle&quot;:&quot;&quot;,&quot;parse-names&quot;:false,&quot;suffix&quot;:&quot;&quot;},{&quot;dropping-particle&quot;:&quot;&quot;,&quot;family&quot;:&quot;Gram&quot;,&quot;given&quot;:&quot;Lu&quot;,&quot;non-dropping-particle&quot;:&quot;&quot;,&quot;parse-names&quot;:false,&quot;suffix&quot;:&quot;&quot;},{&quot;dropping-particle&quot;:&quot;&quot;,&quot;family&quot;:&quot;Sharma&quot;,&quot;given&quot;:&quot;Kamalkant&quot;,&quot;non-dropping-particle&quot;:&quot;&quot;,&quot;parse-names&quot;:false,&quot;suffix&quot;:&quot;&quot;},{&quot;dropping-particle&quot;:&quot;&quot;,&quot;family&quot;:&quot;Amenga-Etego&quot;,&quot;given&quot;:&quot;Seeba&quot;,&quot;non-dropping-particle&quot;:&quot;&quot;,&quot;parse-names&quot;:false,&quot;suffix&quot;:&quot;&quot;},{&quot;dropping-particle&quot;:&quot;&quot;,&quot;family&quot;:&quot;Panchal&quot;,&quot;given&quot;:&quot;Satya Narayan&quot;,&quot;non-dropping-particle&quot;:&quot;&quot;,&quot;parse-names&quot;:false,&quot;suffix&quot;:&quot;&quot;},{&quot;dropping-particle&quot;:&quot;&quot;,&quot;family&quot;:&quot;Soremekun&quot;,&quot;given&quot;:&quot;Seyi&quot;,&quot;non-dropping-particle&quot;:&quot;&quot;,&quot;parse-names&quot;:false,&quot;suffix&quot;:&quot;&quot;},{&quot;dropping-particle&quot;:&quot;&quot;,&quot;family&quot;:&quot;Divan&quot;,&quot;given&quot;:&quot;Gauri&quot;,&quot;non-dropping-particle&quot;:&quot;&quot;,&quot;parse-names&quot;:false,&quot;suffix&quot;:&quot;&quot;},{&quot;dropping-particle&quot;:&quot;&quot;,&quot;family&quot;:&quot;Kirkwood&quot;,&quot;given&quot;:&quot;Betty R.&quot;,&quot;non-dropping-particle&quot;:&quot;&quot;,&quot;parse-names&quot;:false,&quot;suffix&quot;:&quot;&quot;}],&quot;container-title&quot;:&quot;PLoS ONE&quot;,&quot;editor&quot;:[{&quot;dropping-particle&quot;:&quot;&quot;,&quot;family&quot;:&quot;Yousafzai&quot;,&quot;given&quot;:&quot;Aisha K.&quot;,&quot;non-dropping-particle&quot;:&quot;&quot;,&quot;parse-names&quot;:false,&quot;suffix&quot;:&quot;&quot;}],&quot;id&quot;:&quot;4e78ce98-942e-5d32-a3fc-c0a9515c0023&quot;,&quot;issue&quot;:&quot;1&quot;,&quot;issued&quot;:{&quot;date-parts&quot;:[[&quot;2019&quot;,&quot;1&quot;,&quot;9&quot;]]},&quot;page&quot;:&quot;e0209122&quot;,&quot;publisher&quot;:&quot;Public Library of Science&quot;,&quot;title&quot;:&quot;Impact of adversity on early childhood growth &amp; development in rural India: Findings from the early life stress sub-study of the SPRING cluster randomised controlled trial (SPRING-ELS)&quot;,&quot;type&quot;:&quot;article-journal&quot;,&quot;volume&quot;:&quot;14&quot;},&quot;uris&quot;:[&quot;http://www.mendeley.com/documents/?uuid=3b36a5a4-fcc6-3dd7-aeb2-a9cfaa3d8efa&quot;,&quot;http://www.mendeley.com/documents/?uuid=e5b5f1fc-2a93-407d-98e8-f15e8f6291fc&quot;],&quot;isTemporary&quot;:false,&quot;legacyDesktopId&quot;:&quot;3b36a5a4-fcc6-3dd7-aeb2-a9cfaa3d8efa&quot;}],&quot;properties&quot;:{&quot;noteIndex&quot;:0},&quot;isEdited&quot;:false,&quot;manualOverride&quot;:{&quot;citeprocText&quot;:&quot;(Bhopal et al., 2019)&quot;,&quot;isManuallyOverridden&quot;:false,&quot;manualOverrideText&quot;:&quot;&quot;},&quot;citationTag&quot;:&quot;MENDELEY_CITATION_v3_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&quot;},{&quot;citationID&quot;:&quot;MENDELEY_CITATION_377a56fc-a631-410a-9ad2-e1d1ba59a4b4&quot;,&quot;citationItems&quot;:[{&quot;id&quot;:&quot;32f8d5db-5e82-56ca-9775-680f8a939e24&quot;,&quot;itemData&quot;:{&quot;DOI&quot;:&quot;10.1037/a0032096&quot;,&quot;ISSN&quot;:&quot;00220663&quot;,&quot;abstract&quot;:&quo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quot;,&quot;author&quot;:[{&quot;dropping-particle&quot;:&quot;&quot;,&quot;family&quot;:&quot;Brennan&quot;,&quot;given&quot;:&quot;Lauretta M.&quot;,&quot;non-dropping-particle&quot;:&quot;&quot;,&quot;parse-names&quot;:false,&quot;suffix&quot;:&quot;&quot;},{&quot;dropping-particle&quot;:&quot;&quot;,&quot;family&quot;:&quot;Shelleby&quot;,&quot;given&quot;:&quot;Elizabeth C.&quot;,&quot;non-dropping-particle&quot;:&quot;&quot;,&quot;parse-names&quot;:false,&quot;suffix&quot;:&quot;&quot;},{&quot;dropping-particle&quot;:&quot;&quot;,&quot;family&quot;:&quot;Shaw&quot;,&quot;given&quot;:&quot;Daniel S.&quot;,&quot;non-dropping-particle&quot;:&quot;&quot;,&quot;parse-names&quot;:false,&quot;suffix&quot;:&quot;&quot;},{&quot;dropping-particle&quot;:&quot;&quot;,&quot;family&quot;:&quot;Gardner&quot;,&quot;given&quot;:&quot;Frances&quot;,&quot;non-dropping-particle&quot;:&quot;&quot;,&quot;parse-names&quot;:false,&quot;suffix&quot;:&quot;&quot;},{&quot;dropping-particle&quot;:&quot;&quot;,&quot;family&quot;:&quot;Dishion&quot;,&quot;given&quot;:&quot;Thomas J.&quot;,&quot;non-dropping-particle&quot;:&quot;&quot;,&quot;parse-names&quot;:false,&quot;suffix&quot;:&quot;&quot;},{&quot;dropping-particle&quot;:&quot;&quot;,&quot;family&quot;:&quot;Wilson&quot;,&quot;given&quot;:&quot;Melvin&quot;,&quot;non-dropping-particle&quot;:&quot;&quot;,&quot;parse-names&quot;:false,&quot;suffix&quot;:&quot;&quot;}],&quot;container-title&quot;:&quot;Journal of Educational Psychology&quot;,&quot;id&quot;:&quot;32f8d5db-5e82-56ca-9775-680f8a939e24&quot;,&quot;issue&quot;:&quot;3&quot;,&quot;issued&quot;:{&quot;date-parts&quot;:[[&quot;2013&quot;,&quot;8&quot;]]},&quot;page&quot;:&quot;762-773&quot;,&quot;title&quot;:&quot;Indirect effects of the Family Check-Up on school-age academic achievement through improvements in parenting in early childhood&quot;,&quot;type&quot;:&quot;article-journal&quot;,&quot;volume&quot;:&quot;105&quot;},&quot;uris&quot;:[&quot;http://www.mendeley.com/documents/?uuid=25c80f65-67a8-3c41-a1db-82b729b0556a&quot;,&quot;http://www.mendeley.com/documents/?uuid=2c1d4dc1-ce36-4db0-847a-657bde3752dc&quot;],&quot;isTemporary&quot;:false,&quot;legacyDesktopId&quot;:&quot;25c80f65-67a8-3c41-a1db-82b729b0556a&quot;}],&quot;properties&quot;:{&quot;noteIndex&quot;:0},&quot;isEdited&quot;:false,&quot;manualOverride&quot;:{&quot;citeprocText&quot;:&quot;(Brennan et al., 2013)&quot;,&quot;isManuallyOverridden&quot;:false,&quot;manualOverrideText&quot;:&quot;&quot;},&quot;citationTag&quot;:&quot;MENDELEY_CITATION_v3_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&quot;},{&quot;citationID&quot;:&quot;MENDELEY_CITATION_d296c48d-64e5-4bdf-9e6d-ee08e8345d59&quot;,&quot;citationItems&quot;:[{&quot;id&quot;:&quot;1b7a7b33-581d-568c-8966-789fb95046fe&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1b7a7b33-581d-568c-8966-789fb95046fe&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69ed705c-bf48-4976-afe4-bbc9f7932f38&quot;,&quot;http://www.mendeley.com/documents/?uuid=fe39bce8-293f-302f-aeea-6356735ee4c7&quot;],&quot;isTemporary&quot;:false,&quot;legacyDesktopId&quot;:&quot;69ed705c-bf48-4976-afe4-bbc9f7932f38&quot;}],&quot;properties&quot;:{&quot;noteIndex&quot;:0},&quot;isEdited&quot;:false,&quot;manualOverride&quot;:{&quot;citeprocText&quot;:&quot;(Centre for Disability Research and Policy, 2016b)&quot;,&quot;isManuallyOverridden&quot;:false,&quot;manualOverrideText&quot;:&quot;&quot;},&quot;citationTag&quot;:&quot;MENDELEY_CITATION_v3_eyJjaXRhdGlvbklEIjoiTUVOREVMRVlfQ0lUQVRJT05fZDI5NmM0OGQtNjRlNS00YmRmLTllNmQtZWUwOGU4MzQ1ZDU5IiwiY2l0YXRpb25JdGVtcyI6W3siaWQiOiIxYjdhN2IzMy01ODFkLTU2OGMtODk2Ni03ODlmYjk1MDQ2ZmU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IxYjdhN2IzMy01ODFkLTU2OGMtODk2Ni03ODlmYjk1MDQ2ZmU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&quot;},{&quot;citationID&quot;:&quot;MENDELEY_CITATION_aee40c36-61a7-4599-b5c9-4bf7c02a7dc1&quot;,&quot;citationItems&quot;:[{&quot;id&quot;:&quot;0cb23a79-680b-5d5e-8bc6-69d469228f6f&quot;,&quot;itemData&quot;:{&quot;DOI&quot;:&quot;10.1001/jamapediatrics.2015.1682&quot;,&quot;ISSN&quot;:&quot;21686203&quot;,&quot;PMID&quot;:&quot;26191940&quot;,&quot;author&quot;:[{&quot;dropping-particle&quot;:&quot;&quot;,&quot;family&quot;:&quot;Luby&quot;,&quot;given&quot;:&quot;Joan L.&quot;,&quot;non-dropping-particle&quot;:&quot;&quot;,&quot;parse-names&quot;:false,&quot;suffix&quot;:&quot;&quot;}],&quot;container-title&quot;:&quot;JAMA Pediatrics&quot;,&quot;id&quot;:&quot;0cb23a79-680b-5d5e-8bc6-69d469228f6f&quot;,&quot;issue&quot;:&quot;9&quot;,&quot;issued&quot;:{&quot;date-parts&quot;:[[&quot;2015&quot;,&quot;9&quot;,&quot;1&quot;]]},&quot;page&quot;:&quot;810-811&quot;,&quot;publisher&quot;:&quot;American Medical Association&quot;,&quot;title&quot;:&quot;Povertys most insidious damage: The developing brain&quot;,&quot;type&quot;:&quot;article&quot;,&quot;volume&quot;:&quot;169&quot;},&quot;uris&quot;:[&quot;http://www.mendeley.com/documents/?uuid=20dce4ac-09bf-36df-8c3f-90fc12357c77&quot;,&quot;http://www.mendeley.com/documents/?uuid=3a4d91d4-f54d-4671-9aa3-ae9787aed283&quot;],&quot;isTemporary&quot;:false,&quot;legacyDesktopId&quot;:&quot;20dce4ac-09bf-36df-8c3f-90fc12357c77&quot;}],&quot;properties&quot;:{&quot;noteIndex&quot;:0},&quot;isEdited&quot;:false,&quot;manualOverride&quot;:{&quot;citeprocText&quot;:&quot;(Luby, 2015)&quot;,&quot;isManuallyOverridden&quot;:false,&quot;manualOverrideText&quot;:&quot;&quot;},&quot;citationTag&quot;:&quot;MENDELEY_CITATION_v3_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&quot;},{&quot;citationID&quot;:&quot;MENDELEY_CITATION_f4f18251-cfbc-4432-8024-477298ccc0b6&quot;,&quot;citationItems&quot;:[{&quot;id&quot;:&quot;8e5f8924-f2c0-5f7f-94d7-d52dbf59b3f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8e5f8924-f2c0-5f7f-94d7-d52dbf59b3f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a44e1581-4d2e-30fb-a09d-26b2972d3498&quot;,&quot;http://www.mendeley.com/documents/?uuid=354b00b2-8570-4f36-8053-af54bd1aedb5&quot;],&quot;isTemporary&quot;:false,&quot;legacyDesktopId&quot;:&quot;a44e1581-4d2e-30fb-a09d-26b2972d3498&quot;}],&quot;properties&quot;:{&quot;noteIndex&quot;:0},&quot;isEdited&quot;:false,&quot;manualOverride&quot;:{&quot;citeprocText&quot;:&quot;(Black et al., 2017a)&quot;,&quot;isManuallyOverridden&quot;:false,&quot;manualOverrideText&quot;:&quot;&quot;},&quot;citationTag&quot;:&quot;MENDELEY_CITATION_v3_eyJjaXRhdGlvbklEIjoiTUVOREVMRVlfQ0lUQVRJT05fZjRmMTgyNTEtY2ZiYy00NDMyLTgwMjQtNDc3Mjk4Y2NjMGI2IiwiY2l0YXRpb25JdGVtcyI6W3siaWQiOiI4ZTVmODkyNC1mMmMwLTVmN2YtOTRkNy1kNTJkYmY1OWIzZm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OGU1Zjg5MjQtZjJjMC01ZjdmLTk0ZDctZDUyZGJmNTliM2Z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1hNDRlMTU4MS00ZDJlLTMwZmItYTA5ZC0yNmIyOTcyZDM0OTgiLCJodHRwOi8vd3d3Lm1lbmRlbGV5LmNvbS9kb2N1bWVudHMvP3V1aWQ9MzU0YjAwYjItODU3MC00ZjM2LTgwNTMtYWY1NGJkMWFlZGI1Il0sImlzVGVtcG9yYXJ5IjpmYWxzZSwibGVnYWN5RGVza3RvcElkIjoiYTQ0ZTE1ODEtNGQyZS0zMGZiLWEwOWQtMjZiMjk3MmQzNDk4In1dLCJwcm9wZXJ0aWVzIjp7Im5vdGVJbmRleCI6MH0sImlzRWRpdGVkIjpmYWxzZSwibWFudWFsT3ZlcnJpZGUiOnsiY2l0ZXByb2NUZXh0IjoiKEJsYWNrIGV0IGFsLiwgMjAxN2EpIiwiaXNNYW51YWxseU92ZXJyaWRkZW4iOmZhbHNlLCJtYW51YWxPdmVycmlkZVRleHQiOiIifX0=&quot;},{&quot;citationID&quot;:&quot;MENDELEY_CITATION_aaa6d83b-24de-40bf-8cfc-41c41bd72178&quot;,&quot;citationItems&quot;:[{&quot;id&quot;:&quot;024f4e8f-b7cc-5b13-944d-3f0a4575f1c3&quot;,&quot;itemData&quot;:{&quot;DOI&quot;:&quot;10.1016/S0749-3797(02)00655-4&quot;,&quot;ISSN&quot;:&quot;07493797&quot;,&quot;PMID&quot;:&quot;12668197&quot;,&quot;abstract&quot;:&quo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quot;,&quot;author&quot;:[{&quot;dropping-particle&quot;:&quot;&quot;,&quot;family&quot;:&quot;Anderson&quot;,&quot;given&quot;:&quot;Laurie M.&quot;,&quot;non-dropping-particle&quot;:&quot;&quot;,&quot;parse-names&quot;:false,&quot;suffix&quot;:&quot;&quot;},{&quot;dropping-particle&quot;:&quot;&quot;,&quot;family&quot;:&quot;Shinn&quot;,&quot;given&quot;:&quot;Carolynne&quot;,&quot;non-dropping-particle&quot;:&quot;&quot;,&quot;parse-names&quot;:false,&quot;suffix&quot;:&quot;&quot;},{&quot;dropping-particle&quot;:&quot;&quot;,&quot;family&quot;:&quot;Fullilove&quot;,&quot;given&quot;:&quot;Mindy T.&quot;,&quot;non-dropping-particle&quot;:&quot;&quot;,&quot;parse-names&quot;:false,&quot;suffix&quot;:&quot;&quot;},{&quot;dropping-particle&quot;:&quot;&quot;,&quot;family&quot;:&quot;Scrimshaw&quot;,&quot;given&quot;:&quot;Susan C.&quot;,&quot;non-dropping-particle&quot;:&quot;&quot;,&quot;parse-names&quot;:false,&quot;suffix&quot;:&quot;&quot;},{&quot;dropping-particle&quot;:&quot;&quot;,&quot;family&quot;:&quot;Fielding&quot;,&quot;given&quot;:&quot;Jonathan E.&quot;,&quot;non-dropping-particle&quot;:&quot;&quot;,&quot;parse-names&quot;:false,&quot;suffix&quot;:&quot;&quot;},{&quot;dropping-particle&quot;:&quot;&quot;,&quot;family&quot;:&quot;Normand&quot;,&quot;given&quot;:&quot;Jacques&quot;,&quot;non-dropping-particle&quot;:&quot;&quot;,&quot;parse-names&quot;:false,&quot;suffix&quot;:&quot;&quot;},{&quot;dropping-particle&quot;:&quot;&quot;,&quot;family&quot;:&quot;Carande-Kulis&quot;,&quot;given&quot;:&quot;Vilma G.&quot;,&quot;non-dropping-particle&quot;:&quot;&quot;,&quot;parse-names&quot;:false,&quot;suffix&quot;:&quot;&quot;}],&quot;container-title&quot;:&quot;American Journal of Preventive Medicine&quot;,&quot;id&quot;:&quot;024f4e8f-b7cc-5b13-944d-3f0a4575f1c3&quot;,&quot;issue&quot;:&quot;3 SUPPL.&quot;,&quot;issued&quot;:{&quot;date-parts&quot;:[[&quot;2003&quot;]]},&quot;page&quot;:&quot;32-46&quot;,&quot;publisher&quot;:&quot;Elsevier Inc.&quot;,&quot;title&quot;:&quot;The effectiveness of early childhood development programs: A systematic review&quot;,&quot;type&quot;:&quot;article&quot;,&quot;volume&quot;:&quot;24&quot;},&quot;uris&quot;:[&quot;http://www.mendeley.com/documents/?uuid=a07515c7-cc12-34c9-b50a-5a27cbe5e2c6&quot;],&quot;isTemporary&quot;:false,&quot;legacyDesktopId&quot;:&quot;a07515c7-cc12-34c9-b50a-5a27cbe5e2c6&quot;}],&quot;properties&quot;:{&quot;noteIndex&quot;:0},&quot;isEdited&quot;:false,&quot;manualOverride&quot;:{&quot;citeprocText&quot;:&quot;(Anderson et al., 2003)&quot;,&quot;isManuallyOverridden&quot;:false,&quot;manualOverrideText&quot;:&quot;&quot;},&quot;citationTag&quot;:&quot;MENDELEY_CITATION_v3_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&quot;},{&quot;citationID&quot;:&quot;MENDELEY_CITATION_d4f1dc34-8dba-4822-a5c3-b933a548b256&quot;,&quot;citationItems&quot;:[{&quot;id&quot;:&quot;db984714-79ed-562d-852a-4db29f1e3c12&quot;,&quot;itemData&quot;:{&quot;DOI&quot;:&quot;10.1038/nn.3983&quot;,&quot;ISSN&quot;:&quot;15461726&quot;,&quot;PMID&quot;:&quot;25821911&quot;,&quot;abstract&quot;:&quo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quot;,&quot;author&quot;:[{&quot;dropping-particle&quot;:&quot;&quot;,&quot;family&quot;:&quot;Noble&quot;,&quot;given&quot;:&quot;Kimberly G.&quot;,&quot;non-dropping-particle&quot;:&quot;&quot;,&quot;parse-names&quot;:false,&quot;suffix&quot;:&quot;&quot;},{&quot;dropping-particle&quot;:&quot;&quot;,&quot;family&quot;:&quot;Houston&quot;,&quot;given&quot;:&quot;Suzanne M.&quot;,&quot;non-dropping-particle&quot;:&quot;&quot;,&quot;parse-names&quot;:false,&quot;suffix&quot;:&quot;&quot;},{&quot;dropping-particle&quot;:&quot;&quot;,&quot;family&quot;:&quot;Brito&quot;,&quot;given&quot;:&quot;Natalie H.&quot;,&quot;non-dropping-particle&quot;:&quot;&quot;,&quot;parse-names&quot;:false,&quot;suffix&quot;:&quot;&quot;},{&quot;dropping-particle&quot;:&quot;&quot;,&quot;family&quot;:&quot;Bartsch&quot;,&quot;given&quot;:&quot;Hauke&quot;,&quot;non-dropping-particle&quot;:&quot;&quot;,&quot;parse-names&quot;:false,&quot;suffix&quot;:&quot;&quot;},{&quot;dropping-particle&quot;:&quot;&quot;,&quot;family&quot;:&quot;Kan&quot;,&quot;given&quot;:&quot;Eric&quot;,&quot;non-dropping-particle&quot;:&quot;&quot;,&quot;parse-names&quot;:false,&quot;suffix&quot;:&quot;&quot;},{&quot;dropping-particle&quot;:&quot;&quot;,&quot;family&quot;:&quot;Kuperman&quot;,&quot;given&quot;:&quot;Joshua M.&quot;,&quot;non-dropping-particle&quot;:&quot;&quot;,&quot;parse-names&quot;:false,&quot;suffix&quot;:&quot;&quot;},{&quot;dropping-particle&quot;:&quot;&quot;,&quot;family&quot;:&quot;Akshoomoff&quot;,&quot;given&quot;:&quot;Natacha&quot;,&quot;non-dropping-particle&quot;:&quot;&quot;,&quot;parse-names&quot;:false,&quot;suffix&quot;:&quot;&quot;},{&quot;dropping-particle&quot;:&quot;&quot;,&quot;family&quot;:&quot;Amaral&quot;,&quot;given&quot;:&quot;David G.&quot;,&quot;non-dropping-particle&quot;:&quot;&quot;,&quot;parse-names&quot;:false,&quot;suffix&quot;:&quot;&quot;},{&quot;dropping-particle&quot;:&quot;&quot;,&quot;family&quot;:&quot;Bloss&quot;,&quot;given&quot;:&quot;Cinnamon S.&quot;,&quot;non-dropping-particle&quot;:&quot;&quot;,&quot;parse-names&quot;:false,&quot;suffix&quot;:&quot;&quot;},{&quot;dropping-particle&quot;:&quot;&quot;,&quot;family&quot;:&quot;Libiger&quot;,&quot;given&quot;:&quot;Ondrej&quot;,&quot;non-dropping-particle&quot;:&quot;&quot;,&quot;parse-names&quot;:false,&quot;suffix&quot;:&quot;&quot;},{&quot;dropping-particle&quot;:&quot;&quot;,&quot;family&quot;:&quot;Schork&quot;,&quot;given&quot;:&quot;Nicholas J.&quot;,&quot;non-dropping-particle&quot;:&quot;&quot;,&quot;parse-names&quot;:false,&quot;suffix&quot;:&quot;&quot;},{&quot;dropping-particle&quot;:&quot;&quot;,&quot;family&quot;:&quot;Murray&quot;,&quot;given&quot;:&quot;Sarah S.&quot;,&quot;non-dropping-particle&quot;:&quot;&quot;,&quot;parse-names&quot;:false,&quot;suffix&quot;:&quot;&quot;},{&quot;dropping-particle&quot;:&quot;&quot;,&quot;family&quot;:&quot;Casey&quot;,&quot;given&quot;:&quot;B. J.&quot;,&quot;non-dropping-particle&quot;:&quot;&quot;,&quot;parse-names&quot;:false,&quot;suffix&quot;:&quot;&quot;},{&quot;dropping-particle&quot;:&quot;&quot;,&quot;family&quot;:&quot;Chang&quot;,&quot;given&quot;:&quot;Linda&quot;,&quot;non-dropping-particle&quot;:&quot;&quot;,&quot;parse-names&quot;:false,&quot;suffix&quot;:&quot;&quot;},{&quot;dropping-particle&quot;:&quot;&quot;,&quot;family&quot;:&quot;Ernst&quot;,&quot;given&quot;:&quot;Thomas M.&quot;,&quot;non-dropping-particle&quot;:&quot;&quot;,&quot;parse-names&quot;:false,&quot;suffix&quot;:&quot;&quot;},{&quot;dropping-particle&quot;:&quot;&quot;,&quot;family&quot;:&quot;Frazier&quot;,&quot;given&quot;:&quot;Jean A.&quot;,&quot;non-dropping-particle&quot;:&quot;&quot;,&quot;parse-names&quot;:false,&quot;suffix&quot;:&quot;&quot;},{&quot;dropping-particle&quot;:&quot;&quot;,&quot;family&quot;:&quot;Gruen&quot;,&quot;given&quot;:&quot;Jeffrey R.&quot;,&quot;non-dropping-particle&quot;:&quot;&quot;,&quot;parse-names&quot;:false,&quot;suffix&quot;:&quot;&quot;},{&quot;dropping-particle&quot;:&quot;&quot;,&quot;family&quot;:&quot;Kennedy&quot;,&quot;given&quot;:&quot;David N.&quot;,&quot;non-dropping-particle&quot;:&quot;&quot;,&quot;parse-names&quot;:false,&quot;suffix&quot;:&quot;&quot;},{&quot;dropping-particle&quot;:&quot;&quot;,&quot;family&quot;:&quot;Zijl&quot;,&quot;given&quot;:&quot;Peter&quot;,&quot;non-dropping-particle&quot;:&quot;Van&quot;,&quot;parse-names&quot;:false,&quot;suffix&quot;:&quot;&quot;},{&quot;dropping-particle&quot;:&quot;&quot;,&quot;family&quot;:&quot;Mostofsky&quot;,&quot;given&quot;:&quot;Stewart&quot;,&quot;non-dropping-particle&quot;:&quot;&quot;,&quot;parse-names&quot;:false,&quot;suffix&quot;:&quot;&quot;},{&quot;dropping-particle&quot;:&quot;&quot;,&quot;family&quot;:&quot;Kaufmann&quot;,&quot;given&quot;:&quot;Walter E.&quot;,&quot;non-dropping-particle&quot;:&quot;&quot;,&quot;parse-names&quot;:false,&quot;suffix&quot;:&quot;&quot;},{&quot;dropping-particle&quot;:&quot;&quot;,&quot;family&quot;:&quot;Kenet&quot;,&quot;given&quot;:&quot;Tal&quot;,&quot;non-dropping-particle&quot;:&quot;&quot;,&quot;parse-names&quot;:false,&quot;suffix&quot;:&quot;&quot;},{&quot;dropping-particle&quot;:&quot;&quot;,&quot;family&quot;:&quot;Dale&quot;,&quot;given&quot;:&quot;Anders M.&quot;,&quot;non-dropping-particle&quot;:&quot;&quot;,&quot;parse-names&quot;:false,&quot;suffix&quot;:&quot;&quot;},{&quot;dropping-particle&quot;:&quot;&quot;,&quot;family&quot;:&quot;Jernigan&quot;,&quot;given&quot;:&quot;Terry L.&quot;,&quot;non-dropping-particle&quot;:&quot;&quot;,&quot;parse-names&quot;:false,&quot;suffix&quot;:&quot;&quot;},{&quot;dropping-particle&quot;:&quot;&quot;,&quot;family&quot;:&quot;Sowell&quot;,&quot;given&quot;:&quot;Elizabeth R.&quot;,&quot;non-dropping-particle&quot;:&quot;&quot;,&quot;parse-names&quot;:false,&quot;suffix&quot;:&quot;&quot;}],&quot;container-title&quot;:&quot;Nature Neuroscience&quot;,&quot;id&quot;:&quot;db984714-79ed-562d-852a-4db29f1e3c12&quot;,&quot;issue&quot;:&quot;5&quot;,&quot;issued&quot;:{&quot;date-parts&quot;:[[&quot;2015&quot;,&quot;4&quot;,&quot;28&quot;]]},&quot;page&quot;:&quot;773-778&quot;,&quot;publisher&quot;:&quot;Nature Publishing Group&quot;,&quot;title&quot;:&quot;Family income, parental education and brain structure in children and adolescents&quot;,&quot;type&quot;:&quot;article-journal&quot;,&quot;volume&quot;:&quot;18&quot;},&quot;uris&quot;:[&quot;http://www.mendeley.com/documents/?uuid=3ef2929c-5ad6-3b75-a739-282eb5119eae&quot;,&quot;http://www.mendeley.com/documents/?uuid=b531ada9-8dcd-4b6c-a8bd-f922120bf53f&quot;],&quot;isTemporary&quot;:false,&quot;legacyDesktopId&quot;:&quot;3ef2929c-5ad6-3b75-a739-282eb5119eae&quot;},{&quot;id&quot;:&quot;b96dafdc-e1fd-53ce-a498-4f507de29927&quot;,&quot;itemData&quot;:{&quot;DOI&quot;:&quot;10.1111/j.1467-8624.2011.01674.x&quot;,&quot;ISSN&quot;:&quot;00093920&quot;,&quot;PMID&quot;:&quot;22277008&quot;,&quot;abstract&quot;:&quot;This study examined home environment conditions (housing quality, material resources, formal and informal learning materials) and their relations with the Human Development Index (HDI) in 28 developing countries. Home environment conditions in these countries varied widely. The quality of housing and availability of material resources at home were consistently tied to HDI; the availability of formal and informal learning materials a little less so. Gross domestic product (GDP) tended to show a stronger independent relation with housing quality and material resources than life expectancy and education. Formal learning resources were independently related to the GDP and education indices, and informal learning resources were not independently related to any constituent indices of the overall HDI. © 2012 The Authors. Child Development © 2012 Society for Research in Child Development, Inc.&quot;,&quot;author&quot;:[{&quot;dropping-particle&quot;:&quot;&quot;,&quot;family&quot;:&quot;Bradley&quot;,&quot;given&quot;:&quot;Robert H.&quot;,&quot;non-dropping-particle&quot;:&quot;&quot;,&quot;parse-names&quot;:false,&quot;suffix&quot;:&quot;&quot;},{&quot;dropping-particle&quot;:&quot;&quot;,&quot;family&quot;:&quot;Putnick&quot;,&quot;given&quot;:&quot;Diane L.&quot;,&quot;non-dropping-particle&quot;:&quot;&quot;,&quot;parse-names&quot;:false,&quot;suffix&quot;:&quot;&quot;}],&quot;container-title&quot;:&quot;Child Development&quot;,&quot;id&quot;:&quot;b96dafdc-e1fd-53ce-a498-4f507de29927&quot;,&quot;issue&quot;:&quot;1&quot;,&quot;issued&quot;:{&quot;date-parts&quot;:[[&quot;2012&quot;,&quot;1&quot;]]},&quot;page&quot;:&quot;76-91&quot;,&quot;publisher&quot;:&quot;Child Dev&quot;,&quot;title&quot;:&quot;Housing quality and access to material and learning resources within the home environment in developing countries&quot;,&quot;type&quot;:&quot;article-journal&quot;,&quot;volume&quot;:&quot;83&quot;},&quot;uris&quot;:[&quot;http://www.mendeley.com/documents/?uuid=f5311239-16ff-3d85-980b-e8cc89f2656c&quot;,&quot;http://www.mendeley.com/documents/?uuid=afe85dbd-3b50-4634-8202-3575c79dfbf6&quot;],&quot;isTemporary&quot;:false,&quot;legacyDesktopId&quot;:&quot;f5311239-16ff-3d85-980b-e8cc89f2656c&quot;}],&quot;properties&quot;:{&quot;noteIndex&quot;:0},&quot;isEdited&quot;:false,&quot;manualOverride&quot;:{&quot;citeprocText&quot;:&quot;(Bradley &amp;#38; Putnick, 2012; Noble et al., 2015)&quot;,&quot;isManuallyOverridden&quot;:false,&quot;manualOverrideText&quot;:&quot;&quot;},&quot;citationTag&quot;:&quot;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&quot;},{&quot;citationID&quot;:&quot;MENDELEY_CITATION_606531c9-5a53-43ca-a23c-97c1204c001e&quot;,&quot;citationItems&quot;:[{&quot;id&quot;:&quot;ae36c9b5-34dd-561b-8792-a11edd7c68c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ae36c9b5-34dd-561b-8792-a11edd7c68c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354b00b2-8570-4f36-8053-af54bd1aedb5&quot;,&quot;http://www.mendeley.com/documents/?uuid=a44e1581-4d2e-30fb-a09d-26b2972d3498&quot;],&quot;isTemporary&quot;:false,&quot;legacyDesktopId&quot;:&quot;354b00b2-8570-4f36-8053-af54bd1aedb5&quot;}],&quot;properties&quot;:{&quot;noteIndex&quot;:0},&quot;isEdited&quot;:false,&quot;manualOverride&quot;:{&quot;citeprocText&quot;:&quot;(Black et al., 2017b)&quot;,&quot;isManuallyOverridden&quot;:false,&quot;manualOverrideText&quot;:&quot;&quot;},&quot;citationTag&quot;:&quot;MENDELEY_CITATION_v3_eyJjaXRhdGlvbklEIjoiTUVOREVMRVlfQ0lUQVRJT05fNjA2NTMxYzktNWE1My00M2NhLWEyM2MtOTdjMTIwNGMwMDFlIiwiY2l0YXRpb25JdGVtcyI6W3siaWQiOiJhZTM2YzliNS0zNGRkLTU2MWItODc5Mi1hMTFlZGQ3YzY4Y2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YWUzNmM5YjUtMzRkZC01NjFiLTg3OTItYTExZWRkN2M2OGN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0zNTRiMDBiMi04NTcwLTRmMzYtODA1My1hZjU0YmQxYWVkYjUiLCJodHRwOi8vd3d3Lm1lbmRlbGV5LmNvbS9kb2N1bWVudHMvP3V1aWQ9YTQ0ZTE1ODEtNGQyZS0zMGZiLWEwOWQtMjZiMjk3MmQzNDk4Il0sImlzVGVtcG9yYXJ5IjpmYWxzZSwibGVnYWN5RGVza3RvcElkIjoiMzU0YjAwYjItODU3MC00ZjM2LTgwNTMtYWY1NGJkMWFlZGI1In1dLCJwcm9wZXJ0aWVzIjp7Im5vdGVJbmRleCI6MH0sImlzRWRpdGVkIjpmYWxzZSwibWFudWFsT3ZlcnJpZGUiOnsiY2l0ZXByb2NUZXh0IjoiKEJsYWNrIGV0IGFsLiwgMjAxN2IpIiwiaXNNYW51YWxseU92ZXJyaWRkZW4iOmZhbHNlLCJtYW51YWxPdmVycmlkZVRleHQiOiIifX0=&quot;},{&quot;citationID&quot;:&quot;MENDELEY_CITATION_343b11ea-c6f7-49d5-b8b5-078b956f8463&quot;,&quot;citationItems&quot;:[{&quot;id&quot;:&quot;042d0562-d356-54cf-8e28-19aa797693bd&quot;,&quot;itemData&quot;:{&quot;DOI&quot;:&quot;10.5860/choice.39-0448&quot;,&quot;ISSN&quot;:&quot;0009-4978&quot;,&quot;author&quot;:[{&quot;dropping-particle&quot;:&quot;&quot;,&quot;family&quot;:&quot;Cole CF, Richman BA&quot;,&quot;given&quot;:&quot;MCCann Brown SA&quot;,&quot;non-dropping-particle&quot;:&quot;&quot;,&quot;parse-names&quot;:false,&quot;suffix&quot;:&quot;&quot;}],&quot;container-title&quot;:&quot;Choice Reviews Online&quot;,&quot;id&quot;:&quot;042d0562-d356-54cf-8e28-19aa797693bd&quot;,&quot;issue&quot;:&quot;01&quot;,&quot;issued&quot;:{&quot;date-parts&quot;:[[&quot;2001&quot;]]},&quot;page&quot;:&quot;39-0448-39-0448&quot;,&quot;title&quot;:&quot;\&quot;G\&quot; is for growing: thirty years of research on children and Sesame Street&quot;,&quot;type&quot;:&quot;article-journal&quot;,&quot;volume&quot;:&quot;39&quot;},&quot;uris&quot;:[&quot;http://www.mendeley.com/documents/?uuid=c7c31a45-a9c5-3144-883d-b467d81ae721&quot;,&quot;http://www.mendeley.com/documents/?uuid=737a1ac7-9f97-40c8-a65a-cc35bcd41814&quot;],&quot;isTemporary&quot;:false,&quot;legacyDesktopId&quot;:&quot;c7c31a45-a9c5-3144-883d-b467d81ae721&quot;}],&quot;properties&quot;:{&quot;noteIndex&quot;:0},&quot;isEdited&quot;:false,&quot;manualOverride&quot;:{&quot;citeprocText&quot;:&quot;(Cole CF, Richman BA, 2001)&quot;,&quot;isManuallyOverridden&quot;:false,&quot;manualOverrideText&quot;:&quot;&quot;},&quot;citationTag&quot;:&quot;MENDELEY_CITATION_v3_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&quot;},{&quot;citationID&quot;:&quot;MENDELEY_CITATION_31ef3e9b-82cc-47d3-b447-c59a7f1f9f56&quot;,&quot;citationItems&quot;:[{&quot;id&quot;:&quot;0389de83-6ee4-5757-9b3c-c301e31e6ae0&quot;,&quot;itemData&quot;:{&quot;author&quot;:[{&quot;dropping-particle&quot;:&quot;&quot;,&quot;family&quot;:&quot;Lee&quot;,&quot;given&quot;:&quot;June H&quot;,&quot;non-dropping-particle&quot;:&quot;&quot;,&quot;parse-names&quot;:false,&quot;suffix&quot;:&quot;&quot;}],&quot;container-title&quot;:&quot;Televizion&quot;,&quot;id&quot;:&quot;0389de83-6ee4-5757-9b3c-c301e31e6ae0&quot;,&quot;issued&quot;:{&quot;date-parts&quot;:[[&quot;2007&quot;]]},&quot;page&quot;:&quot;51-53&quot;,&quot;title&quot;:&quot;The educational and cultural impact of Sisimpur&quot;,&quot;type&quot;:&quot;article-journal&quot;,&quot;volume&quot;:&quot;20&quot;},&quot;uris&quot;:[&quot;http://www.mendeley.com/documents/?uuid=eb1d113e-b542-3a9e-9ffa-d910a2d7510b&quot;,&quot;http://www.mendeley.com/documents/?uuid=0253ca7d-4785-4dee-be83-377a9af3d6fb&quot;],&quot;isTemporary&quot;:false,&quot;legacyDesktopId&quot;:&quot;eb1d113e-b542-3a9e-9ffa-d910a2d7510b&quot;}],&quot;properties&quot;:{&quot;noteIndex&quot;:0},&quot;isEdited&quot;:false,&quot;manualOverride&quot;:{&quot;citeprocText&quot;:&quot;(Lee, 2007)&quot;,&quot;isManuallyOverridden&quot;:false,&quot;manualOverrideText&quot;:&quot;&quot;},&quot;citationTag&quot;:&quot;MENDELEY_CITATION_v3_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&quot;},{&quot;citationID&quot;:&quot;MENDELEY_CITATION_d2828b7a-9fa8-4d45-96fc-265451a80a61&quot;,&quot;citationItems&quot;:[{&quot;id&quot;:&quot;406ccd6e-9f95-5522-9db0-4978ca84903c&quot;,&quot;itemData&quot;:{&quot;DOI&quot;:&quot;10.1016/j.appdev.2013.01.001&quot;,&quot;ISSN&quot;:&quot;01933973&quot;,&quot;abstract&quot;:&quo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quot;,&quot;author&quot;:[{&quot;dropping-particle&quot;:&quot;&quot;,&quot;family&quot;:&quot;Mares&quot;,&quot;given&quot;:&quot;Marie Louise&quot;,&quot;non-dropping-particle&quot;:&quot;&quot;,&quot;parse-names&quot;:false,&quot;suffix&quot;:&quot;&quot;},{&quot;dropping-particle&quot;:&quot;&quot;,&quot;family&quot;:&quot;Pan&quot;,&quot;given&quot;:&quot;Zhongdang&quot;,&quot;non-dropping-particle&quot;:&quot;&quot;,&quot;parse-names&quot;:false,&quot;suffix&quot;:&quot;&quot;}],&quot;container-title&quot;:&quot;Journal of Applied Developmental Psychology&quot;,&quot;id&quot;:&quot;406ccd6e-9f95-5522-9db0-4978ca84903c&quot;,&quot;issue&quot;:&quot;3&quot;,&quot;issued&quot;:{&quot;date-parts&quot;:[[&quot;2013&quot;,&quot;5&quot;,&quot;1&quot;]]},&quot;page&quot;:&quot;140-151&quot;,&quot;publisher&quot;:&quot;JAI&quot;,&quot;title&quot;:&quot;Effects of Sesame Street: A meta-analysis of children's learning in 15 countries&quot;,&quot;type&quot;:&quot;article-journal&quot;,&quot;volume&quot;:&quot;34&quot;},&quot;uris&quot;:[&quot;http://www.mendeley.com/documents/?uuid=a85c6239-6d2e-331b-97d9-9778720c61c1&quot;,&quot;http://www.mendeley.com/documents/?uuid=98f80abb-ad98-4854-b021-42b26a94b560&quot;],&quot;isTemporary&quot;:false,&quot;legacyDesktopId&quot;:&quot;a85c6239-6d2e-331b-97d9-9778720c61c1&quot;}],&quot;properties&quot;:{&quot;noteIndex&quot;:0},&quot;isEdited&quot;:false,&quot;manualOverride&quot;:{&quot;citeprocText&quot;:&quot;(Mares &amp;#38; Pan, 2013)&quot;,&quot;isManuallyOverridden&quot;:false,&quot;manualOverrideText&quot;:&quot;&quot;},&quot;citationTag&quot;:&quot;MENDELEY_CITATION_v3_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&quot;},{&quot;citationID&quot;:&quot;MENDELEY_CITATION_59eeb13b-3246-40d1-b46f-c83c5859558f&quot;,&quot;citationItems&quot;:[{&quot;id&quot;:&quot;2a9a976a-2e18-5fa8-8db2-e30060368fc5&quot;,&quot;itemData&quot;:{&quot;DOI&quot;:&quot;10.1111/j.1467-7687.2007.00600.x&quot;,&quot;ISSN&quot;:&quot;1363755X&quot;,&quot;PMID&quot;:&quot;17552936&quot;,&quot;abstract&quot;:&quot;Socioeconomic status (SES) is associated with childhood cognitive achievement. In previous research we found that this association shows neural specificity; specifically we found that groups of low and middle SES children differed disproportionately in perisylvian/language and prefrontal/executive abilities relative to other neurocognitive abilities. Here we address several new questions: To what extent does this disparity between groups reflect a gradient of SES-related individual differences in neurocognitive development, as opposed to a more categorical difference? What other neurocognitive systems differ across individuals as a function of SES? Does linguistic ability mediate SES differences in other systems? And how do specific prefrontal/executive subsystems vary with SES? One hundred and fifty healthy, socioeconomically diverse first-graders were administered tasks tapping language, visuospatial skills, memory, working memory, cognitive control, and reward processing. SES explained over 30% of the variance in language, and a smaller but highly significant portion of the variance in most other systems. Statistically mediating factors and possible interventional approaches are discussed. © 2007 The Authors. Journal compilation © 2007 Blackwell Publishing Ltd.&quot;,&quot;author&quot;:[{&quot;dropping-particle&quot;:&quot;&quot;,&quot;family&quot;:&quot;Noble&quot;,&quot;given&quot;:&quot;Kimberly G.&quot;,&quot;non-dropping-particle&quot;:&quot;&quot;,&quot;parse-names&quot;:false,&quot;suffix&quot;:&quot;&quot;},{&quot;dropping-particle&quot;:&quot;&quot;,&quot;family&quot;:&quot;McCandliss&quot;,&quot;given&quot;:&quot;Bruce D.&quot;,&quot;non-dropping-particle&quot;:&quot;&quot;,&quot;parse-names&quot;:false,&quot;suffix&quot;:&quot;&quot;},{&quot;dropping-particle&quot;:&quot;&quot;,&quot;family&quot;:&quot;Farah&quot;,&quot;given&quot;:&quot;Martha J.&quot;,&quot;non-dropping-particle&quot;:&quot;&quot;,&quot;parse-names&quot;:false,&quot;suffix&quot;:&quot;&quot;}],&quot;container-title&quot;:&quot;Developmental Science&quot;,&quot;id&quot;:&quot;2a9a976a-2e18-5fa8-8db2-e30060368fc5&quot;,&quot;issue&quot;:&quot;4&quot;,&quot;issued&quot;:{&quot;date-parts&quot;:[[&quot;2007&quot;,&quot;7&quot;]]},&quot;page&quot;:&quot;464-480&quot;,&quot;publisher&quot;:&quot;Dev Sci&quot;,&quot;title&quot;:&quot;Socioeconomic gradients predict individual differences in neurocognitive abilities&quot;,&quot;type&quot;:&quot;article&quot;,&quot;volume&quot;:&quot;10&quot;},&quot;uris&quot;:[&quot;http://www.mendeley.com/documents/?uuid=0ea4a575-d669-3270-8487-9fbfb3bd6e3d&quot;,&quot;http://www.mendeley.com/documents/?uuid=5c61d74b-b59c-4f03-9869-6eb0fec30596&quot;],&quot;isTemporary&quot;:false,&quot;legacyDesktopId&quot;:&quot;0ea4a575-d669-3270-8487-9fbfb3bd6e3d&quot;}],&quot;properties&quot;:{&quot;noteIndex&quot;:0},&quot;isEdited&quot;:false,&quot;manualOverride&quot;:{&quot;citeprocText&quot;:&quot;(Noble et al., 2007)&quot;,&quot;isManuallyOverridden&quot;:false,&quot;manualOverrideText&quot;:&quot;&quot;},&quot;citationTag&quot;:&quot;MENDELEY_CITATION_v3_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55E74-FFF1-4AA2-9106-5E2E2C30E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33</Pages>
  <Words>34931</Words>
  <Characters>199110</Characters>
  <Application>Microsoft Office Word</Application>
  <DocSecurity>0</DocSecurity>
  <Lines>1659</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82</cp:revision>
  <dcterms:created xsi:type="dcterms:W3CDTF">2022-09-12T19:40:00Z</dcterms:created>
  <dcterms:modified xsi:type="dcterms:W3CDTF">2022-10-04T22:30:00Z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http://www.zotero.org/styles/springer-basic-brackets-no-et-al</vt:lpwstr>
  </property>
  <property fmtid="{D5CDD505-2E9C-101B-9397-08002B2CF9AE}" pid="23" name="Mendeley Recent Style Name 9_1">
    <vt:lpwstr>Springer - Basic (numeric, brackets, no "et al.")</vt:lpwstr>
  </property>
  <property fmtid="{D5CDD505-2E9C-101B-9397-08002B2CF9AE}" pid="24" name="grammarly_documentId">
    <vt:lpwstr>documentId_8398</vt:lpwstr>
  </property>
  <property fmtid="{D5CDD505-2E9C-101B-9397-08002B2CF9AE}" pid="25" name="grammarly_documentContext">
    <vt:lpwstr>{"goals":[],"domain":"general","emotions":[],"dialect":"british"}</vt:lpwstr>
  </property>
  <property fmtid="{D5CDD505-2E9C-101B-9397-08002B2CF9AE}" pid="26" name="Mendeley Citation Style_1">
    <vt:lpwstr>http://www.zotero.org/styles/springer-basic-brackets-no-et-al</vt:lpwstr>
  </property>
  <property fmtid="{D5CDD505-2E9C-101B-9397-08002B2CF9AE}" pid="27" name="GrammarlyDocumentId">
    <vt:lpwstr>7f83ce3ee3a5cb108d093f03904158b3a6e75c63fe015b12f032d7ffb4ea1493</vt:lpwstr>
  </property>
</Properties>
</file>